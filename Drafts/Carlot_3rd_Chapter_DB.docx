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B361" w14:textId="77777777" w:rsidR="00DF146F" w:rsidRPr="000A293E" w:rsidRDefault="00207226">
      <w:pPr>
        <w:jc w:val="both"/>
        <w:rPr>
          <w:rFonts w:asciiTheme="majorHAnsi" w:eastAsia="Calibri" w:hAnsiTheme="majorHAnsi" w:cstheme="majorHAnsi"/>
          <w:b/>
          <w:color w:val="767171"/>
        </w:rPr>
      </w:pPr>
      <w:r w:rsidRPr="000A293E">
        <w:rPr>
          <w:rFonts w:asciiTheme="majorHAnsi" w:eastAsia="Calibri" w:hAnsiTheme="majorHAnsi" w:cstheme="majorHAnsi"/>
          <w:b/>
          <w:sz w:val="28"/>
          <w:szCs w:val="28"/>
        </w:rPr>
        <w:t>Calcification, respiration and photosynthesis trajectories of six prominent reef-building coral taxa</w:t>
      </w:r>
      <w:r w:rsidRPr="000A293E">
        <w:rPr>
          <w:rFonts w:asciiTheme="majorHAnsi" w:eastAsia="Calibri" w:hAnsiTheme="majorHAnsi" w:cstheme="majorHAnsi"/>
        </w:rPr>
        <w:t xml:space="preserve"> </w:t>
      </w:r>
    </w:p>
    <w:p w14:paraId="2A609C6E" w14:textId="097499BB" w:rsidR="00993262" w:rsidRDefault="00207226" w:rsidP="00993262">
      <w:pPr>
        <w:jc w:val="both"/>
        <w:rPr>
          <w:rFonts w:asciiTheme="majorHAnsi" w:eastAsia="Calibri" w:hAnsiTheme="majorHAnsi" w:cstheme="majorHAnsi"/>
          <w:vertAlign w:val="superscript"/>
        </w:rPr>
      </w:pPr>
      <w:r w:rsidRPr="000A293E">
        <w:rPr>
          <w:rFonts w:asciiTheme="majorHAnsi" w:eastAsia="Calibri" w:hAnsiTheme="majorHAnsi" w:cstheme="majorHAnsi"/>
        </w:rPr>
        <w:t>Jeremy Carlot</w:t>
      </w:r>
      <w:r w:rsidRPr="000A293E">
        <w:rPr>
          <w:rFonts w:asciiTheme="majorHAnsi" w:eastAsia="Calibri" w:hAnsiTheme="majorHAnsi" w:cstheme="majorHAnsi"/>
          <w:vertAlign w:val="superscript"/>
        </w:rPr>
        <w:t>1,2</w:t>
      </w:r>
      <w:r w:rsidR="008C4ACD">
        <w:rPr>
          <w:rFonts w:asciiTheme="majorHAnsi" w:eastAsia="Calibri" w:hAnsiTheme="majorHAnsi" w:cstheme="majorHAnsi"/>
          <w:vertAlign w:val="superscript"/>
        </w:rPr>
        <w:t>,3</w:t>
      </w:r>
      <w:r w:rsidRPr="000A293E">
        <w:rPr>
          <w:rFonts w:asciiTheme="majorHAnsi" w:eastAsia="Calibri" w:hAnsiTheme="majorHAnsi" w:cstheme="majorHAnsi"/>
        </w:rPr>
        <w:t xml:space="preserve">*, </w:t>
      </w:r>
      <w:proofErr w:type="spellStart"/>
      <w:r w:rsidRPr="000A293E">
        <w:rPr>
          <w:rFonts w:asciiTheme="majorHAnsi" w:eastAsia="Calibri" w:hAnsiTheme="majorHAnsi" w:cstheme="majorHAnsi"/>
        </w:rPr>
        <w:t>Héloïse</w:t>
      </w:r>
      <w:proofErr w:type="spellEnd"/>
      <w:r w:rsidRPr="000A293E">
        <w:rPr>
          <w:rFonts w:asciiTheme="majorHAnsi" w:eastAsia="Calibri" w:hAnsiTheme="majorHAnsi" w:cstheme="majorHAnsi"/>
        </w:rPr>
        <w:t xml:space="preserve"> Rouzé</w:t>
      </w:r>
      <w:r w:rsidRPr="000A293E">
        <w:rPr>
          <w:rFonts w:asciiTheme="majorHAnsi" w:eastAsia="Calibri" w:hAnsiTheme="majorHAnsi" w:cstheme="majorHAnsi"/>
          <w:vertAlign w:val="superscript"/>
        </w:rPr>
        <w:t>1,2</w:t>
      </w:r>
      <w:r w:rsidRPr="000A293E">
        <w:rPr>
          <w:rFonts w:asciiTheme="majorHAnsi" w:eastAsia="Calibri" w:hAnsiTheme="majorHAnsi" w:cstheme="majorHAnsi"/>
        </w:rPr>
        <w:t xml:space="preserve">, </w:t>
      </w:r>
      <w:r w:rsidR="008C4ACD" w:rsidRPr="000A293E">
        <w:rPr>
          <w:rFonts w:asciiTheme="majorHAnsi" w:eastAsia="Calibri" w:hAnsiTheme="majorHAnsi" w:cstheme="majorHAnsi"/>
        </w:rPr>
        <w:t>Diego</w:t>
      </w:r>
      <w:r w:rsidR="00993262">
        <w:rPr>
          <w:rFonts w:asciiTheme="majorHAnsi" w:eastAsia="Calibri" w:hAnsiTheme="majorHAnsi" w:cstheme="majorHAnsi"/>
        </w:rPr>
        <w:t xml:space="preserve"> R.</w:t>
      </w:r>
      <w:r w:rsidR="008C4ACD" w:rsidRPr="000A293E">
        <w:rPr>
          <w:rFonts w:asciiTheme="majorHAnsi" w:eastAsia="Calibri" w:hAnsiTheme="majorHAnsi" w:cstheme="majorHAnsi"/>
        </w:rPr>
        <w:t xml:space="preserve"> Barneche</w:t>
      </w:r>
      <w:r w:rsidR="008C4ACD">
        <w:rPr>
          <w:rFonts w:asciiTheme="majorHAnsi" w:eastAsia="Calibri" w:hAnsiTheme="majorHAnsi" w:cstheme="majorHAnsi"/>
          <w:vertAlign w:val="superscript"/>
        </w:rPr>
        <w:t>4</w:t>
      </w:r>
      <w:ins w:id="0" w:author="Diego Barneche" w:date="2021-02-09T07:27:00Z">
        <w:r w:rsidR="00903EDA">
          <w:rPr>
            <w:rFonts w:asciiTheme="majorHAnsi" w:eastAsia="Calibri" w:hAnsiTheme="majorHAnsi" w:cstheme="majorHAnsi"/>
            <w:vertAlign w:val="superscript"/>
          </w:rPr>
          <w:t>,5</w:t>
        </w:r>
      </w:ins>
      <w:r w:rsidR="008C4ACD" w:rsidRPr="00691C61">
        <w:rPr>
          <w:rFonts w:asciiTheme="majorHAnsi" w:eastAsia="Calibri" w:hAnsiTheme="majorHAnsi" w:cstheme="majorHAnsi"/>
        </w:rPr>
        <w:t xml:space="preserve">, </w:t>
      </w:r>
      <w:r w:rsidRPr="000A293E">
        <w:rPr>
          <w:rFonts w:asciiTheme="majorHAnsi" w:eastAsia="Calibri" w:hAnsiTheme="majorHAnsi" w:cstheme="majorHAnsi"/>
        </w:rPr>
        <w:t>Alexandre Mercière</w:t>
      </w:r>
      <w:r w:rsidRPr="000A293E">
        <w:rPr>
          <w:rFonts w:asciiTheme="majorHAnsi" w:eastAsia="Calibri" w:hAnsiTheme="majorHAnsi" w:cstheme="majorHAnsi"/>
          <w:vertAlign w:val="superscript"/>
        </w:rPr>
        <w:t>2,</w:t>
      </w:r>
      <w:ins w:id="1" w:author="Diego Barneche" w:date="2021-02-09T07:27:00Z">
        <w:r w:rsidR="00903EDA">
          <w:rPr>
            <w:rFonts w:asciiTheme="majorHAnsi" w:eastAsia="Calibri" w:hAnsiTheme="majorHAnsi" w:cstheme="majorHAnsi"/>
            <w:vertAlign w:val="superscript"/>
          </w:rPr>
          <w:t>6</w:t>
        </w:r>
      </w:ins>
      <w:del w:id="2" w:author="Diego Barneche" w:date="2021-02-09T07:27:00Z">
        <w:r w:rsidR="008C4ACD" w:rsidDel="00903EDA">
          <w:rPr>
            <w:rFonts w:asciiTheme="majorHAnsi" w:eastAsia="Calibri" w:hAnsiTheme="majorHAnsi" w:cstheme="majorHAnsi"/>
            <w:vertAlign w:val="superscript"/>
          </w:rPr>
          <w:delText>5</w:delText>
        </w:r>
      </w:del>
      <w:r w:rsidRPr="000A293E">
        <w:rPr>
          <w:rFonts w:asciiTheme="majorHAnsi" w:eastAsia="Calibri" w:hAnsiTheme="majorHAnsi" w:cstheme="majorHAnsi"/>
        </w:rPr>
        <w:t>, Benoit Espiau</w:t>
      </w:r>
      <w:r w:rsidRPr="000A293E">
        <w:rPr>
          <w:rFonts w:asciiTheme="majorHAnsi" w:eastAsia="Calibri" w:hAnsiTheme="majorHAnsi" w:cstheme="majorHAnsi"/>
          <w:vertAlign w:val="superscript"/>
        </w:rPr>
        <w:t>2,</w:t>
      </w:r>
      <w:ins w:id="3" w:author="Diego Barneche" w:date="2021-02-09T07:27:00Z">
        <w:r w:rsidR="00903EDA">
          <w:rPr>
            <w:rFonts w:asciiTheme="majorHAnsi" w:eastAsia="Calibri" w:hAnsiTheme="majorHAnsi" w:cstheme="majorHAnsi"/>
            <w:vertAlign w:val="superscript"/>
          </w:rPr>
          <w:t>6</w:t>
        </w:r>
      </w:ins>
      <w:del w:id="4" w:author="Diego Barneche" w:date="2021-02-09T07:27:00Z">
        <w:r w:rsidR="008C4ACD" w:rsidDel="00903EDA">
          <w:rPr>
            <w:rFonts w:asciiTheme="majorHAnsi" w:eastAsia="Calibri" w:hAnsiTheme="majorHAnsi" w:cstheme="majorHAnsi"/>
            <w:vertAlign w:val="superscript"/>
          </w:rPr>
          <w:delText>5</w:delText>
        </w:r>
      </w:del>
      <w:r w:rsidRPr="000A293E">
        <w:rPr>
          <w:rFonts w:asciiTheme="majorHAnsi" w:eastAsia="Calibri" w:hAnsiTheme="majorHAnsi" w:cstheme="majorHAnsi"/>
        </w:rPr>
        <w:t xml:space="preserve">, </w:t>
      </w:r>
      <w:proofErr w:type="spellStart"/>
      <w:r w:rsidRPr="000A293E">
        <w:rPr>
          <w:rFonts w:asciiTheme="majorHAnsi" w:eastAsia="Calibri" w:hAnsiTheme="majorHAnsi" w:cstheme="majorHAnsi"/>
        </w:rPr>
        <w:t>Ulisse</w:t>
      </w:r>
      <w:proofErr w:type="spellEnd"/>
      <w:r w:rsidRPr="000A293E">
        <w:rPr>
          <w:rFonts w:asciiTheme="majorHAnsi" w:eastAsia="Calibri" w:hAnsiTheme="majorHAnsi" w:cstheme="majorHAnsi"/>
        </w:rPr>
        <w:t xml:space="preserve"> Cardini</w:t>
      </w:r>
      <w:ins w:id="5" w:author="Diego Barneche" w:date="2021-02-09T07:27:00Z">
        <w:r w:rsidR="00903EDA">
          <w:rPr>
            <w:rFonts w:asciiTheme="majorHAnsi" w:eastAsia="Calibri" w:hAnsiTheme="majorHAnsi" w:cstheme="majorHAnsi"/>
            <w:vertAlign w:val="superscript"/>
          </w:rPr>
          <w:t>7</w:t>
        </w:r>
      </w:ins>
      <w:del w:id="6" w:author="Diego Barneche" w:date="2021-02-09T07:27:00Z">
        <w:r w:rsidR="008C4ACD" w:rsidDel="00903EDA">
          <w:rPr>
            <w:rFonts w:asciiTheme="majorHAnsi" w:eastAsia="Calibri" w:hAnsiTheme="majorHAnsi" w:cstheme="majorHAnsi"/>
            <w:vertAlign w:val="superscript"/>
          </w:rPr>
          <w:delText>6</w:delText>
        </w:r>
      </w:del>
      <w:r w:rsidRPr="000A293E">
        <w:rPr>
          <w:rFonts w:asciiTheme="majorHAnsi" w:eastAsia="Calibri" w:hAnsiTheme="majorHAnsi" w:cstheme="majorHAnsi"/>
          <w:vertAlign w:val="superscript"/>
        </w:rPr>
        <w:t>,</w:t>
      </w:r>
      <w:ins w:id="7" w:author="Diego Barneche" w:date="2021-02-09T07:27:00Z">
        <w:r w:rsidR="00903EDA">
          <w:rPr>
            <w:rFonts w:asciiTheme="majorHAnsi" w:eastAsia="Calibri" w:hAnsiTheme="majorHAnsi" w:cstheme="majorHAnsi"/>
            <w:vertAlign w:val="superscript"/>
          </w:rPr>
          <w:t>8</w:t>
        </w:r>
      </w:ins>
      <w:del w:id="8" w:author="Diego Barneche" w:date="2021-02-09T07:27:00Z">
        <w:r w:rsidR="008C4ACD" w:rsidDel="00903EDA">
          <w:rPr>
            <w:rFonts w:asciiTheme="majorHAnsi" w:eastAsia="Calibri" w:hAnsiTheme="majorHAnsi" w:cstheme="majorHAnsi"/>
            <w:vertAlign w:val="superscript"/>
          </w:rPr>
          <w:delText>7</w:delText>
        </w:r>
      </w:del>
      <w:r w:rsidRPr="000A293E">
        <w:rPr>
          <w:rFonts w:asciiTheme="majorHAnsi" w:eastAsia="Calibri" w:hAnsiTheme="majorHAnsi" w:cstheme="majorHAnsi"/>
        </w:rPr>
        <w:t>, Simon</w:t>
      </w:r>
      <w:r w:rsidR="008C4ACD">
        <w:rPr>
          <w:rFonts w:asciiTheme="majorHAnsi" w:eastAsia="Calibri" w:hAnsiTheme="majorHAnsi" w:cstheme="majorHAnsi"/>
        </w:rPr>
        <w:t xml:space="preserve"> J.</w:t>
      </w:r>
      <w:r w:rsidRPr="000A293E">
        <w:rPr>
          <w:rFonts w:asciiTheme="majorHAnsi" w:eastAsia="Calibri" w:hAnsiTheme="majorHAnsi" w:cstheme="majorHAnsi"/>
        </w:rPr>
        <w:t xml:space="preserve"> Brandl</w:t>
      </w:r>
      <w:r w:rsidRPr="000A293E">
        <w:rPr>
          <w:rFonts w:asciiTheme="majorHAnsi" w:eastAsia="Calibri" w:hAnsiTheme="majorHAnsi" w:cstheme="majorHAnsi"/>
          <w:vertAlign w:val="superscript"/>
        </w:rPr>
        <w:t>1,2,</w:t>
      </w:r>
      <w:r w:rsidR="008C4ACD">
        <w:rPr>
          <w:rFonts w:asciiTheme="majorHAnsi" w:eastAsia="Calibri" w:hAnsiTheme="majorHAnsi" w:cstheme="majorHAnsi"/>
          <w:vertAlign w:val="superscript"/>
        </w:rPr>
        <w:t>3</w:t>
      </w:r>
      <w:r w:rsidRPr="000A293E">
        <w:rPr>
          <w:rFonts w:asciiTheme="majorHAnsi" w:eastAsia="Calibri" w:hAnsiTheme="majorHAnsi" w:cstheme="majorHAnsi"/>
          <w:vertAlign w:val="superscript"/>
        </w:rPr>
        <w:t>,</w:t>
      </w:r>
      <w:ins w:id="9" w:author="Diego Barneche" w:date="2021-02-09T07:27:00Z">
        <w:r w:rsidR="00903EDA">
          <w:rPr>
            <w:rFonts w:asciiTheme="majorHAnsi" w:eastAsia="Calibri" w:hAnsiTheme="majorHAnsi" w:cstheme="majorHAnsi"/>
            <w:vertAlign w:val="superscript"/>
          </w:rPr>
          <w:t>9</w:t>
        </w:r>
      </w:ins>
      <w:del w:id="10" w:author="Diego Barneche" w:date="2021-02-09T07:27:00Z">
        <w:r w:rsidRPr="000A293E" w:rsidDel="00903EDA">
          <w:rPr>
            <w:rFonts w:asciiTheme="majorHAnsi" w:eastAsia="Calibri" w:hAnsiTheme="majorHAnsi" w:cstheme="majorHAnsi"/>
            <w:vertAlign w:val="superscript"/>
          </w:rPr>
          <w:delText>8</w:delText>
        </w:r>
      </w:del>
      <w:r w:rsidRPr="000A293E">
        <w:rPr>
          <w:rFonts w:asciiTheme="majorHAnsi" w:eastAsia="Calibri" w:hAnsiTheme="majorHAnsi" w:cstheme="majorHAnsi"/>
        </w:rPr>
        <w:t>, Jordan</w:t>
      </w:r>
      <w:r w:rsidR="008C4ACD">
        <w:rPr>
          <w:rFonts w:asciiTheme="majorHAnsi" w:eastAsia="Calibri" w:hAnsiTheme="majorHAnsi" w:cstheme="majorHAnsi"/>
        </w:rPr>
        <w:t xml:space="preserve"> M.</w:t>
      </w:r>
      <w:r w:rsidRPr="000A293E">
        <w:rPr>
          <w:rFonts w:asciiTheme="majorHAnsi" w:eastAsia="Calibri" w:hAnsiTheme="majorHAnsi" w:cstheme="majorHAnsi"/>
        </w:rPr>
        <w:t xml:space="preserve"> Casey</w:t>
      </w:r>
      <w:r w:rsidRPr="000A293E">
        <w:rPr>
          <w:rFonts w:asciiTheme="majorHAnsi" w:eastAsia="Calibri" w:hAnsiTheme="majorHAnsi" w:cstheme="majorHAnsi"/>
          <w:vertAlign w:val="superscript"/>
        </w:rPr>
        <w:t>1,2,</w:t>
      </w:r>
      <w:ins w:id="11" w:author="Diego Barneche" w:date="2021-02-09T07:27:00Z">
        <w:r w:rsidR="00903EDA">
          <w:rPr>
            <w:rFonts w:asciiTheme="majorHAnsi" w:eastAsia="Calibri" w:hAnsiTheme="majorHAnsi" w:cstheme="majorHAnsi"/>
            <w:vertAlign w:val="superscript"/>
          </w:rPr>
          <w:t>9</w:t>
        </w:r>
      </w:ins>
      <w:del w:id="12" w:author="Diego Barneche" w:date="2021-02-09T07:27:00Z">
        <w:r w:rsidRPr="000A293E" w:rsidDel="00903EDA">
          <w:rPr>
            <w:rFonts w:asciiTheme="majorHAnsi" w:eastAsia="Calibri" w:hAnsiTheme="majorHAnsi" w:cstheme="majorHAnsi"/>
            <w:vertAlign w:val="superscript"/>
          </w:rPr>
          <w:delText>8</w:delText>
        </w:r>
      </w:del>
      <w:r w:rsidRPr="000A293E">
        <w:rPr>
          <w:rFonts w:asciiTheme="majorHAnsi" w:eastAsia="Calibri" w:hAnsiTheme="majorHAnsi" w:cstheme="majorHAnsi"/>
        </w:rPr>
        <w:t>,</w:t>
      </w:r>
      <w:r w:rsidR="008C4ACD">
        <w:rPr>
          <w:rFonts w:asciiTheme="majorHAnsi" w:eastAsia="Calibri" w:hAnsiTheme="majorHAnsi" w:cstheme="majorHAnsi"/>
        </w:rPr>
        <w:t xml:space="preserve"> Gonzalo Peres-Rosales</w:t>
      </w:r>
      <w:r w:rsidR="008C4ACD" w:rsidRPr="000A293E">
        <w:rPr>
          <w:rFonts w:asciiTheme="majorHAnsi" w:eastAsia="Calibri" w:hAnsiTheme="majorHAnsi" w:cstheme="majorHAnsi"/>
          <w:vertAlign w:val="superscript"/>
        </w:rPr>
        <w:t>1,2</w:t>
      </w:r>
      <w:r w:rsidR="008C4ACD">
        <w:rPr>
          <w:rFonts w:asciiTheme="majorHAnsi" w:eastAsia="Calibri" w:hAnsiTheme="majorHAnsi" w:cstheme="majorHAnsi"/>
        </w:rPr>
        <w:t>, Mehdi Adjeroud</w:t>
      </w:r>
      <w:r w:rsidR="008C4ACD" w:rsidRPr="00691C61">
        <w:rPr>
          <w:rFonts w:asciiTheme="majorHAnsi" w:eastAsia="Calibri" w:hAnsiTheme="majorHAnsi" w:cstheme="majorHAnsi"/>
          <w:vertAlign w:val="superscript"/>
        </w:rPr>
        <w:t>2,</w:t>
      </w:r>
      <w:r w:rsidR="00993262">
        <w:rPr>
          <w:rFonts w:asciiTheme="majorHAnsi" w:eastAsia="Calibri" w:hAnsiTheme="majorHAnsi" w:cstheme="majorHAnsi"/>
          <w:vertAlign w:val="superscript"/>
        </w:rPr>
        <w:t>3,</w:t>
      </w:r>
      <w:ins w:id="13" w:author="Diego Barneche" w:date="2021-02-09T07:27:00Z">
        <w:r w:rsidR="00903EDA">
          <w:rPr>
            <w:rFonts w:asciiTheme="majorHAnsi" w:eastAsia="Calibri" w:hAnsiTheme="majorHAnsi" w:cstheme="majorHAnsi"/>
            <w:vertAlign w:val="superscript"/>
          </w:rPr>
          <w:t>10</w:t>
        </w:r>
      </w:ins>
      <w:del w:id="14" w:author="Diego Barneche" w:date="2021-02-09T07:27:00Z">
        <w:r w:rsidR="008C4ACD" w:rsidRPr="00691C61" w:rsidDel="00903EDA">
          <w:rPr>
            <w:rFonts w:asciiTheme="majorHAnsi" w:eastAsia="Calibri" w:hAnsiTheme="majorHAnsi" w:cstheme="majorHAnsi"/>
            <w:vertAlign w:val="superscript"/>
          </w:rPr>
          <w:delText>9</w:delText>
        </w:r>
      </w:del>
      <w:r w:rsidR="008C4ACD">
        <w:rPr>
          <w:rFonts w:asciiTheme="majorHAnsi" w:eastAsia="Calibri" w:hAnsiTheme="majorHAnsi" w:cstheme="majorHAnsi"/>
        </w:rPr>
        <w:t xml:space="preserve">, </w:t>
      </w:r>
      <w:r w:rsidRPr="000A293E">
        <w:rPr>
          <w:rFonts w:asciiTheme="majorHAnsi" w:eastAsia="Calibri" w:hAnsiTheme="majorHAnsi" w:cstheme="majorHAnsi"/>
        </w:rPr>
        <w:t>Laetitia Hédouin</w:t>
      </w:r>
      <w:r w:rsidRPr="000A293E">
        <w:rPr>
          <w:rFonts w:asciiTheme="majorHAnsi" w:eastAsia="Calibri" w:hAnsiTheme="majorHAnsi" w:cstheme="majorHAnsi"/>
          <w:vertAlign w:val="superscript"/>
        </w:rPr>
        <w:t>2,</w:t>
      </w:r>
      <w:ins w:id="15" w:author="Diego Barneche" w:date="2021-02-09T07:27:00Z">
        <w:r w:rsidR="00903EDA">
          <w:rPr>
            <w:rFonts w:asciiTheme="majorHAnsi" w:eastAsia="Calibri" w:hAnsiTheme="majorHAnsi" w:cstheme="majorHAnsi"/>
            <w:vertAlign w:val="superscript"/>
          </w:rPr>
          <w:t>6</w:t>
        </w:r>
      </w:ins>
      <w:del w:id="16" w:author="Diego Barneche" w:date="2021-02-09T07:27:00Z">
        <w:r w:rsidR="008C4ACD" w:rsidDel="00903EDA">
          <w:rPr>
            <w:rFonts w:asciiTheme="majorHAnsi" w:eastAsia="Calibri" w:hAnsiTheme="majorHAnsi" w:cstheme="majorHAnsi"/>
            <w:vertAlign w:val="superscript"/>
          </w:rPr>
          <w:delText>5</w:delText>
        </w:r>
      </w:del>
      <w:r w:rsidRPr="000A293E">
        <w:rPr>
          <w:rFonts w:asciiTheme="majorHAnsi" w:eastAsia="Calibri" w:hAnsiTheme="majorHAnsi" w:cstheme="majorHAnsi"/>
        </w:rPr>
        <w:t xml:space="preserve"> and </w:t>
      </w:r>
      <w:proofErr w:type="spellStart"/>
      <w:r w:rsidRPr="000A293E">
        <w:rPr>
          <w:rFonts w:asciiTheme="majorHAnsi" w:eastAsia="Calibri" w:hAnsiTheme="majorHAnsi" w:cstheme="majorHAnsi"/>
        </w:rPr>
        <w:t>Valeriano</w:t>
      </w:r>
      <w:proofErr w:type="spellEnd"/>
      <w:r w:rsidRPr="000A293E">
        <w:rPr>
          <w:rFonts w:asciiTheme="majorHAnsi" w:eastAsia="Calibri" w:hAnsiTheme="majorHAnsi" w:cstheme="majorHAnsi"/>
        </w:rPr>
        <w:t xml:space="preserve"> Parravicini</w:t>
      </w:r>
      <w:r w:rsidRPr="000A293E">
        <w:rPr>
          <w:rFonts w:asciiTheme="majorHAnsi" w:eastAsia="Calibri" w:hAnsiTheme="majorHAnsi" w:cstheme="majorHAnsi"/>
          <w:vertAlign w:val="superscript"/>
        </w:rPr>
        <w:t>1,2</w:t>
      </w:r>
      <w:r w:rsidR="00993262">
        <w:rPr>
          <w:rFonts w:asciiTheme="majorHAnsi" w:eastAsia="Calibri" w:hAnsiTheme="majorHAnsi" w:cstheme="majorHAnsi"/>
          <w:vertAlign w:val="superscript"/>
        </w:rPr>
        <w:t>,3</w:t>
      </w:r>
    </w:p>
    <w:p w14:paraId="42D02E19" w14:textId="77777777" w:rsidR="00993262" w:rsidRDefault="00993262" w:rsidP="00993262">
      <w:pPr>
        <w:jc w:val="both"/>
        <w:rPr>
          <w:rFonts w:asciiTheme="majorHAnsi" w:eastAsia="Calibri" w:hAnsiTheme="majorHAnsi" w:cstheme="majorHAnsi"/>
          <w:color w:val="8EAADB"/>
          <w:u w:val="single"/>
        </w:rPr>
      </w:pPr>
    </w:p>
    <w:p w14:paraId="3012366F" w14:textId="5424FF3D" w:rsidR="00DF146F" w:rsidRPr="00CD6844" w:rsidRDefault="00207226" w:rsidP="00993262">
      <w:pPr>
        <w:jc w:val="both"/>
        <w:rPr>
          <w:rFonts w:asciiTheme="majorHAnsi" w:eastAsia="Calibri" w:hAnsiTheme="majorHAnsi" w:cstheme="majorHAnsi"/>
          <w:color w:val="8EAADB"/>
          <w:u w:val="single"/>
          <w:lang w:val="fr-FR"/>
        </w:rPr>
      </w:pPr>
      <w:proofErr w:type="gramStart"/>
      <w:r w:rsidRPr="00CD6844">
        <w:rPr>
          <w:rFonts w:asciiTheme="majorHAnsi" w:eastAsia="Calibri" w:hAnsiTheme="majorHAnsi" w:cstheme="majorHAnsi"/>
          <w:b/>
          <w:color w:val="000000"/>
          <w:sz w:val="28"/>
          <w:szCs w:val="28"/>
          <w:lang w:val="fr-FR"/>
        </w:rPr>
        <w:t>Affiliations:</w:t>
      </w:r>
      <w:proofErr w:type="gramEnd"/>
    </w:p>
    <w:p w14:paraId="45BF099B" w14:textId="77777777" w:rsidR="00DF146F" w:rsidRPr="000A293E" w:rsidRDefault="00207226">
      <w:pPr>
        <w:rPr>
          <w:rFonts w:asciiTheme="majorHAnsi" w:eastAsia="Calibri" w:hAnsiTheme="majorHAnsi" w:cstheme="majorHAnsi"/>
          <w:lang w:val="fr-FR"/>
        </w:rPr>
      </w:pPr>
      <w:r w:rsidRPr="000A293E">
        <w:rPr>
          <w:rFonts w:asciiTheme="majorHAnsi" w:eastAsia="Calibri" w:hAnsiTheme="majorHAnsi" w:cstheme="majorHAnsi"/>
          <w:vertAlign w:val="superscript"/>
          <w:lang w:val="fr-FR"/>
        </w:rPr>
        <w:t>1</w:t>
      </w:r>
      <w:r w:rsidRPr="000A293E">
        <w:rPr>
          <w:rFonts w:asciiTheme="majorHAnsi" w:eastAsia="Calibri" w:hAnsiTheme="majorHAnsi" w:cstheme="majorHAnsi"/>
          <w:lang w:val="fr-FR"/>
        </w:rPr>
        <w:t>PSL Université Paris, USR 3278 CRIOBE - EPHE-UPVD-CNRS, Perpignan, France</w:t>
      </w:r>
    </w:p>
    <w:p w14:paraId="4CE04B83" w14:textId="3200A11A" w:rsidR="00DF146F" w:rsidRPr="00691C61" w:rsidRDefault="00207226">
      <w:pPr>
        <w:rPr>
          <w:rFonts w:asciiTheme="majorHAnsi" w:eastAsia="Calibri" w:hAnsiTheme="majorHAnsi" w:cstheme="majorHAnsi"/>
          <w:lang w:val="fr-FR"/>
        </w:rPr>
      </w:pPr>
      <w:r w:rsidRPr="00691C61">
        <w:rPr>
          <w:rFonts w:asciiTheme="majorHAnsi" w:eastAsia="Calibri" w:hAnsiTheme="majorHAnsi" w:cstheme="majorHAnsi"/>
          <w:vertAlign w:val="superscript"/>
          <w:lang w:val="fr-FR"/>
        </w:rPr>
        <w:t>2</w:t>
      </w:r>
      <w:r w:rsidRPr="00691C61">
        <w:rPr>
          <w:rFonts w:asciiTheme="majorHAnsi" w:eastAsia="Calibri" w:hAnsiTheme="majorHAnsi" w:cstheme="majorHAnsi"/>
          <w:lang w:val="fr-FR"/>
        </w:rPr>
        <w:t>Laboratoire d’Excellence “CORAIL”, Paris, France</w:t>
      </w:r>
    </w:p>
    <w:p w14:paraId="6979CAEC" w14:textId="7B855BDE" w:rsidR="008C4ACD" w:rsidRDefault="008C4ACD">
      <w:pPr>
        <w:rPr>
          <w:rFonts w:asciiTheme="majorHAnsi" w:eastAsia="Calibri" w:hAnsiTheme="majorHAnsi" w:cstheme="majorHAnsi"/>
          <w:color w:val="000000"/>
          <w:lang w:val="fr-FR"/>
        </w:rPr>
      </w:pPr>
      <w:r>
        <w:rPr>
          <w:rFonts w:asciiTheme="majorHAnsi" w:eastAsia="Calibri" w:hAnsiTheme="majorHAnsi" w:cstheme="majorHAnsi"/>
          <w:vertAlign w:val="superscript"/>
          <w:lang w:val="fr-FR"/>
        </w:rPr>
        <w:t>3</w:t>
      </w:r>
      <w:r w:rsidRPr="000A293E">
        <w:rPr>
          <w:rFonts w:asciiTheme="majorHAnsi" w:eastAsia="Calibri" w:hAnsiTheme="majorHAnsi" w:cstheme="majorHAnsi"/>
          <w:color w:val="000000"/>
          <w:lang w:val="fr-FR"/>
        </w:rPr>
        <w:t>CESAB - FRB, 5 Rue de l'École de Médecine, 34000, Montpellier</w:t>
      </w:r>
    </w:p>
    <w:p w14:paraId="669DF4FD" w14:textId="14EAA61E" w:rsidR="008C4ACD" w:rsidRDefault="008C4ACD">
      <w:pPr>
        <w:rPr>
          <w:ins w:id="17" w:author="Diego Barneche" w:date="2021-02-09T07:28:00Z"/>
          <w:rFonts w:asciiTheme="majorHAnsi" w:eastAsia="Calibri" w:hAnsiTheme="majorHAnsi" w:cstheme="majorHAnsi"/>
        </w:rPr>
      </w:pPr>
      <w:r>
        <w:rPr>
          <w:rFonts w:asciiTheme="majorHAnsi" w:eastAsia="Calibri" w:hAnsiTheme="majorHAnsi" w:cstheme="majorHAnsi"/>
          <w:vertAlign w:val="superscript"/>
        </w:rPr>
        <w:t>4</w:t>
      </w:r>
      <w:r w:rsidRPr="000A293E">
        <w:rPr>
          <w:rFonts w:asciiTheme="majorHAnsi" w:eastAsia="Calibri" w:hAnsiTheme="majorHAnsi" w:cstheme="majorHAnsi"/>
        </w:rPr>
        <w:t>Australian Institute of Marine Science, Crawley, WA 6009, Australia</w:t>
      </w:r>
    </w:p>
    <w:p w14:paraId="08F38253" w14:textId="5540D996" w:rsidR="00903EDA" w:rsidRPr="008C4ACD" w:rsidRDefault="00903EDA">
      <w:pPr>
        <w:rPr>
          <w:rFonts w:asciiTheme="majorHAnsi" w:eastAsia="Calibri" w:hAnsiTheme="majorHAnsi" w:cstheme="majorHAnsi"/>
        </w:rPr>
      </w:pPr>
      <w:ins w:id="18" w:author="Diego Barneche" w:date="2021-02-09T07:28:00Z">
        <w:r>
          <w:rPr>
            <w:rFonts w:asciiTheme="majorHAnsi" w:eastAsia="Calibri" w:hAnsiTheme="majorHAnsi" w:cstheme="majorHAnsi"/>
            <w:vertAlign w:val="superscript"/>
          </w:rPr>
          <w:t>5</w:t>
        </w:r>
        <w:r>
          <w:rPr>
            <w:rFonts w:asciiTheme="majorHAnsi" w:eastAsia="Calibri" w:hAnsiTheme="majorHAnsi" w:cstheme="majorHAnsi"/>
          </w:rPr>
          <w:t>Oceans</w:t>
        </w:r>
        <w:r w:rsidRPr="000A293E">
          <w:rPr>
            <w:rFonts w:asciiTheme="majorHAnsi" w:eastAsia="Calibri" w:hAnsiTheme="majorHAnsi" w:cstheme="majorHAnsi"/>
          </w:rPr>
          <w:t xml:space="preserve"> Institute,</w:t>
        </w:r>
        <w:r>
          <w:rPr>
            <w:rFonts w:asciiTheme="majorHAnsi" w:eastAsia="Calibri" w:hAnsiTheme="majorHAnsi" w:cstheme="majorHAnsi"/>
          </w:rPr>
          <w:t xml:space="preserve"> The University of Western Australia,</w:t>
        </w:r>
        <w:r w:rsidRPr="000A293E">
          <w:rPr>
            <w:rFonts w:asciiTheme="majorHAnsi" w:eastAsia="Calibri" w:hAnsiTheme="majorHAnsi" w:cstheme="majorHAnsi"/>
          </w:rPr>
          <w:t xml:space="preserve"> Crawley, WA 6009, Australia</w:t>
        </w:r>
      </w:ins>
    </w:p>
    <w:p w14:paraId="53BDB003" w14:textId="593A45A4" w:rsidR="00DF146F" w:rsidRPr="000A293E" w:rsidRDefault="00903EDA">
      <w:pPr>
        <w:rPr>
          <w:rFonts w:asciiTheme="majorHAnsi" w:eastAsia="Calibri" w:hAnsiTheme="majorHAnsi" w:cstheme="majorHAnsi"/>
        </w:rPr>
      </w:pPr>
      <w:ins w:id="19" w:author="Diego Barneche" w:date="2021-02-09T07:28:00Z">
        <w:r>
          <w:rPr>
            <w:rFonts w:asciiTheme="majorHAnsi" w:eastAsia="Calibri" w:hAnsiTheme="majorHAnsi" w:cstheme="majorHAnsi"/>
            <w:vertAlign w:val="superscript"/>
          </w:rPr>
          <w:t>6</w:t>
        </w:r>
      </w:ins>
      <w:del w:id="20" w:author="Diego Barneche" w:date="2021-02-09T07:28:00Z">
        <w:r w:rsidR="008C4ACD" w:rsidDel="00903EDA">
          <w:rPr>
            <w:rFonts w:asciiTheme="majorHAnsi" w:eastAsia="Calibri" w:hAnsiTheme="majorHAnsi" w:cstheme="majorHAnsi"/>
            <w:vertAlign w:val="superscript"/>
          </w:rPr>
          <w:delText>5</w:delText>
        </w:r>
      </w:del>
      <w:r w:rsidR="00207226" w:rsidRPr="000A293E">
        <w:rPr>
          <w:rFonts w:asciiTheme="majorHAnsi" w:eastAsia="Calibri" w:hAnsiTheme="majorHAnsi" w:cstheme="majorHAnsi"/>
        </w:rPr>
        <w:t xml:space="preserve">PSL </w:t>
      </w:r>
      <w:proofErr w:type="spellStart"/>
      <w:r w:rsidR="00207226" w:rsidRPr="000A293E">
        <w:rPr>
          <w:rFonts w:asciiTheme="majorHAnsi" w:eastAsia="Calibri" w:hAnsiTheme="majorHAnsi" w:cstheme="majorHAnsi"/>
        </w:rPr>
        <w:t>Université</w:t>
      </w:r>
      <w:proofErr w:type="spellEnd"/>
      <w:r w:rsidR="00207226" w:rsidRPr="000A293E">
        <w:rPr>
          <w:rFonts w:asciiTheme="majorHAnsi" w:eastAsia="Calibri" w:hAnsiTheme="majorHAnsi" w:cstheme="majorHAnsi"/>
        </w:rPr>
        <w:t xml:space="preserve"> - EPHE-UPVD-CNRS, USR 3278 CRIOBE, </w:t>
      </w:r>
      <w:proofErr w:type="spellStart"/>
      <w:r w:rsidR="00207226" w:rsidRPr="000A293E">
        <w:rPr>
          <w:rFonts w:asciiTheme="majorHAnsi" w:eastAsia="Calibri" w:hAnsiTheme="majorHAnsi" w:cstheme="majorHAnsi"/>
        </w:rPr>
        <w:t>Papetoai</w:t>
      </w:r>
      <w:proofErr w:type="spellEnd"/>
      <w:r w:rsidR="00207226" w:rsidRPr="000A293E">
        <w:rPr>
          <w:rFonts w:asciiTheme="majorHAnsi" w:eastAsia="Calibri" w:hAnsiTheme="majorHAnsi" w:cstheme="majorHAnsi"/>
        </w:rPr>
        <w:t>, French Polynesia</w:t>
      </w:r>
    </w:p>
    <w:p w14:paraId="2F16519C" w14:textId="2B8E92F3" w:rsidR="00DF146F" w:rsidRPr="000A293E" w:rsidRDefault="00903EDA">
      <w:pPr>
        <w:rPr>
          <w:rFonts w:asciiTheme="majorHAnsi" w:eastAsia="Calibri" w:hAnsiTheme="majorHAnsi" w:cstheme="majorHAnsi"/>
        </w:rPr>
      </w:pPr>
      <w:ins w:id="21" w:author="Diego Barneche" w:date="2021-02-09T07:28:00Z">
        <w:r>
          <w:rPr>
            <w:rFonts w:asciiTheme="majorHAnsi" w:eastAsia="Calibri" w:hAnsiTheme="majorHAnsi" w:cstheme="majorHAnsi"/>
            <w:vertAlign w:val="superscript"/>
          </w:rPr>
          <w:t>7</w:t>
        </w:r>
      </w:ins>
      <w:del w:id="22" w:author="Diego Barneche" w:date="2021-02-09T07:28:00Z">
        <w:r w:rsidR="008C4ACD" w:rsidDel="00903EDA">
          <w:rPr>
            <w:rFonts w:asciiTheme="majorHAnsi" w:eastAsia="Calibri" w:hAnsiTheme="majorHAnsi" w:cstheme="majorHAnsi"/>
            <w:vertAlign w:val="superscript"/>
          </w:rPr>
          <w:delText>6</w:delText>
        </w:r>
      </w:del>
      <w:r w:rsidR="00207226" w:rsidRPr="000A293E">
        <w:rPr>
          <w:rFonts w:asciiTheme="majorHAnsi" w:eastAsia="Calibri" w:hAnsiTheme="majorHAnsi" w:cstheme="majorHAnsi"/>
        </w:rPr>
        <w:t xml:space="preserve">Integrative Marine Ecology Department, </w:t>
      </w:r>
      <w:proofErr w:type="spellStart"/>
      <w:r w:rsidR="00207226" w:rsidRPr="000A293E">
        <w:rPr>
          <w:rFonts w:asciiTheme="majorHAnsi" w:eastAsia="Calibri" w:hAnsiTheme="majorHAnsi" w:cstheme="majorHAnsi"/>
        </w:rPr>
        <w:t>Stazione</w:t>
      </w:r>
      <w:proofErr w:type="spellEnd"/>
      <w:r w:rsidR="00207226" w:rsidRPr="000A293E">
        <w:rPr>
          <w:rFonts w:asciiTheme="majorHAnsi" w:eastAsia="Calibri" w:hAnsiTheme="majorHAnsi" w:cstheme="majorHAnsi"/>
        </w:rPr>
        <w:t xml:space="preserve"> </w:t>
      </w:r>
      <w:proofErr w:type="spellStart"/>
      <w:r w:rsidR="00207226" w:rsidRPr="000A293E">
        <w:rPr>
          <w:rFonts w:asciiTheme="majorHAnsi" w:eastAsia="Calibri" w:hAnsiTheme="majorHAnsi" w:cstheme="majorHAnsi"/>
        </w:rPr>
        <w:t>Zoologica</w:t>
      </w:r>
      <w:proofErr w:type="spellEnd"/>
      <w:r w:rsidR="00207226" w:rsidRPr="000A293E">
        <w:rPr>
          <w:rFonts w:asciiTheme="majorHAnsi" w:eastAsia="Calibri" w:hAnsiTheme="majorHAnsi" w:cstheme="majorHAnsi"/>
        </w:rPr>
        <w:t xml:space="preserve"> Anton </w:t>
      </w:r>
      <w:proofErr w:type="spellStart"/>
      <w:r w:rsidR="00207226" w:rsidRPr="000A293E">
        <w:rPr>
          <w:rFonts w:asciiTheme="majorHAnsi" w:eastAsia="Calibri" w:hAnsiTheme="majorHAnsi" w:cstheme="majorHAnsi"/>
        </w:rPr>
        <w:t>Dohrn</w:t>
      </w:r>
      <w:proofErr w:type="spellEnd"/>
      <w:r w:rsidR="00207226" w:rsidRPr="000A293E">
        <w:rPr>
          <w:rFonts w:asciiTheme="majorHAnsi" w:eastAsia="Calibri" w:hAnsiTheme="majorHAnsi" w:cstheme="majorHAnsi"/>
        </w:rPr>
        <w:t>, National Institute of Marine Biology, Ecology and Biotechnology, Napoli, Italy</w:t>
      </w:r>
    </w:p>
    <w:p w14:paraId="0645A471" w14:textId="17A83D1C" w:rsidR="00DF146F" w:rsidRPr="000A293E" w:rsidRDefault="00903EDA">
      <w:pPr>
        <w:rPr>
          <w:rFonts w:asciiTheme="majorHAnsi" w:eastAsia="Calibri" w:hAnsiTheme="majorHAnsi" w:cstheme="majorHAnsi"/>
        </w:rPr>
      </w:pPr>
      <w:ins w:id="23" w:author="Diego Barneche" w:date="2021-02-09T07:28:00Z">
        <w:r>
          <w:rPr>
            <w:rFonts w:asciiTheme="majorHAnsi" w:eastAsia="Calibri" w:hAnsiTheme="majorHAnsi" w:cstheme="majorHAnsi"/>
            <w:vertAlign w:val="superscript"/>
          </w:rPr>
          <w:t>8</w:t>
        </w:r>
      </w:ins>
      <w:del w:id="24" w:author="Diego Barneche" w:date="2021-02-09T07:28:00Z">
        <w:r w:rsidR="008C4ACD" w:rsidDel="00903EDA">
          <w:rPr>
            <w:rFonts w:asciiTheme="majorHAnsi" w:eastAsia="Calibri" w:hAnsiTheme="majorHAnsi" w:cstheme="majorHAnsi"/>
            <w:vertAlign w:val="superscript"/>
          </w:rPr>
          <w:delText>7</w:delText>
        </w:r>
      </w:del>
      <w:r w:rsidR="00207226" w:rsidRPr="000A293E">
        <w:rPr>
          <w:rFonts w:asciiTheme="majorHAnsi" w:eastAsia="Calibri" w:hAnsiTheme="majorHAnsi" w:cstheme="majorHAnsi"/>
        </w:rPr>
        <w:t>Marine Research Institute, University of Klaipeda, Klaipeda, Lithuania</w:t>
      </w:r>
    </w:p>
    <w:p w14:paraId="0E2800D9" w14:textId="2C3D23EE" w:rsidR="00DF146F" w:rsidRDefault="00903EDA">
      <w:pPr>
        <w:rPr>
          <w:rFonts w:asciiTheme="majorHAnsi" w:eastAsia="Calibri" w:hAnsiTheme="majorHAnsi" w:cstheme="majorHAnsi"/>
        </w:rPr>
      </w:pPr>
      <w:ins w:id="25" w:author="Diego Barneche" w:date="2021-02-09T07:28:00Z">
        <w:r>
          <w:rPr>
            <w:rFonts w:asciiTheme="majorHAnsi" w:eastAsia="Calibri" w:hAnsiTheme="majorHAnsi" w:cstheme="majorHAnsi"/>
            <w:vertAlign w:val="superscript"/>
          </w:rPr>
          <w:t>9</w:t>
        </w:r>
      </w:ins>
      <w:del w:id="26" w:author="Diego Barneche" w:date="2021-02-09T07:28:00Z">
        <w:r w:rsidR="008C4ACD" w:rsidDel="00903EDA">
          <w:rPr>
            <w:rFonts w:asciiTheme="majorHAnsi" w:eastAsia="Calibri" w:hAnsiTheme="majorHAnsi" w:cstheme="majorHAnsi"/>
            <w:vertAlign w:val="superscript"/>
          </w:rPr>
          <w:delText>8</w:delText>
        </w:r>
      </w:del>
      <w:r w:rsidR="00207226" w:rsidRPr="000A293E">
        <w:rPr>
          <w:rFonts w:asciiTheme="majorHAnsi" w:eastAsia="Calibri" w:hAnsiTheme="majorHAnsi" w:cstheme="majorHAnsi"/>
        </w:rPr>
        <w:t>University of Texas, Marine Science Institute</w:t>
      </w:r>
    </w:p>
    <w:p w14:paraId="721294F7" w14:textId="278D1429" w:rsidR="00691C61" w:rsidRPr="00691C61" w:rsidRDefault="00903EDA">
      <w:pPr>
        <w:rPr>
          <w:rFonts w:asciiTheme="majorHAnsi" w:eastAsia="Calibri" w:hAnsiTheme="majorHAnsi" w:cstheme="majorHAnsi"/>
        </w:rPr>
      </w:pPr>
      <w:ins w:id="27" w:author="Diego Barneche" w:date="2021-02-09T07:28:00Z">
        <w:r>
          <w:rPr>
            <w:rFonts w:asciiTheme="majorHAnsi" w:eastAsia="Calibri" w:hAnsiTheme="majorHAnsi" w:cstheme="majorHAnsi"/>
            <w:vertAlign w:val="superscript"/>
            <w:lang w:val="fr-FR"/>
          </w:rPr>
          <w:t>10</w:t>
        </w:r>
      </w:ins>
      <w:del w:id="28" w:author="Diego Barneche" w:date="2021-02-09T07:28:00Z">
        <w:r w:rsidR="00691C61" w:rsidRPr="00691C61" w:rsidDel="00903EDA">
          <w:rPr>
            <w:rFonts w:asciiTheme="majorHAnsi" w:eastAsia="Calibri" w:hAnsiTheme="majorHAnsi" w:cstheme="majorHAnsi"/>
            <w:vertAlign w:val="superscript"/>
            <w:lang w:val="fr-FR"/>
          </w:rPr>
          <w:delText>9</w:delText>
        </w:r>
      </w:del>
      <w:r w:rsidR="00691C61" w:rsidRPr="00691C61">
        <w:rPr>
          <w:rFonts w:asciiTheme="majorHAnsi" w:eastAsia="Calibri" w:hAnsiTheme="majorHAnsi" w:cstheme="majorHAnsi" w:hint="eastAsia"/>
        </w:rPr>
        <w:t xml:space="preserve">ENTROPIE, IRD, </w:t>
      </w:r>
      <w:proofErr w:type="spellStart"/>
      <w:r w:rsidR="00691C61" w:rsidRPr="00691C61">
        <w:rPr>
          <w:rFonts w:asciiTheme="majorHAnsi" w:eastAsia="Calibri" w:hAnsiTheme="majorHAnsi" w:cstheme="majorHAnsi" w:hint="eastAsia"/>
        </w:rPr>
        <w:t>Universite</w:t>
      </w:r>
      <w:proofErr w:type="spellEnd"/>
      <w:r w:rsidR="00691C61" w:rsidRPr="00691C61">
        <w:rPr>
          <w:rFonts w:asciiTheme="majorHAnsi" w:eastAsia="Calibri" w:hAnsiTheme="majorHAnsi" w:cstheme="majorHAnsi" w:hint="eastAsia"/>
        </w:rPr>
        <w:t xml:space="preserve">́ de la </w:t>
      </w:r>
      <w:proofErr w:type="spellStart"/>
      <w:r w:rsidR="00691C61" w:rsidRPr="00691C61">
        <w:rPr>
          <w:rFonts w:asciiTheme="majorHAnsi" w:eastAsia="Calibri" w:hAnsiTheme="majorHAnsi" w:cstheme="majorHAnsi" w:hint="eastAsia"/>
        </w:rPr>
        <w:t>Réunion</w:t>
      </w:r>
      <w:proofErr w:type="spellEnd"/>
      <w:r w:rsidR="00691C61" w:rsidRPr="00691C61">
        <w:rPr>
          <w:rFonts w:asciiTheme="majorHAnsi" w:eastAsia="Calibri" w:hAnsiTheme="majorHAnsi" w:cstheme="majorHAnsi" w:hint="eastAsia"/>
        </w:rPr>
        <w:t>, CNRS, Perpignan, France</w:t>
      </w:r>
    </w:p>
    <w:p w14:paraId="11A9443C" w14:textId="77777777" w:rsidR="00993262" w:rsidRDefault="00207226" w:rsidP="00993262">
      <w:pPr>
        <w:rPr>
          <w:rFonts w:asciiTheme="majorHAnsi" w:eastAsia="Calibri" w:hAnsiTheme="majorHAnsi" w:cstheme="majorHAnsi"/>
        </w:rPr>
      </w:pPr>
      <w:r w:rsidRPr="000A293E">
        <w:rPr>
          <w:rFonts w:asciiTheme="majorHAnsi" w:eastAsia="Calibri" w:hAnsiTheme="majorHAnsi" w:cstheme="majorHAnsi"/>
        </w:rPr>
        <w:t>*</w:t>
      </w:r>
      <w:r w:rsidRPr="000A293E">
        <w:rPr>
          <w:rFonts w:asciiTheme="majorHAnsi" w:eastAsia="Calibri" w:hAnsiTheme="majorHAnsi" w:cstheme="majorHAnsi"/>
          <w:color w:val="666666"/>
          <w:highlight w:val="white"/>
        </w:rPr>
        <w:t xml:space="preserve"> </w:t>
      </w:r>
      <w:r w:rsidRPr="000A293E">
        <w:rPr>
          <w:rFonts w:asciiTheme="majorHAnsi" w:eastAsia="Calibri" w:hAnsiTheme="majorHAnsi" w:cstheme="majorHAnsi"/>
        </w:rPr>
        <w:t xml:space="preserve">Corresponding author. Email: </w:t>
      </w:r>
      <w:hyperlink r:id="rId9">
        <w:r w:rsidRPr="000A293E">
          <w:rPr>
            <w:rFonts w:asciiTheme="majorHAnsi" w:eastAsia="Calibri" w:hAnsiTheme="majorHAnsi" w:cstheme="majorHAnsi"/>
            <w:color w:val="0563C1"/>
            <w:u w:val="single"/>
          </w:rPr>
          <w:t>jay.crlt02@gmail.com</w:t>
        </w:r>
      </w:hyperlink>
      <w:r w:rsidRPr="000A293E">
        <w:rPr>
          <w:rFonts w:asciiTheme="majorHAnsi" w:eastAsia="Calibri" w:hAnsiTheme="majorHAnsi" w:cstheme="majorHAnsi"/>
        </w:rPr>
        <w:t xml:space="preserve"> </w:t>
      </w:r>
    </w:p>
    <w:p w14:paraId="3CAF10B6" w14:textId="77777777" w:rsidR="00993262" w:rsidRDefault="00993262" w:rsidP="00993262">
      <w:pPr>
        <w:rPr>
          <w:rFonts w:asciiTheme="majorHAnsi" w:eastAsia="Calibri" w:hAnsiTheme="majorHAnsi" w:cstheme="majorHAnsi"/>
        </w:rPr>
      </w:pPr>
    </w:p>
    <w:p w14:paraId="24E2E872" w14:textId="25AB6E31" w:rsidR="00993262" w:rsidRPr="00993262" w:rsidRDefault="00993262" w:rsidP="00993262">
      <w:pPr>
        <w:rPr>
          <w:rFonts w:asciiTheme="majorHAnsi" w:eastAsia="Calibri" w:hAnsiTheme="majorHAnsi" w:cstheme="majorHAnsi"/>
        </w:rPr>
      </w:pPr>
      <w:r w:rsidRPr="00993262">
        <w:rPr>
          <w:rFonts w:asciiTheme="majorHAnsi" w:eastAsia="Calibri" w:hAnsiTheme="majorHAnsi" w:cstheme="majorHAnsi"/>
          <w:b/>
          <w:color w:val="000000"/>
          <w:sz w:val="28"/>
          <w:szCs w:val="28"/>
        </w:rPr>
        <w:t>ORCID:</w:t>
      </w:r>
    </w:p>
    <w:p w14:paraId="37DC1E76" w14:textId="77777777" w:rsidR="00993262" w:rsidRDefault="00993262" w:rsidP="00993262">
      <w:pPr>
        <w:rPr>
          <w:rFonts w:asciiTheme="majorHAnsi" w:eastAsia="ArialUnicodeMS" w:hAnsiTheme="majorHAnsi" w:cstheme="majorHAnsi"/>
          <w:sz w:val="22"/>
          <w:szCs w:val="22"/>
          <w:lang w:eastAsia="en-GB"/>
        </w:rPr>
      </w:pPr>
      <w:proofErr w:type="spellStart"/>
      <w:r w:rsidRPr="00993262">
        <w:rPr>
          <w:rFonts w:asciiTheme="majorHAnsi" w:eastAsia="ArialUnicodeMS" w:hAnsiTheme="majorHAnsi" w:cstheme="majorHAnsi"/>
          <w:sz w:val="22"/>
          <w:szCs w:val="22"/>
          <w:lang w:eastAsia="en-GB"/>
        </w:rPr>
        <w:t>Jérémy</w:t>
      </w:r>
      <w:proofErr w:type="spellEnd"/>
      <w:r w:rsidRPr="00993262">
        <w:rPr>
          <w:rFonts w:asciiTheme="majorHAnsi" w:eastAsia="ArialUnicodeMS" w:hAnsiTheme="majorHAnsi" w:cstheme="majorHAnsi"/>
          <w:sz w:val="22"/>
          <w:szCs w:val="22"/>
          <w:lang w:eastAsia="en-GB"/>
        </w:rPr>
        <w:t xml:space="preserve"> </w:t>
      </w:r>
      <w:proofErr w:type="spellStart"/>
      <w:r w:rsidRPr="00993262">
        <w:rPr>
          <w:rFonts w:asciiTheme="majorHAnsi" w:eastAsia="ArialUnicodeMS" w:hAnsiTheme="majorHAnsi" w:cstheme="majorHAnsi"/>
          <w:sz w:val="22"/>
          <w:szCs w:val="22"/>
          <w:lang w:eastAsia="en-GB"/>
        </w:rPr>
        <w:t>Carlot</w:t>
      </w:r>
      <w:proofErr w:type="spellEnd"/>
      <w:r w:rsidRPr="00993262">
        <w:rPr>
          <w:rFonts w:asciiTheme="majorHAnsi" w:eastAsia="ArialUnicodeMS" w:hAnsiTheme="majorHAnsi" w:cstheme="majorHAnsi"/>
          <w:sz w:val="22"/>
          <w:szCs w:val="22"/>
          <w:lang w:eastAsia="en-GB"/>
        </w:rPr>
        <w:t xml:space="preserve"> 0000-0003-0887-8005 </w:t>
      </w:r>
      <w:r w:rsidRPr="00993262">
        <w:rPr>
          <w:rFonts w:asciiTheme="majorHAnsi" w:eastAsia="ArialUnicodeMS" w:hAnsiTheme="majorHAnsi" w:cstheme="majorHAnsi"/>
          <w:sz w:val="22"/>
          <w:szCs w:val="22"/>
          <w:lang w:eastAsia="en-GB"/>
        </w:rPr>
        <w:br/>
      </w:r>
      <w:proofErr w:type="spellStart"/>
      <w:r w:rsidRPr="00993262">
        <w:rPr>
          <w:rFonts w:asciiTheme="majorHAnsi" w:eastAsia="ArialUnicodeMS" w:hAnsiTheme="majorHAnsi" w:cstheme="majorHAnsi"/>
          <w:sz w:val="22"/>
          <w:szCs w:val="22"/>
          <w:lang w:eastAsia="en-GB"/>
        </w:rPr>
        <w:t>Héloïse</w:t>
      </w:r>
      <w:proofErr w:type="spellEnd"/>
      <w:r w:rsidRPr="00993262">
        <w:rPr>
          <w:rFonts w:asciiTheme="majorHAnsi" w:eastAsia="ArialUnicodeMS" w:hAnsiTheme="majorHAnsi" w:cstheme="majorHAnsi"/>
          <w:sz w:val="22"/>
          <w:szCs w:val="22"/>
          <w:lang w:eastAsia="en-GB"/>
        </w:rPr>
        <w:t xml:space="preserve"> </w:t>
      </w:r>
      <w:proofErr w:type="spellStart"/>
      <w:r w:rsidRPr="00993262">
        <w:rPr>
          <w:rFonts w:asciiTheme="majorHAnsi" w:eastAsia="ArialUnicodeMS" w:hAnsiTheme="majorHAnsi" w:cstheme="majorHAnsi"/>
          <w:sz w:val="22"/>
          <w:szCs w:val="22"/>
          <w:lang w:eastAsia="en-GB"/>
        </w:rPr>
        <w:t>Rouzé</w:t>
      </w:r>
      <w:proofErr w:type="spellEnd"/>
      <w:r w:rsidRPr="00993262">
        <w:rPr>
          <w:rFonts w:asciiTheme="majorHAnsi" w:eastAsia="ArialUnicodeMS" w:hAnsiTheme="majorHAnsi" w:cstheme="majorHAnsi"/>
          <w:sz w:val="22"/>
          <w:szCs w:val="22"/>
          <w:lang w:eastAsia="en-GB"/>
        </w:rPr>
        <w:t xml:space="preserve"> 0000-0003-3380-0883</w:t>
      </w:r>
      <w:r w:rsidRPr="00993262">
        <w:rPr>
          <w:rFonts w:asciiTheme="majorHAnsi" w:eastAsia="ArialUnicodeMS" w:hAnsiTheme="majorHAnsi" w:cstheme="majorHAnsi"/>
          <w:sz w:val="22"/>
          <w:szCs w:val="22"/>
          <w:lang w:eastAsia="en-GB"/>
        </w:rPr>
        <w:br/>
        <w:t xml:space="preserve">Diego R. </w:t>
      </w:r>
      <w:proofErr w:type="spellStart"/>
      <w:r w:rsidRPr="00993262">
        <w:rPr>
          <w:rFonts w:asciiTheme="majorHAnsi" w:eastAsia="ArialUnicodeMS" w:hAnsiTheme="majorHAnsi" w:cstheme="majorHAnsi"/>
          <w:sz w:val="22"/>
          <w:szCs w:val="22"/>
          <w:lang w:eastAsia="en-GB"/>
        </w:rPr>
        <w:t>Barneche</w:t>
      </w:r>
      <w:proofErr w:type="spellEnd"/>
      <w:r w:rsidRPr="00993262">
        <w:rPr>
          <w:rFonts w:asciiTheme="majorHAnsi" w:eastAsia="ArialUnicodeMS" w:hAnsiTheme="majorHAnsi" w:cstheme="majorHAnsi"/>
          <w:sz w:val="22"/>
          <w:szCs w:val="22"/>
          <w:lang w:eastAsia="en-GB"/>
        </w:rPr>
        <w:t xml:space="preserve"> 0000-0002-4568-2362</w:t>
      </w:r>
      <w:r w:rsidRPr="00993262">
        <w:rPr>
          <w:rFonts w:asciiTheme="majorHAnsi" w:eastAsia="ArialUnicodeMS" w:hAnsiTheme="majorHAnsi" w:cstheme="majorHAnsi"/>
          <w:sz w:val="22"/>
          <w:szCs w:val="22"/>
          <w:lang w:eastAsia="en-GB"/>
        </w:rPr>
        <w:br/>
      </w:r>
      <w:proofErr w:type="spellStart"/>
      <w:r w:rsidRPr="00993262">
        <w:rPr>
          <w:rFonts w:asciiTheme="majorHAnsi" w:eastAsia="ArialUnicodeMS" w:hAnsiTheme="majorHAnsi" w:cstheme="majorHAnsi"/>
          <w:sz w:val="22"/>
          <w:szCs w:val="22"/>
          <w:lang w:eastAsia="en-GB"/>
        </w:rPr>
        <w:t>Ulisse</w:t>
      </w:r>
      <w:proofErr w:type="spellEnd"/>
      <w:r w:rsidRPr="00993262">
        <w:rPr>
          <w:rFonts w:asciiTheme="majorHAnsi" w:eastAsia="ArialUnicodeMS" w:hAnsiTheme="majorHAnsi" w:cstheme="majorHAnsi"/>
          <w:sz w:val="22"/>
          <w:szCs w:val="22"/>
          <w:lang w:eastAsia="en-GB"/>
        </w:rPr>
        <w:t xml:space="preserve"> </w:t>
      </w:r>
      <w:proofErr w:type="spellStart"/>
      <w:r w:rsidRPr="00993262">
        <w:rPr>
          <w:rFonts w:asciiTheme="majorHAnsi" w:eastAsia="ArialUnicodeMS" w:hAnsiTheme="majorHAnsi" w:cstheme="majorHAnsi"/>
          <w:sz w:val="22"/>
          <w:szCs w:val="22"/>
          <w:lang w:eastAsia="en-GB"/>
        </w:rPr>
        <w:t>Cardini</w:t>
      </w:r>
      <w:proofErr w:type="spellEnd"/>
      <w:r w:rsidRPr="00993262">
        <w:rPr>
          <w:rFonts w:asciiTheme="majorHAnsi" w:eastAsia="ArialUnicodeMS" w:hAnsiTheme="majorHAnsi" w:cstheme="majorHAnsi"/>
          <w:sz w:val="22"/>
          <w:szCs w:val="22"/>
          <w:lang w:eastAsia="en-GB"/>
        </w:rPr>
        <w:t xml:space="preserve"> 0000-0002-0816-6158</w:t>
      </w:r>
      <w:r w:rsidRPr="00993262">
        <w:rPr>
          <w:rFonts w:asciiTheme="majorHAnsi" w:hAnsiTheme="majorHAnsi" w:cstheme="majorHAnsi"/>
          <w:sz w:val="22"/>
          <w:szCs w:val="22"/>
          <w:lang w:eastAsia="en-GB"/>
        </w:rPr>
        <w:br/>
      </w:r>
      <w:r w:rsidRPr="00993262">
        <w:rPr>
          <w:rFonts w:asciiTheme="majorHAnsi" w:eastAsia="ArialUnicodeMS" w:hAnsiTheme="majorHAnsi" w:cstheme="majorHAnsi"/>
          <w:sz w:val="22"/>
          <w:szCs w:val="22"/>
          <w:lang w:eastAsia="en-GB"/>
        </w:rPr>
        <w:t xml:space="preserve">Simon J. </w:t>
      </w:r>
      <w:proofErr w:type="spellStart"/>
      <w:r w:rsidRPr="00993262">
        <w:rPr>
          <w:rFonts w:asciiTheme="majorHAnsi" w:eastAsia="ArialUnicodeMS" w:hAnsiTheme="majorHAnsi" w:cstheme="majorHAnsi"/>
          <w:sz w:val="22"/>
          <w:szCs w:val="22"/>
          <w:lang w:eastAsia="en-GB"/>
        </w:rPr>
        <w:t>Brandl</w:t>
      </w:r>
      <w:proofErr w:type="spellEnd"/>
      <w:r w:rsidRPr="00993262">
        <w:rPr>
          <w:rFonts w:asciiTheme="majorHAnsi" w:eastAsia="ArialUnicodeMS" w:hAnsiTheme="majorHAnsi" w:cstheme="majorHAnsi"/>
          <w:sz w:val="22"/>
          <w:szCs w:val="22"/>
          <w:lang w:eastAsia="en-GB"/>
        </w:rPr>
        <w:t xml:space="preserve"> 0000-0002-6649-2496 </w:t>
      </w:r>
      <w:r w:rsidRPr="00993262">
        <w:rPr>
          <w:rFonts w:asciiTheme="majorHAnsi" w:hAnsiTheme="majorHAnsi" w:cstheme="majorHAnsi"/>
          <w:sz w:val="22"/>
          <w:szCs w:val="22"/>
          <w:lang w:eastAsia="en-GB"/>
        </w:rPr>
        <w:br/>
      </w:r>
      <w:r w:rsidRPr="00993262">
        <w:rPr>
          <w:rFonts w:asciiTheme="majorHAnsi" w:eastAsia="ArialUnicodeMS" w:hAnsiTheme="majorHAnsi" w:cstheme="majorHAnsi"/>
          <w:sz w:val="22"/>
          <w:szCs w:val="22"/>
          <w:lang w:eastAsia="en-GB"/>
        </w:rPr>
        <w:t xml:space="preserve">Jordan M. Casey 0000-0002-2434-7207 </w:t>
      </w:r>
      <w:r w:rsidRPr="00993262">
        <w:rPr>
          <w:rFonts w:asciiTheme="majorHAnsi" w:eastAsia="ArialUnicodeMS" w:hAnsiTheme="majorHAnsi" w:cstheme="majorHAnsi"/>
          <w:sz w:val="22"/>
          <w:szCs w:val="22"/>
          <w:lang w:eastAsia="en-GB"/>
        </w:rPr>
        <w:br/>
      </w:r>
      <w:r w:rsidRPr="00993262">
        <w:rPr>
          <w:rFonts w:asciiTheme="majorHAnsi" w:hAnsiTheme="majorHAnsi" w:cstheme="majorHAnsi"/>
          <w:sz w:val="22"/>
          <w:szCs w:val="22"/>
          <w:lang w:eastAsia="en-GB"/>
        </w:rPr>
        <w:t>Gonzalo Peres Rosales 0000-0001-6577-3416</w:t>
      </w:r>
      <w:r w:rsidRPr="00993262">
        <w:rPr>
          <w:rFonts w:asciiTheme="majorHAnsi" w:hAnsiTheme="majorHAnsi" w:cstheme="majorHAnsi"/>
          <w:sz w:val="22"/>
          <w:szCs w:val="22"/>
          <w:lang w:eastAsia="en-GB"/>
        </w:rPr>
        <w:br/>
      </w:r>
      <w:r w:rsidRPr="00993262">
        <w:rPr>
          <w:rFonts w:asciiTheme="majorHAnsi" w:eastAsia="ArialUnicodeMS" w:hAnsiTheme="majorHAnsi" w:cstheme="majorHAnsi"/>
          <w:sz w:val="22"/>
          <w:szCs w:val="22"/>
          <w:lang w:eastAsia="en-GB"/>
        </w:rPr>
        <w:t xml:space="preserve">Mehdi </w:t>
      </w:r>
      <w:proofErr w:type="spellStart"/>
      <w:r w:rsidRPr="00993262">
        <w:rPr>
          <w:rFonts w:asciiTheme="majorHAnsi" w:eastAsia="ArialUnicodeMS" w:hAnsiTheme="majorHAnsi" w:cstheme="majorHAnsi"/>
          <w:sz w:val="22"/>
          <w:szCs w:val="22"/>
          <w:lang w:eastAsia="en-GB"/>
        </w:rPr>
        <w:t>Adjeroud</w:t>
      </w:r>
      <w:proofErr w:type="spellEnd"/>
      <w:r w:rsidRPr="00993262">
        <w:rPr>
          <w:rFonts w:asciiTheme="majorHAnsi" w:eastAsia="ArialUnicodeMS" w:hAnsiTheme="majorHAnsi" w:cstheme="majorHAnsi"/>
          <w:sz w:val="22"/>
          <w:szCs w:val="22"/>
          <w:lang w:eastAsia="en-GB"/>
        </w:rPr>
        <w:t xml:space="preserve"> 0000-0002-6825-8759 </w:t>
      </w:r>
      <w:r w:rsidRPr="00993262">
        <w:rPr>
          <w:rFonts w:asciiTheme="majorHAnsi" w:hAnsiTheme="majorHAnsi" w:cstheme="majorHAnsi"/>
          <w:sz w:val="22"/>
          <w:szCs w:val="22"/>
          <w:lang w:eastAsia="en-GB"/>
        </w:rPr>
        <w:br/>
      </w:r>
      <w:proofErr w:type="spellStart"/>
      <w:r w:rsidRPr="00993262">
        <w:rPr>
          <w:rFonts w:asciiTheme="majorHAnsi" w:eastAsia="ArialUnicodeMS" w:hAnsiTheme="majorHAnsi" w:cstheme="majorHAnsi"/>
          <w:sz w:val="22"/>
          <w:szCs w:val="22"/>
          <w:lang w:eastAsia="en-GB"/>
        </w:rPr>
        <w:t>Valeriano</w:t>
      </w:r>
      <w:proofErr w:type="spellEnd"/>
      <w:r w:rsidRPr="00993262">
        <w:rPr>
          <w:rFonts w:asciiTheme="majorHAnsi" w:eastAsia="ArialUnicodeMS" w:hAnsiTheme="majorHAnsi" w:cstheme="majorHAnsi"/>
          <w:sz w:val="22"/>
          <w:szCs w:val="22"/>
          <w:lang w:eastAsia="en-GB"/>
        </w:rPr>
        <w:t xml:space="preserve"> </w:t>
      </w:r>
      <w:proofErr w:type="spellStart"/>
      <w:r w:rsidRPr="00993262">
        <w:rPr>
          <w:rFonts w:asciiTheme="majorHAnsi" w:eastAsia="ArialUnicodeMS" w:hAnsiTheme="majorHAnsi" w:cstheme="majorHAnsi"/>
          <w:sz w:val="22"/>
          <w:szCs w:val="22"/>
          <w:lang w:eastAsia="en-GB"/>
        </w:rPr>
        <w:t>Parravicini</w:t>
      </w:r>
      <w:proofErr w:type="spellEnd"/>
      <w:r w:rsidRPr="00993262">
        <w:rPr>
          <w:rFonts w:asciiTheme="majorHAnsi" w:eastAsia="ArialUnicodeMS" w:hAnsiTheme="majorHAnsi" w:cstheme="majorHAnsi"/>
          <w:sz w:val="22"/>
          <w:szCs w:val="22"/>
          <w:lang w:eastAsia="en-GB"/>
        </w:rPr>
        <w:t xml:space="preserve"> 0000-0002-3408-1625 </w:t>
      </w:r>
    </w:p>
    <w:p w14:paraId="3ECD5764" w14:textId="77777777" w:rsidR="00993262" w:rsidRDefault="00993262" w:rsidP="00993262">
      <w:pPr>
        <w:rPr>
          <w:rFonts w:asciiTheme="majorHAnsi" w:eastAsia="ArialUnicodeMS" w:hAnsiTheme="majorHAnsi" w:cstheme="majorHAnsi"/>
          <w:sz w:val="22"/>
          <w:szCs w:val="22"/>
          <w:lang w:eastAsia="en-GB"/>
        </w:rPr>
      </w:pPr>
    </w:p>
    <w:p w14:paraId="15770DB5" w14:textId="669E646D" w:rsidR="00DF146F" w:rsidRPr="00993262" w:rsidRDefault="00207226" w:rsidP="00993262">
      <w:pPr>
        <w:rPr>
          <w:rFonts w:asciiTheme="majorHAnsi" w:eastAsia="ArialUnicodeMS" w:hAnsiTheme="majorHAnsi" w:cstheme="majorHAnsi"/>
          <w:sz w:val="22"/>
          <w:szCs w:val="22"/>
          <w:lang w:eastAsia="en-GB"/>
        </w:rPr>
      </w:pPr>
      <w:r w:rsidRPr="000A293E">
        <w:rPr>
          <w:rFonts w:asciiTheme="majorHAnsi" w:eastAsia="Calibri" w:hAnsiTheme="majorHAnsi" w:cstheme="majorHAnsi"/>
          <w:b/>
          <w:color w:val="000000"/>
          <w:sz w:val="28"/>
          <w:szCs w:val="28"/>
          <w:u w:val="single"/>
        </w:rPr>
        <w:t>Abstract</w:t>
      </w:r>
    </w:p>
    <w:p w14:paraId="1355A64F" w14:textId="4100B301" w:rsidR="00DF146F" w:rsidRDefault="00207226" w:rsidP="00993262">
      <w:pPr>
        <w:jc w:val="both"/>
        <w:rPr>
          <w:ins w:id="29" w:author="Diego Barneche" w:date="2021-02-09T07:38:00Z"/>
          <w:rFonts w:asciiTheme="majorHAnsi" w:eastAsia="Calibri" w:hAnsiTheme="majorHAnsi" w:cstheme="majorHAnsi"/>
          <w:color w:val="000000"/>
        </w:rPr>
      </w:pPr>
      <w:r w:rsidRPr="000A293E">
        <w:rPr>
          <w:rFonts w:asciiTheme="majorHAnsi" w:eastAsia="Calibri" w:hAnsiTheme="majorHAnsi" w:cstheme="majorHAnsi"/>
          <w:color w:val="000000"/>
        </w:rPr>
        <w:t xml:space="preserve">Coral reefs provide a plethora of ecosystem services </w:t>
      </w:r>
      <w:del w:id="30" w:author="Diego Barneche" w:date="2021-02-09T07:30:00Z">
        <w:r w:rsidRPr="000A293E" w:rsidDel="00451E97">
          <w:rPr>
            <w:rFonts w:asciiTheme="majorHAnsi" w:eastAsia="Calibri" w:hAnsiTheme="majorHAnsi" w:cstheme="majorHAnsi"/>
            <w:color w:val="000000"/>
          </w:rPr>
          <w:delText>thanks to crucial ecological functions performed by coral communities</w:delText>
        </w:r>
      </w:del>
      <w:ins w:id="31" w:author="Diego Barneche" w:date="2021-02-09T07:30:00Z">
        <w:r w:rsidR="00451E97">
          <w:rPr>
            <w:rFonts w:asciiTheme="majorHAnsi" w:eastAsia="Calibri" w:hAnsiTheme="majorHAnsi" w:cstheme="majorHAnsi"/>
            <w:color w:val="000000"/>
          </w:rPr>
          <w:t xml:space="preserve">such as wave protection, habitat </w:t>
        </w:r>
      </w:ins>
      <w:ins w:id="32" w:author="Diego Barneche" w:date="2021-02-09T07:31:00Z">
        <w:r w:rsidR="00451E97">
          <w:rPr>
            <w:rFonts w:asciiTheme="majorHAnsi" w:eastAsia="Calibri" w:hAnsiTheme="majorHAnsi" w:cstheme="majorHAnsi"/>
            <w:color w:val="000000"/>
          </w:rPr>
          <w:t>diversity</w:t>
        </w:r>
      </w:ins>
      <w:ins w:id="33" w:author="Diego Barneche" w:date="2021-02-09T07:30:00Z">
        <w:r w:rsidR="00451E97">
          <w:rPr>
            <w:rFonts w:asciiTheme="majorHAnsi" w:eastAsia="Calibri" w:hAnsiTheme="majorHAnsi" w:cstheme="majorHAnsi"/>
            <w:color w:val="000000"/>
          </w:rPr>
          <w:t xml:space="preserve"> </w:t>
        </w:r>
      </w:ins>
      <w:ins w:id="34" w:author="Diego Barneche" w:date="2021-02-09T07:41:00Z">
        <w:r w:rsidR="00890899">
          <w:rPr>
            <w:rFonts w:asciiTheme="majorHAnsi" w:eastAsia="Calibri" w:hAnsiTheme="majorHAnsi" w:cstheme="majorHAnsi"/>
            <w:color w:val="000000"/>
          </w:rPr>
          <w:t xml:space="preserve">and food </w:t>
        </w:r>
      </w:ins>
      <w:ins w:id="35" w:author="Diego Barneche" w:date="2021-02-09T07:42:00Z">
        <w:r w:rsidR="00890899">
          <w:rPr>
            <w:rFonts w:asciiTheme="majorHAnsi" w:eastAsia="Calibri" w:hAnsiTheme="majorHAnsi" w:cstheme="majorHAnsi"/>
            <w:color w:val="000000"/>
          </w:rPr>
          <w:t>security</w:t>
        </w:r>
      </w:ins>
      <w:r w:rsidRPr="000A293E">
        <w:rPr>
          <w:rFonts w:asciiTheme="majorHAnsi" w:eastAsia="Calibri" w:hAnsiTheme="majorHAnsi" w:cstheme="majorHAnsi"/>
          <w:color w:val="000000"/>
        </w:rPr>
        <w:t xml:space="preserve">. </w:t>
      </w:r>
      <w:r w:rsidR="00BA7393">
        <w:rPr>
          <w:rFonts w:asciiTheme="majorHAnsi" w:eastAsia="Calibri" w:hAnsiTheme="majorHAnsi" w:cstheme="majorHAnsi"/>
          <w:color w:val="000000"/>
        </w:rPr>
        <w:t>These</w:t>
      </w:r>
      <w:r w:rsidRPr="000A293E">
        <w:rPr>
          <w:rFonts w:asciiTheme="majorHAnsi" w:eastAsia="Calibri" w:hAnsiTheme="majorHAnsi" w:cstheme="majorHAnsi"/>
          <w:color w:val="000000"/>
        </w:rPr>
        <w:t xml:space="preserve"> </w:t>
      </w:r>
      <w:del w:id="36" w:author="Diego Barneche" w:date="2021-02-09T07:31:00Z">
        <w:r w:rsidRPr="000A293E" w:rsidDel="00451E97">
          <w:rPr>
            <w:rFonts w:asciiTheme="majorHAnsi" w:eastAsia="Calibri" w:hAnsiTheme="majorHAnsi" w:cstheme="majorHAnsi"/>
            <w:color w:val="000000"/>
          </w:rPr>
          <w:delText xml:space="preserve">functions </w:delText>
        </w:r>
      </w:del>
      <w:ins w:id="37" w:author="Diego Barneche" w:date="2021-02-09T07:31:00Z">
        <w:r w:rsidR="00451E97">
          <w:rPr>
            <w:rFonts w:asciiTheme="majorHAnsi" w:eastAsia="Calibri" w:hAnsiTheme="majorHAnsi" w:cstheme="majorHAnsi"/>
            <w:color w:val="000000"/>
          </w:rPr>
          <w:t>services</w:t>
        </w:r>
        <w:r w:rsidR="00451E97"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are traditionally quantified by combining estimates of </w:t>
      </w:r>
      <w:ins w:id="38" w:author="Diego Barneche" w:date="2021-02-09T07:31:00Z">
        <w:r w:rsidR="00451E97">
          <w:rPr>
            <w:rFonts w:asciiTheme="majorHAnsi" w:eastAsia="Calibri" w:hAnsiTheme="majorHAnsi" w:cstheme="majorHAnsi"/>
            <w:color w:val="000000"/>
          </w:rPr>
          <w:t xml:space="preserve">average </w:t>
        </w:r>
      </w:ins>
      <w:r w:rsidRPr="000A293E">
        <w:rPr>
          <w:rFonts w:asciiTheme="majorHAnsi" w:eastAsia="Calibri" w:hAnsiTheme="majorHAnsi" w:cstheme="majorHAnsi"/>
          <w:color w:val="000000"/>
        </w:rPr>
        <w:t xml:space="preserve">species-level processes and data </w:t>
      </w:r>
      <w:r w:rsidR="00336E3D">
        <w:rPr>
          <w:rFonts w:asciiTheme="majorHAnsi" w:eastAsia="Calibri" w:hAnsiTheme="majorHAnsi" w:cstheme="majorHAnsi"/>
          <w:color w:val="000000"/>
        </w:rPr>
        <w:t>on</w:t>
      </w:r>
      <w:r w:rsidRPr="000A293E">
        <w:rPr>
          <w:rFonts w:asciiTheme="majorHAnsi" w:eastAsia="Calibri" w:hAnsiTheme="majorHAnsi" w:cstheme="majorHAnsi"/>
          <w:color w:val="000000"/>
        </w:rPr>
        <w:t xml:space="preserve"> species abundance. </w:t>
      </w:r>
      <w:del w:id="39" w:author="Diego Barneche" w:date="2021-02-09T07:28:00Z">
        <w:r w:rsidRPr="000A293E" w:rsidDel="00451E97">
          <w:rPr>
            <w:rFonts w:asciiTheme="majorHAnsi" w:eastAsia="Calibri" w:hAnsiTheme="majorHAnsi" w:cstheme="majorHAnsi"/>
            <w:color w:val="000000"/>
          </w:rPr>
          <w:delText>Most of the time,</w:delText>
        </w:r>
      </w:del>
      <w:ins w:id="40" w:author="Diego Barneche" w:date="2021-02-09T07:28:00Z">
        <w:r w:rsidR="00451E97">
          <w:rPr>
            <w:rFonts w:asciiTheme="majorHAnsi" w:eastAsia="Calibri" w:hAnsiTheme="majorHAnsi" w:cstheme="majorHAnsi"/>
            <w:color w:val="000000"/>
          </w:rPr>
          <w:t>Oft</w:t>
        </w:r>
      </w:ins>
      <w:ins w:id="41" w:author="Diego Barneche" w:date="2021-02-09T07:29:00Z">
        <w:r w:rsidR="00451E97">
          <w:rPr>
            <w:rFonts w:asciiTheme="majorHAnsi" w:eastAsia="Calibri" w:hAnsiTheme="majorHAnsi" w:cstheme="majorHAnsi"/>
            <w:color w:val="000000"/>
          </w:rPr>
          <w:t>en</w:t>
        </w:r>
      </w:ins>
      <w:r w:rsidRPr="000A293E">
        <w:rPr>
          <w:rFonts w:asciiTheme="majorHAnsi" w:eastAsia="Calibri" w:hAnsiTheme="majorHAnsi" w:cstheme="majorHAnsi"/>
          <w:color w:val="000000"/>
        </w:rPr>
        <w:t xml:space="preserve"> for colonial animals such as reef-building corals</w:t>
      </w:r>
      <w:ins w:id="42" w:author="Diego Barneche" w:date="2021-02-09T07:29:00Z">
        <w:r w:rsidR="00451E97">
          <w:rPr>
            <w:rFonts w:asciiTheme="majorHAnsi" w:eastAsia="Calibri" w:hAnsiTheme="majorHAnsi" w:cstheme="majorHAnsi"/>
            <w:color w:val="000000"/>
          </w:rPr>
          <w:t>,</w:t>
        </w:r>
      </w:ins>
      <w:r w:rsidRPr="000A293E">
        <w:rPr>
          <w:rFonts w:asciiTheme="majorHAnsi" w:eastAsia="Calibri" w:hAnsiTheme="majorHAnsi" w:cstheme="majorHAnsi"/>
          <w:color w:val="000000"/>
        </w:rPr>
        <w:t xml:space="preserve"> abundance is expressed as substratum cover</w:t>
      </w:r>
      <w:del w:id="43" w:author="Diego Barneche" w:date="2021-02-09T07:29:00Z">
        <w:r w:rsidRPr="000A293E" w:rsidDel="00451E97">
          <w:rPr>
            <w:rFonts w:asciiTheme="majorHAnsi" w:eastAsia="Calibri" w:hAnsiTheme="majorHAnsi" w:cstheme="majorHAnsi"/>
            <w:color w:val="000000"/>
          </w:rPr>
          <w:delText xml:space="preserve"> that </w:delText>
        </w:r>
      </w:del>
      <w:ins w:id="44" w:author="Diego Barneche" w:date="2021-02-09T07:29:00Z">
        <w:r w:rsidR="00451E97">
          <w:rPr>
            <w:rFonts w:asciiTheme="majorHAnsi" w:eastAsia="Calibri" w:hAnsiTheme="majorHAnsi" w:cstheme="majorHAnsi"/>
            <w:color w:val="000000"/>
          </w:rPr>
          <w:t xml:space="preserve">—a metric that </w:t>
        </w:r>
      </w:ins>
      <w:r w:rsidRPr="000A293E">
        <w:rPr>
          <w:rFonts w:asciiTheme="majorHAnsi" w:eastAsia="Calibri" w:hAnsiTheme="majorHAnsi" w:cstheme="majorHAnsi"/>
          <w:color w:val="000000"/>
        </w:rPr>
        <w:t xml:space="preserve">does not </w:t>
      </w:r>
      <w:del w:id="45" w:author="Diego Barneche" w:date="2021-02-09T07:29:00Z">
        <w:r w:rsidRPr="000A293E" w:rsidDel="00451E97">
          <w:rPr>
            <w:rFonts w:asciiTheme="majorHAnsi" w:eastAsia="Calibri" w:hAnsiTheme="majorHAnsi" w:cstheme="majorHAnsi"/>
            <w:color w:val="000000"/>
          </w:rPr>
          <w:delText xml:space="preserve">consider </w:delText>
        </w:r>
      </w:del>
      <w:ins w:id="46" w:author="Diego Barneche" w:date="2021-02-09T07:29:00Z">
        <w:r w:rsidR="00451E97">
          <w:rPr>
            <w:rFonts w:asciiTheme="majorHAnsi" w:eastAsia="Calibri" w:hAnsiTheme="majorHAnsi" w:cstheme="majorHAnsi"/>
            <w:color w:val="000000"/>
          </w:rPr>
          <w:t>account for</w:t>
        </w:r>
        <w:r w:rsidR="00451E97"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demographic parameters such as coral size. </w:t>
      </w:r>
      <w:ins w:id="47" w:author="Diego Barneche" w:date="2021-02-09T07:32:00Z">
        <w:r w:rsidR="00451E97">
          <w:rPr>
            <w:rFonts w:asciiTheme="majorHAnsi" w:eastAsia="Calibri" w:hAnsiTheme="majorHAnsi" w:cstheme="majorHAnsi"/>
            <w:color w:val="000000"/>
          </w:rPr>
          <w:t xml:space="preserve">This is problematic because </w:t>
        </w:r>
      </w:ins>
      <w:del w:id="48" w:author="Diego Barneche" w:date="2021-02-09T07:32:00Z">
        <w:r w:rsidR="00336E3D" w:rsidDel="00451E97">
          <w:rPr>
            <w:rFonts w:asciiTheme="majorHAnsi" w:eastAsia="Calibri" w:hAnsiTheme="majorHAnsi" w:cstheme="majorHAnsi"/>
            <w:color w:val="000000"/>
          </w:rPr>
          <w:delText>In case of</w:delText>
        </w:r>
      </w:del>
      <w:ins w:id="49" w:author="Diego Barneche" w:date="2021-02-09T07:32:00Z">
        <w:r w:rsidR="00451E97">
          <w:rPr>
            <w:rFonts w:asciiTheme="majorHAnsi" w:eastAsia="Calibri" w:hAnsiTheme="majorHAnsi" w:cstheme="majorHAnsi"/>
            <w:color w:val="000000"/>
          </w:rPr>
          <w:t>many physiological processes exhibit</w:t>
        </w:r>
      </w:ins>
      <w:r w:rsidR="00336E3D">
        <w:rPr>
          <w:rFonts w:asciiTheme="majorHAnsi" w:eastAsia="Calibri" w:hAnsiTheme="majorHAnsi" w:cstheme="majorHAnsi"/>
          <w:color w:val="000000"/>
        </w:rPr>
        <w:t xml:space="preserve"> </w:t>
      </w:r>
      <w:ins w:id="50" w:author="Diego Barneche" w:date="2021-02-09T07:32:00Z">
        <w:r w:rsidR="00451E97">
          <w:rPr>
            <w:rFonts w:asciiTheme="majorHAnsi" w:eastAsia="Calibri" w:hAnsiTheme="majorHAnsi" w:cstheme="majorHAnsi"/>
            <w:color w:val="000000"/>
          </w:rPr>
          <w:t xml:space="preserve">non-linear </w:t>
        </w:r>
      </w:ins>
      <w:ins w:id="51" w:author="Diego Barneche" w:date="2021-02-09T07:33:00Z">
        <w:r w:rsidR="00451E97">
          <w:rPr>
            <w:rFonts w:asciiTheme="majorHAnsi" w:eastAsia="Calibri" w:hAnsiTheme="majorHAnsi" w:cstheme="majorHAnsi"/>
            <w:color w:val="000000"/>
          </w:rPr>
          <w:t>scaling</w:t>
        </w:r>
      </w:ins>
      <w:ins w:id="52" w:author="Diego Barneche" w:date="2021-02-09T07:32:00Z">
        <w:r w:rsidR="00451E97">
          <w:rPr>
            <w:rFonts w:asciiTheme="majorHAnsi" w:eastAsia="Calibri" w:hAnsiTheme="majorHAnsi" w:cstheme="majorHAnsi"/>
            <w:color w:val="000000"/>
          </w:rPr>
          <w:t xml:space="preserve"> over </w:t>
        </w:r>
      </w:ins>
      <w:r w:rsidR="00336E3D">
        <w:rPr>
          <w:rFonts w:asciiTheme="majorHAnsi" w:eastAsia="Calibri" w:hAnsiTheme="majorHAnsi" w:cstheme="majorHAnsi"/>
          <w:color w:val="000000"/>
        </w:rPr>
        <w:t>ontogen</w:t>
      </w:r>
      <w:del w:id="53" w:author="Diego Barneche" w:date="2021-02-09T07:32:00Z">
        <w:r w:rsidR="00336E3D" w:rsidDel="00451E97">
          <w:rPr>
            <w:rFonts w:asciiTheme="majorHAnsi" w:eastAsia="Calibri" w:hAnsiTheme="majorHAnsi" w:cstheme="majorHAnsi"/>
            <w:color w:val="000000"/>
          </w:rPr>
          <w:delText>etic variation in</w:delText>
        </w:r>
      </w:del>
      <w:ins w:id="54" w:author="Diego Barneche" w:date="2021-02-09T07:32:00Z">
        <w:r w:rsidR="00451E97">
          <w:rPr>
            <w:rFonts w:asciiTheme="majorHAnsi" w:eastAsia="Calibri" w:hAnsiTheme="majorHAnsi" w:cstheme="majorHAnsi"/>
            <w:color w:val="000000"/>
          </w:rPr>
          <w:t>y</w:t>
        </w:r>
      </w:ins>
      <w:del w:id="55" w:author="Diego Barneche" w:date="2021-02-09T07:32:00Z">
        <w:r w:rsidR="00336E3D" w:rsidDel="00451E97">
          <w:rPr>
            <w:rFonts w:asciiTheme="majorHAnsi" w:eastAsia="Calibri" w:hAnsiTheme="majorHAnsi" w:cstheme="majorHAnsi"/>
            <w:color w:val="000000"/>
          </w:rPr>
          <w:delText xml:space="preserve"> physiological processes</w:delText>
        </w:r>
      </w:del>
      <w:r w:rsidR="00336E3D">
        <w:rPr>
          <w:rFonts w:asciiTheme="majorHAnsi" w:eastAsia="Calibri" w:hAnsiTheme="majorHAnsi" w:cstheme="majorHAnsi"/>
          <w:color w:val="000000"/>
        </w:rPr>
        <w:t xml:space="preserve">, </w:t>
      </w:r>
      <w:ins w:id="56" w:author="Diego Barneche" w:date="2021-02-09T07:32:00Z">
        <w:r w:rsidR="00451E97">
          <w:rPr>
            <w:rFonts w:asciiTheme="majorHAnsi" w:eastAsia="Calibri" w:hAnsiTheme="majorHAnsi" w:cstheme="majorHAnsi"/>
            <w:color w:val="000000"/>
          </w:rPr>
          <w:t xml:space="preserve">and failing to account </w:t>
        </w:r>
      </w:ins>
      <w:ins w:id="57" w:author="Diego Barneche" w:date="2021-02-09T07:33:00Z">
        <w:r w:rsidR="00451E97">
          <w:rPr>
            <w:rFonts w:asciiTheme="majorHAnsi" w:eastAsia="Calibri" w:hAnsiTheme="majorHAnsi" w:cstheme="majorHAnsi"/>
            <w:color w:val="000000"/>
          </w:rPr>
          <w:t xml:space="preserve">for such variation </w:t>
        </w:r>
      </w:ins>
      <w:ins w:id="58" w:author="Diego Barneche" w:date="2021-02-09T07:34:00Z">
        <w:r w:rsidR="00451E97">
          <w:rPr>
            <w:rFonts w:asciiTheme="majorHAnsi" w:eastAsia="Calibri" w:hAnsiTheme="majorHAnsi" w:cstheme="majorHAnsi"/>
            <w:color w:val="000000"/>
          </w:rPr>
          <w:t xml:space="preserve">may </w:t>
        </w:r>
      </w:ins>
      <w:del w:id="59" w:author="Diego Barneche" w:date="2021-02-09T07:33:00Z">
        <w:r w:rsidR="00336E3D" w:rsidDel="00451E97">
          <w:rPr>
            <w:rFonts w:asciiTheme="majorHAnsi" w:eastAsia="Calibri" w:hAnsiTheme="majorHAnsi" w:cstheme="majorHAnsi"/>
            <w:color w:val="000000"/>
          </w:rPr>
          <w:delText>t</w:delText>
        </w:r>
        <w:r w:rsidR="00336E3D" w:rsidRPr="000A293E" w:rsidDel="00451E97">
          <w:rPr>
            <w:rFonts w:asciiTheme="majorHAnsi" w:eastAsia="Calibri" w:hAnsiTheme="majorHAnsi" w:cstheme="majorHAnsi"/>
            <w:color w:val="000000"/>
          </w:rPr>
          <w:delText xml:space="preserve">his </w:delText>
        </w:r>
        <w:r w:rsidRPr="000A293E" w:rsidDel="00451E97">
          <w:rPr>
            <w:rFonts w:asciiTheme="majorHAnsi" w:eastAsia="Calibri" w:hAnsiTheme="majorHAnsi" w:cstheme="majorHAnsi"/>
            <w:color w:val="000000"/>
          </w:rPr>
          <w:delText>lack of information may alter our</w:delText>
        </w:r>
      </w:del>
      <w:ins w:id="60" w:author="Diego Barneche" w:date="2021-02-09T07:33:00Z">
        <w:r w:rsidR="00451E97">
          <w:rPr>
            <w:rFonts w:asciiTheme="majorHAnsi" w:eastAsia="Calibri" w:hAnsiTheme="majorHAnsi" w:cstheme="majorHAnsi"/>
            <w:color w:val="000000"/>
          </w:rPr>
          <w:t xml:space="preserve">lead to biased quantitative estimates </w:t>
        </w:r>
      </w:ins>
      <w:del w:id="61" w:author="Diego Barneche" w:date="2021-02-09T07:34:00Z">
        <w:r w:rsidRPr="000A293E" w:rsidDel="00451E97">
          <w:rPr>
            <w:rFonts w:asciiTheme="majorHAnsi" w:eastAsia="Calibri" w:hAnsiTheme="majorHAnsi" w:cstheme="majorHAnsi"/>
            <w:color w:val="000000"/>
          </w:rPr>
          <w:delText xml:space="preserve"> understanding </w:delText>
        </w:r>
      </w:del>
      <w:r w:rsidRPr="000A293E">
        <w:rPr>
          <w:rFonts w:asciiTheme="majorHAnsi" w:eastAsia="Calibri" w:hAnsiTheme="majorHAnsi" w:cstheme="majorHAnsi"/>
          <w:color w:val="000000"/>
        </w:rPr>
        <w:t>of ecosystem functioning</w:t>
      </w:r>
      <w:del w:id="62" w:author="Diego Barneche" w:date="2021-02-09T07:33:00Z">
        <w:r w:rsidRPr="000A293E" w:rsidDel="00451E97">
          <w:rPr>
            <w:rFonts w:asciiTheme="majorHAnsi" w:eastAsia="Calibri" w:hAnsiTheme="majorHAnsi" w:cstheme="majorHAnsi"/>
            <w:color w:val="000000"/>
          </w:rPr>
          <w:delText xml:space="preserve"> substantially</w:delText>
        </w:r>
      </w:del>
      <w:r w:rsidRPr="000A293E">
        <w:rPr>
          <w:rFonts w:asciiTheme="majorHAnsi" w:eastAsia="Calibri" w:hAnsiTheme="majorHAnsi" w:cstheme="majorHAnsi"/>
          <w:color w:val="000000"/>
        </w:rPr>
        <w:t>. In this study</w:t>
      </w:r>
      <w:ins w:id="63" w:author="Diego Barneche" w:date="2021-02-09T07:34:00Z">
        <w:r w:rsidR="00451E97">
          <w:rPr>
            <w:rFonts w:asciiTheme="majorHAnsi" w:eastAsia="Calibri" w:hAnsiTheme="majorHAnsi" w:cstheme="majorHAnsi"/>
            <w:color w:val="000000"/>
          </w:rPr>
          <w:t>,</w:t>
        </w:r>
      </w:ins>
      <w:r w:rsidRPr="000A293E">
        <w:rPr>
          <w:rFonts w:asciiTheme="majorHAnsi" w:eastAsia="Calibri" w:hAnsiTheme="majorHAnsi" w:cstheme="majorHAnsi"/>
          <w:color w:val="000000"/>
        </w:rPr>
        <w:t xml:space="preserve"> we </w:t>
      </w:r>
      <w:del w:id="64" w:author="Diego Barneche" w:date="2021-02-09T07:34:00Z">
        <w:r w:rsidRPr="000A293E" w:rsidDel="00451E97">
          <w:rPr>
            <w:rFonts w:asciiTheme="majorHAnsi" w:eastAsia="Calibri" w:hAnsiTheme="majorHAnsi" w:cstheme="majorHAnsi"/>
            <w:color w:val="000000"/>
          </w:rPr>
          <w:delText xml:space="preserve">assess </w:delText>
        </w:r>
      </w:del>
      <w:ins w:id="65" w:author="Diego Barneche" w:date="2021-02-09T07:34:00Z">
        <w:r w:rsidR="00451E97">
          <w:rPr>
            <w:rFonts w:asciiTheme="majorHAnsi" w:eastAsia="Calibri" w:hAnsiTheme="majorHAnsi" w:cstheme="majorHAnsi"/>
            <w:color w:val="000000"/>
          </w:rPr>
          <w:t>characterise</w:t>
        </w:r>
        <w:r w:rsidR="00451E97"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the ontogenetic </w:t>
      </w:r>
      <w:ins w:id="66" w:author="Diego Barneche" w:date="2021-02-09T07:34:00Z">
        <w:r w:rsidR="00451E97">
          <w:rPr>
            <w:rFonts w:asciiTheme="majorHAnsi" w:eastAsia="Calibri" w:hAnsiTheme="majorHAnsi" w:cstheme="majorHAnsi"/>
            <w:color w:val="000000"/>
          </w:rPr>
          <w:t xml:space="preserve">size </w:t>
        </w:r>
      </w:ins>
      <w:del w:id="67" w:author="Diego Barneche" w:date="2021-02-09T07:34:00Z">
        <w:r w:rsidRPr="000A293E" w:rsidDel="00451E97">
          <w:rPr>
            <w:rFonts w:asciiTheme="majorHAnsi" w:eastAsia="Calibri" w:hAnsiTheme="majorHAnsi" w:cstheme="majorHAnsi"/>
            <w:color w:val="000000"/>
          </w:rPr>
          <w:delText xml:space="preserve">variation </w:delText>
        </w:r>
      </w:del>
      <w:ins w:id="68" w:author="Diego Barneche" w:date="2021-02-09T07:34:00Z">
        <w:r w:rsidR="00451E97">
          <w:rPr>
            <w:rFonts w:asciiTheme="majorHAnsi" w:eastAsia="Calibri" w:hAnsiTheme="majorHAnsi" w:cstheme="majorHAnsi"/>
            <w:color w:val="000000"/>
          </w:rPr>
          <w:t>scaling</w:t>
        </w:r>
        <w:r w:rsidR="00451E97"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of three </w:t>
      </w:r>
      <w:del w:id="69" w:author="Diego Barneche" w:date="2021-02-09T07:41:00Z">
        <w:r w:rsidRPr="000A293E" w:rsidDel="00890899">
          <w:rPr>
            <w:rFonts w:asciiTheme="majorHAnsi" w:eastAsia="Calibri" w:hAnsiTheme="majorHAnsi" w:cstheme="majorHAnsi"/>
            <w:color w:val="000000"/>
          </w:rPr>
          <w:delText xml:space="preserve">primary </w:delText>
        </w:r>
      </w:del>
      <w:ins w:id="70" w:author="Diego Barneche" w:date="2021-02-09T07:41:00Z">
        <w:r w:rsidR="00890899">
          <w:rPr>
            <w:rFonts w:asciiTheme="majorHAnsi" w:eastAsia="Calibri" w:hAnsiTheme="majorHAnsi" w:cstheme="majorHAnsi"/>
            <w:color w:val="000000"/>
          </w:rPr>
          <w:t>fundamental</w:t>
        </w:r>
        <w:r w:rsidR="00890899"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physiological </w:t>
      </w:r>
      <w:del w:id="71" w:author="Diego Barneche" w:date="2021-02-09T07:41:00Z">
        <w:r w:rsidRPr="000A293E" w:rsidDel="00890899">
          <w:rPr>
            <w:rFonts w:asciiTheme="majorHAnsi" w:eastAsia="Calibri" w:hAnsiTheme="majorHAnsi" w:cstheme="majorHAnsi"/>
            <w:color w:val="000000"/>
          </w:rPr>
          <w:delText>processes</w:delText>
        </w:r>
      </w:del>
      <w:ins w:id="72" w:author="Diego Barneche" w:date="2021-02-09T07:41:00Z">
        <w:r w:rsidR="00890899">
          <w:rPr>
            <w:rFonts w:asciiTheme="majorHAnsi" w:eastAsia="Calibri" w:hAnsiTheme="majorHAnsi" w:cstheme="majorHAnsi"/>
            <w:color w:val="000000"/>
          </w:rPr>
          <w:t>rates</w:t>
        </w:r>
      </w:ins>
      <w:del w:id="73" w:author="Diego Barneche" w:date="2021-02-09T07:34:00Z">
        <w:r w:rsidR="0076119F" w:rsidDel="00451E97">
          <w:rPr>
            <w:rFonts w:asciiTheme="majorHAnsi" w:eastAsia="Calibri" w:hAnsiTheme="majorHAnsi" w:cstheme="majorHAnsi"/>
            <w:color w:val="000000"/>
          </w:rPr>
          <w:delText xml:space="preserve"> (</w:delText>
        </w:r>
        <w:r w:rsidR="00993262" w:rsidDel="00451E97">
          <w:rPr>
            <w:rFonts w:asciiTheme="majorHAnsi" w:eastAsia="Calibri" w:hAnsiTheme="majorHAnsi" w:cstheme="majorHAnsi"/>
            <w:color w:val="000000"/>
          </w:rPr>
          <w:delText>i.e.,</w:delText>
        </w:r>
        <w:r w:rsidRPr="000A293E" w:rsidDel="00451E97">
          <w:rPr>
            <w:rFonts w:asciiTheme="majorHAnsi" w:eastAsia="Calibri" w:hAnsiTheme="majorHAnsi" w:cstheme="majorHAnsi"/>
            <w:color w:val="000000"/>
          </w:rPr>
          <w:delText xml:space="preserve"> </w:delText>
        </w:r>
      </w:del>
      <w:ins w:id="74" w:author="Diego Barneche" w:date="2021-02-09T07:34:00Z">
        <w:r w:rsidR="00451E97">
          <w:rPr>
            <w:rFonts w:asciiTheme="majorHAnsi" w:eastAsia="Calibri" w:hAnsiTheme="majorHAnsi" w:cstheme="majorHAnsi"/>
            <w:color w:val="000000"/>
          </w:rPr>
          <w:t>—</w:t>
        </w:r>
      </w:ins>
      <w:r w:rsidRPr="000A293E">
        <w:rPr>
          <w:rFonts w:asciiTheme="majorHAnsi" w:eastAsia="Calibri" w:hAnsiTheme="majorHAnsi" w:cstheme="majorHAnsi"/>
          <w:color w:val="000000"/>
        </w:rPr>
        <w:t>respiration, photosynthesis and calcification</w:t>
      </w:r>
      <w:del w:id="75" w:author="Diego Barneche" w:date="2021-02-09T07:34:00Z">
        <w:r w:rsidR="0076119F" w:rsidDel="00451E97">
          <w:rPr>
            <w:rFonts w:asciiTheme="majorHAnsi" w:eastAsia="Calibri" w:hAnsiTheme="majorHAnsi" w:cstheme="majorHAnsi"/>
            <w:color w:val="000000"/>
          </w:rPr>
          <w:delText>)</w:delText>
        </w:r>
        <w:r w:rsidRPr="000A293E" w:rsidDel="00451E97">
          <w:rPr>
            <w:rFonts w:asciiTheme="majorHAnsi" w:eastAsia="Calibri" w:hAnsiTheme="majorHAnsi" w:cstheme="majorHAnsi"/>
            <w:color w:val="000000"/>
          </w:rPr>
          <w:delText xml:space="preserve"> </w:delText>
        </w:r>
      </w:del>
      <w:ins w:id="76" w:author="Diego Barneche" w:date="2021-02-09T07:34:00Z">
        <w:r w:rsidR="00451E97">
          <w:rPr>
            <w:rFonts w:asciiTheme="majorHAnsi" w:eastAsia="Calibri" w:hAnsiTheme="majorHAnsi" w:cstheme="majorHAnsi"/>
            <w:color w:val="000000"/>
          </w:rPr>
          <w:t>—</w:t>
        </w:r>
      </w:ins>
      <w:r w:rsidRPr="000A293E">
        <w:rPr>
          <w:rFonts w:asciiTheme="majorHAnsi" w:eastAsia="Calibri" w:hAnsiTheme="majorHAnsi" w:cstheme="majorHAnsi"/>
          <w:color w:val="000000"/>
        </w:rPr>
        <w:t xml:space="preserve">for six prominent </w:t>
      </w:r>
      <w:ins w:id="77" w:author="Diego Barneche" w:date="2021-02-09T07:34:00Z">
        <w:r w:rsidR="00451E97">
          <w:rPr>
            <w:rFonts w:asciiTheme="majorHAnsi" w:eastAsia="Calibri" w:hAnsiTheme="majorHAnsi" w:cstheme="majorHAnsi"/>
            <w:color w:val="000000"/>
          </w:rPr>
          <w:t xml:space="preserve">reef-building </w:t>
        </w:r>
      </w:ins>
      <w:r w:rsidRPr="000A293E">
        <w:rPr>
          <w:rFonts w:asciiTheme="majorHAnsi" w:eastAsia="Calibri" w:hAnsiTheme="majorHAnsi" w:cstheme="majorHAnsi"/>
          <w:color w:val="000000"/>
        </w:rPr>
        <w:t xml:space="preserve">coral taxa in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xml:space="preserve"> (French Polynesia). Our results </w:t>
      </w:r>
      <w:del w:id="78" w:author="Diego Barneche" w:date="2021-02-09T07:35:00Z">
        <w:r w:rsidRPr="000A293E" w:rsidDel="00451E97">
          <w:rPr>
            <w:rFonts w:asciiTheme="majorHAnsi" w:eastAsia="Calibri" w:hAnsiTheme="majorHAnsi" w:cstheme="majorHAnsi"/>
            <w:color w:val="000000"/>
          </w:rPr>
          <w:delText xml:space="preserve">support </w:delText>
        </w:r>
      </w:del>
      <w:ins w:id="79" w:author="Diego Barneche" w:date="2021-02-09T07:35:00Z">
        <w:r w:rsidR="00451E97">
          <w:rPr>
            <w:rFonts w:asciiTheme="majorHAnsi" w:eastAsia="Calibri" w:hAnsiTheme="majorHAnsi" w:cstheme="majorHAnsi"/>
            <w:color w:val="000000"/>
          </w:rPr>
          <w:t>indicate</w:t>
        </w:r>
        <w:r w:rsidR="00451E97"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that </w:t>
      </w:r>
      <w:ins w:id="80" w:author="Diego Barneche" w:date="2021-02-09T07:35:00Z">
        <w:r w:rsidR="00451E97">
          <w:rPr>
            <w:rFonts w:asciiTheme="majorHAnsi" w:eastAsia="Calibri" w:hAnsiTheme="majorHAnsi" w:cstheme="majorHAnsi"/>
            <w:color w:val="000000"/>
          </w:rPr>
          <w:t xml:space="preserve">area-specific </w:t>
        </w:r>
      </w:ins>
      <w:r w:rsidRPr="000A293E">
        <w:rPr>
          <w:rFonts w:asciiTheme="majorHAnsi" w:eastAsia="Calibri" w:hAnsiTheme="majorHAnsi" w:cstheme="majorHAnsi"/>
          <w:color w:val="000000"/>
        </w:rPr>
        <w:t xml:space="preserve">calcification rates </w:t>
      </w:r>
      <w:del w:id="81" w:author="Diego Barneche" w:date="2021-02-09T07:35:00Z">
        <w:r w:rsidRPr="000A293E" w:rsidDel="00451E97">
          <w:rPr>
            <w:rFonts w:asciiTheme="majorHAnsi" w:eastAsia="Calibri" w:hAnsiTheme="majorHAnsi" w:cstheme="majorHAnsi"/>
            <w:color w:val="000000"/>
          </w:rPr>
          <w:delText>differ along the gradient in colony size with</w:delText>
        </w:r>
      </w:del>
      <w:ins w:id="82" w:author="Diego Barneche" w:date="2021-02-09T07:35:00Z">
        <w:r w:rsidR="00451E97">
          <w:rPr>
            <w:rFonts w:asciiTheme="majorHAnsi" w:eastAsia="Calibri" w:hAnsiTheme="majorHAnsi" w:cstheme="majorHAnsi"/>
            <w:color w:val="000000"/>
          </w:rPr>
          <w:t>are</w:t>
        </w:r>
      </w:ins>
      <w:r w:rsidRPr="000A293E">
        <w:rPr>
          <w:rFonts w:asciiTheme="majorHAnsi" w:eastAsia="Calibri" w:hAnsiTheme="majorHAnsi" w:cstheme="majorHAnsi"/>
          <w:color w:val="000000"/>
        </w:rPr>
        <w:t xml:space="preserve"> higher </w:t>
      </w:r>
      <w:del w:id="83" w:author="Diego Barneche" w:date="2021-02-09T07:35:00Z">
        <w:r w:rsidRPr="000A293E" w:rsidDel="00451E97">
          <w:rPr>
            <w:rFonts w:asciiTheme="majorHAnsi" w:eastAsia="Calibri" w:hAnsiTheme="majorHAnsi" w:cstheme="majorHAnsi"/>
            <w:color w:val="000000"/>
          </w:rPr>
          <w:delText xml:space="preserve">growth rates per unit area </w:delText>
        </w:r>
      </w:del>
      <w:r w:rsidRPr="000A293E">
        <w:rPr>
          <w:rFonts w:asciiTheme="majorHAnsi" w:eastAsia="Calibri" w:hAnsiTheme="majorHAnsi" w:cstheme="majorHAnsi"/>
          <w:color w:val="000000"/>
        </w:rPr>
        <w:t xml:space="preserve">for </w:t>
      </w:r>
      <w:commentRangeStart w:id="84"/>
      <w:del w:id="85" w:author="Diego Barneche" w:date="2021-02-09T07:35:00Z">
        <w:r w:rsidRPr="000A293E" w:rsidDel="00451E97">
          <w:rPr>
            <w:rFonts w:asciiTheme="majorHAnsi" w:eastAsia="Calibri" w:hAnsiTheme="majorHAnsi" w:cstheme="majorHAnsi"/>
            <w:color w:val="000000"/>
          </w:rPr>
          <w:delText xml:space="preserve">young </w:delText>
        </w:r>
      </w:del>
      <w:ins w:id="86" w:author="Diego Barneche" w:date="2021-02-09T07:35:00Z">
        <w:r w:rsidR="00451E97">
          <w:rPr>
            <w:rFonts w:asciiTheme="majorHAnsi" w:eastAsia="Calibri" w:hAnsiTheme="majorHAnsi" w:cstheme="majorHAnsi"/>
            <w:color w:val="000000"/>
          </w:rPr>
          <w:t>smaller</w:t>
        </w:r>
      </w:ins>
      <w:commentRangeEnd w:id="84"/>
      <w:ins w:id="87" w:author="Diego Barneche" w:date="2021-02-09T07:36:00Z">
        <w:r w:rsidR="00451E97">
          <w:rPr>
            <w:rStyle w:val="CommentReference"/>
          </w:rPr>
          <w:commentReference w:id="84"/>
        </w:r>
      </w:ins>
      <w:ins w:id="88" w:author="Diego Barneche" w:date="2021-02-09T07:35:00Z">
        <w:r w:rsidR="00451E97"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individuals. However, </w:t>
      </w:r>
      <w:ins w:id="89" w:author="Diego Barneche" w:date="2021-02-09T07:37:00Z">
        <w:r w:rsidR="00344978">
          <w:rPr>
            <w:rFonts w:asciiTheme="majorHAnsi" w:eastAsia="Calibri" w:hAnsiTheme="majorHAnsi" w:cstheme="majorHAnsi"/>
            <w:color w:val="000000"/>
          </w:rPr>
          <w:t xml:space="preserve">are-specific </w:t>
        </w:r>
      </w:ins>
      <w:r w:rsidRPr="000A293E">
        <w:rPr>
          <w:rFonts w:asciiTheme="majorHAnsi" w:eastAsia="Calibri" w:hAnsiTheme="majorHAnsi" w:cstheme="majorHAnsi"/>
          <w:color w:val="000000"/>
        </w:rPr>
        <w:t xml:space="preserve">photosynthesis and respiration rates </w:t>
      </w:r>
      <w:del w:id="90" w:author="Diego Barneche" w:date="2021-02-09T07:37:00Z">
        <w:r w:rsidRPr="000A293E" w:rsidDel="00344978">
          <w:rPr>
            <w:rFonts w:asciiTheme="majorHAnsi" w:eastAsia="Calibri" w:hAnsiTheme="majorHAnsi" w:cstheme="majorHAnsi"/>
            <w:color w:val="000000"/>
          </w:rPr>
          <w:delText xml:space="preserve">per unit area </w:delText>
        </w:r>
      </w:del>
      <w:r w:rsidRPr="000A293E">
        <w:rPr>
          <w:rFonts w:asciiTheme="majorHAnsi" w:eastAsia="Calibri" w:hAnsiTheme="majorHAnsi" w:cstheme="majorHAnsi"/>
          <w:color w:val="000000"/>
        </w:rPr>
        <w:t xml:space="preserve">remain constant throughout the colony-size gradient. </w:t>
      </w:r>
      <w:r w:rsidR="00336E3D">
        <w:rPr>
          <w:rFonts w:asciiTheme="majorHAnsi" w:eastAsia="Calibri" w:hAnsiTheme="majorHAnsi" w:cstheme="majorHAnsi"/>
          <w:color w:val="000000"/>
        </w:rPr>
        <w:t>The ratio between</w:t>
      </w:r>
      <w:ins w:id="91" w:author="Diego Barneche" w:date="2021-02-09T07:37:00Z">
        <w:r w:rsidR="00344978">
          <w:rPr>
            <w:rFonts w:asciiTheme="majorHAnsi" w:eastAsia="Calibri" w:hAnsiTheme="majorHAnsi" w:cstheme="majorHAnsi"/>
            <w:color w:val="000000"/>
          </w:rPr>
          <w:t xml:space="preserve"> net</w:t>
        </w:r>
      </w:ins>
      <w:r w:rsidR="00336E3D">
        <w:rPr>
          <w:rFonts w:asciiTheme="majorHAnsi" w:eastAsia="Calibri" w:hAnsiTheme="majorHAnsi" w:cstheme="majorHAnsi"/>
          <w:color w:val="000000"/>
        </w:rPr>
        <w:t xml:space="preserve"> primary production and calcification </w:t>
      </w:r>
      <w:commentRangeStart w:id="92"/>
      <w:del w:id="93" w:author="Diego Barneche" w:date="2021-02-09T07:38:00Z">
        <w:r w:rsidR="00336E3D" w:rsidDel="00593B75">
          <w:rPr>
            <w:rFonts w:asciiTheme="majorHAnsi" w:eastAsia="Calibri" w:hAnsiTheme="majorHAnsi" w:cstheme="majorHAnsi"/>
            <w:color w:val="000000"/>
          </w:rPr>
          <w:delText>appears to be</w:delText>
        </w:r>
      </w:del>
      <w:ins w:id="94" w:author="Diego Barneche" w:date="2021-02-09T07:38:00Z">
        <w:r w:rsidR="00593B75">
          <w:rPr>
            <w:rFonts w:asciiTheme="majorHAnsi" w:eastAsia="Calibri" w:hAnsiTheme="majorHAnsi" w:cstheme="majorHAnsi"/>
            <w:color w:val="000000"/>
          </w:rPr>
          <w:t>is</w:t>
        </w:r>
      </w:ins>
      <w:commentRangeEnd w:id="92"/>
      <w:ins w:id="95" w:author="Diego Barneche" w:date="2021-02-09T07:39:00Z">
        <w:r w:rsidR="00593B75">
          <w:rPr>
            <w:rStyle w:val="CommentReference"/>
          </w:rPr>
          <w:commentReference w:id="92"/>
        </w:r>
      </w:ins>
      <w:r w:rsidR="00336E3D">
        <w:rPr>
          <w:rFonts w:asciiTheme="majorHAnsi" w:eastAsia="Calibri" w:hAnsiTheme="majorHAnsi" w:cstheme="majorHAnsi"/>
          <w:color w:val="000000"/>
        </w:rPr>
        <w:t xml:space="preserve"> correlated with the </w:t>
      </w:r>
      <w:del w:id="96" w:author="Diego Barneche" w:date="2021-02-09T07:39:00Z">
        <w:r w:rsidR="00336E3D" w:rsidDel="00890899">
          <w:rPr>
            <w:rFonts w:asciiTheme="majorHAnsi" w:eastAsia="Calibri" w:hAnsiTheme="majorHAnsi" w:cstheme="majorHAnsi"/>
            <w:color w:val="000000"/>
          </w:rPr>
          <w:delText xml:space="preserve">differential </w:delText>
        </w:r>
      </w:del>
      <w:r w:rsidR="00336E3D">
        <w:rPr>
          <w:rFonts w:asciiTheme="majorHAnsi" w:eastAsia="Calibri" w:hAnsiTheme="majorHAnsi" w:cstheme="majorHAnsi"/>
          <w:color w:val="000000"/>
        </w:rPr>
        <w:t xml:space="preserve">resilience of the six </w:t>
      </w:r>
      <w:commentRangeStart w:id="97"/>
      <w:r w:rsidR="00336E3D">
        <w:rPr>
          <w:rFonts w:asciiTheme="majorHAnsi" w:eastAsia="Calibri" w:hAnsiTheme="majorHAnsi" w:cstheme="majorHAnsi"/>
          <w:color w:val="000000"/>
        </w:rPr>
        <w:t xml:space="preserve">genera </w:t>
      </w:r>
      <w:commentRangeEnd w:id="97"/>
      <w:r w:rsidR="00344978">
        <w:rPr>
          <w:rStyle w:val="CommentReference"/>
        </w:rPr>
        <w:commentReference w:id="97"/>
      </w:r>
      <w:r w:rsidR="00336E3D">
        <w:rPr>
          <w:rFonts w:asciiTheme="majorHAnsi" w:eastAsia="Calibri" w:hAnsiTheme="majorHAnsi" w:cstheme="majorHAnsi"/>
          <w:color w:val="000000"/>
        </w:rPr>
        <w:t xml:space="preserve">in </w:t>
      </w:r>
      <w:proofErr w:type="spellStart"/>
      <w:r w:rsidR="00336E3D">
        <w:rPr>
          <w:rFonts w:asciiTheme="majorHAnsi" w:eastAsia="Calibri" w:hAnsiTheme="majorHAnsi" w:cstheme="majorHAnsi"/>
          <w:color w:val="000000"/>
        </w:rPr>
        <w:t>Mo’orea</w:t>
      </w:r>
      <w:proofErr w:type="spellEnd"/>
      <w:del w:id="98" w:author="Diego Barneche" w:date="2021-02-09T07:39:00Z">
        <w:r w:rsidR="00336E3D" w:rsidDel="00890899">
          <w:rPr>
            <w:rFonts w:asciiTheme="majorHAnsi" w:eastAsia="Calibri" w:hAnsiTheme="majorHAnsi" w:cstheme="majorHAnsi"/>
            <w:color w:val="000000"/>
          </w:rPr>
          <w:delText xml:space="preserve">. </w:delText>
        </w:r>
      </w:del>
      <w:ins w:id="99" w:author="Diego Barneche" w:date="2021-02-09T07:39:00Z">
        <w:r w:rsidR="00890899">
          <w:rPr>
            <w:rFonts w:asciiTheme="majorHAnsi" w:eastAsia="Calibri" w:hAnsiTheme="majorHAnsi" w:cstheme="majorHAnsi"/>
            <w:color w:val="000000"/>
          </w:rPr>
          <w:t>, therefore our findings</w:t>
        </w:r>
      </w:ins>
      <w:del w:id="100" w:author="Diego Barneche" w:date="2021-02-09T07:39:00Z">
        <w:r w:rsidRPr="000A293E" w:rsidDel="00890899">
          <w:rPr>
            <w:rFonts w:asciiTheme="majorHAnsi" w:eastAsia="Calibri" w:hAnsiTheme="majorHAnsi" w:cstheme="majorHAnsi"/>
            <w:color w:val="000000"/>
          </w:rPr>
          <w:delText>We</w:delText>
        </w:r>
      </w:del>
      <w:r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lastRenderedPageBreak/>
        <w:t xml:space="preserve">suggest that </w:t>
      </w:r>
      <w:del w:id="101" w:author="Diego Barneche" w:date="2021-02-09T07:39:00Z">
        <w:r w:rsidRPr="000A293E" w:rsidDel="00890899">
          <w:rPr>
            <w:rFonts w:asciiTheme="majorHAnsi" w:eastAsia="Calibri" w:hAnsiTheme="majorHAnsi" w:cstheme="majorHAnsi"/>
            <w:color w:val="000000"/>
          </w:rPr>
          <w:delText xml:space="preserve">these </w:delText>
        </w:r>
      </w:del>
      <w:r w:rsidR="002808B8">
        <w:rPr>
          <w:rFonts w:asciiTheme="majorHAnsi" w:eastAsia="Calibri" w:hAnsiTheme="majorHAnsi" w:cstheme="majorHAnsi"/>
          <w:color w:val="000000"/>
        </w:rPr>
        <w:t xml:space="preserve">intraspecific </w:t>
      </w:r>
      <w:del w:id="102" w:author="Diego Barneche" w:date="2021-02-09T07:39:00Z">
        <w:r w:rsidR="002808B8" w:rsidDel="00890899">
          <w:rPr>
            <w:rFonts w:asciiTheme="majorHAnsi" w:eastAsia="Calibri" w:hAnsiTheme="majorHAnsi" w:cstheme="majorHAnsi"/>
            <w:color w:val="000000"/>
          </w:rPr>
          <w:delText>variations</w:delText>
        </w:r>
        <w:r w:rsidR="00336E3D" w:rsidDel="00890899">
          <w:rPr>
            <w:rFonts w:asciiTheme="majorHAnsi" w:eastAsia="Calibri" w:hAnsiTheme="majorHAnsi" w:cstheme="majorHAnsi"/>
            <w:color w:val="000000"/>
          </w:rPr>
          <w:delText xml:space="preserve"> </w:delText>
        </w:r>
      </w:del>
      <w:ins w:id="103" w:author="Diego Barneche" w:date="2021-02-09T07:39:00Z">
        <w:r w:rsidR="00890899">
          <w:rPr>
            <w:rFonts w:asciiTheme="majorHAnsi" w:eastAsia="Calibri" w:hAnsiTheme="majorHAnsi" w:cstheme="majorHAnsi"/>
            <w:color w:val="000000"/>
          </w:rPr>
          <w:t>scaling of reef-building c</w:t>
        </w:r>
      </w:ins>
      <w:ins w:id="104" w:author="Diego Barneche" w:date="2021-02-09T07:40:00Z">
        <w:r w:rsidR="00890899">
          <w:rPr>
            <w:rFonts w:asciiTheme="majorHAnsi" w:eastAsia="Calibri" w:hAnsiTheme="majorHAnsi" w:cstheme="majorHAnsi"/>
            <w:color w:val="000000"/>
          </w:rPr>
          <w:t xml:space="preserve">oral physiology not only alters the </w:t>
        </w:r>
      </w:ins>
      <w:del w:id="105" w:author="Diego Barneche" w:date="2021-02-09T07:40:00Z">
        <w:r w:rsidRPr="000A293E" w:rsidDel="00890899">
          <w:rPr>
            <w:rFonts w:asciiTheme="majorHAnsi" w:eastAsia="Calibri" w:hAnsiTheme="majorHAnsi" w:cstheme="majorHAnsi"/>
            <w:color w:val="000000"/>
          </w:rPr>
          <w:delText xml:space="preserve">influence the </w:delText>
        </w:r>
      </w:del>
      <w:r w:rsidRPr="000A293E">
        <w:rPr>
          <w:rFonts w:asciiTheme="majorHAnsi" w:eastAsia="Calibri" w:hAnsiTheme="majorHAnsi" w:cstheme="majorHAnsi"/>
          <w:color w:val="000000"/>
        </w:rPr>
        <w:t xml:space="preserve">energy budget </w:t>
      </w:r>
      <w:ins w:id="106" w:author="Diego Barneche" w:date="2021-02-09T07:40:00Z">
        <w:r w:rsidR="00890899">
          <w:rPr>
            <w:rFonts w:asciiTheme="majorHAnsi" w:eastAsia="Calibri" w:hAnsiTheme="majorHAnsi" w:cstheme="majorHAnsi"/>
            <w:color w:val="000000"/>
          </w:rPr>
          <w:t>on coral reefs</w:t>
        </w:r>
      </w:ins>
      <w:del w:id="107" w:author="Diego Barneche" w:date="2021-02-09T07:40:00Z">
        <w:r w:rsidRPr="000A293E" w:rsidDel="00890899">
          <w:rPr>
            <w:rFonts w:asciiTheme="majorHAnsi" w:eastAsia="Calibri" w:hAnsiTheme="majorHAnsi" w:cstheme="majorHAnsi"/>
            <w:color w:val="000000"/>
          </w:rPr>
          <w:delText>that species allocate to growth or reproduction</w:delText>
        </w:r>
      </w:del>
      <w:r w:rsidRPr="000A293E">
        <w:rPr>
          <w:rFonts w:asciiTheme="majorHAnsi" w:eastAsia="Calibri" w:hAnsiTheme="majorHAnsi" w:cstheme="majorHAnsi"/>
          <w:color w:val="000000"/>
        </w:rPr>
        <w:t xml:space="preserve">, </w:t>
      </w:r>
      <w:del w:id="108" w:author="Diego Barneche" w:date="2021-02-09T07:40:00Z">
        <w:r w:rsidRPr="000A293E" w:rsidDel="00890899">
          <w:rPr>
            <w:rFonts w:asciiTheme="majorHAnsi" w:eastAsia="Calibri" w:hAnsiTheme="majorHAnsi" w:cstheme="majorHAnsi"/>
            <w:color w:val="000000"/>
          </w:rPr>
          <w:delText xml:space="preserve">potentially </w:delText>
        </w:r>
      </w:del>
      <w:ins w:id="109" w:author="Diego Barneche" w:date="2021-02-09T07:40:00Z">
        <w:r w:rsidR="00890899">
          <w:rPr>
            <w:rFonts w:asciiTheme="majorHAnsi" w:eastAsia="Calibri" w:hAnsiTheme="majorHAnsi" w:cstheme="majorHAnsi"/>
            <w:color w:val="000000"/>
          </w:rPr>
          <w:t>but also</w:t>
        </w:r>
        <w:r w:rsidR="00890899"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explain</w:t>
      </w:r>
      <w:del w:id="110" w:author="Diego Barneche" w:date="2021-02-09T07:40:00Z">
        <w:r w:rsidRPr="000A293E" w:rsidDel="00890899">
          <w:rPr>
            <w:rFonts w:asciiTheme="majorHAnsi" w:eastAsia="Calibri" w:hAnsiTheme="majorHAnsi" w:cstheme="majorHAnsi"/>
            <w:color w:val="000000"/>
          </w:rPr>
          <w:delText>ing</w:delText>
        </w:r>
      </w:del>
      <w:r w:rsidRPr="000A293E">
        <w:rPr>
          <w:rFonts w:asciiTheme="majorHAnsi" w:eastAsia="Calibri" w:hAnsiTheme="majorHAnsi" w:cstheme="majorHAnsi"/>
          <w:color w:val="000000"/>
        </w:rPr>
        <w:t xml:space="preserve"> </w:t>
      </w:r>
      <w:del w:id="111" w:author="Diego Barneche" w:date="2021-02-09T07:40:00Z">
        <w:r w:rsidR="00336E3D" w:rsidDel="00890899">
          <w:rPr>
            <w:rFonts w:asciiTheme="majorHAnsi" w:eastAsia="Calibri" w:hAnsiTheme="majorHAnsi" w:cstheme="majorHAnsi"/>
            <w:color w:val="000000"/>
          </w:rPr>
          <w:delText>the way they</w:delText>
        </w:r>
      </w:del>
      <w:ins w:id="112" w:author="Diego Barneche" w:date="2021-02-09T07:40:00Z">
        <w:r w:rsidR="00890899">
          <w:rPr>
            <w:rFonts w:asciiTheme="majorHAnsi" w:eastAsia="Calibri" w:hAnsiTheme="majorHAnsi" w:cstheme="majorHAnsi"/>
            <w:color w:val="000000"/>
          </w:rPr>
          <w:t>how species may</w:t>
        </w:r>
      </w:ins>
      <w:r w:rsidR="00336E3D">
        <w:rPr>
          <w:rFonts w:asciiTheme="majorHAnsi" w:eastAsia="Calibri" w:hAnsiTheme="majorHAnsi" w:cstheme="majorHAnsi"/>
          <w:color w:val="000000"/>
        </w:rPr>
        <w:t xml:space="preserve"> respond to disturbance</w:t>
      </w:r>
      <w:r w:rsidRPr="000A293E">
        <w:rPr>
          <w:rFonts w:asciiTheme="majorHAnsi" w:eastAsia="Calibri" w:hAnsiTheme="majorHAnsi" w:cstheme="majorHAnsi"/>
          <w:color w:val="000000"/>
        </w:rPr>
        <w:t>.</w:t>
      </w:r>
    </w:p>
    <w:p w14:paraId="7B82AB23" w14:textId="77777777" w:rsidR="00344978" w:rsidRPr="000A293E" w:rsidRDefault="00344978" w:rsidP="00993262">
      <w:pPr>
        <w:jc w:val="both"/>
        <w:rPr>
          <w:rFonts w:asciiTheme="majorHAnsi" w:eastAsia="Calibri" w:hAnsiTheme="majorHAnsi" w:cstheme="majorHAnsi"/>
          <w:color w:val="000000"/>
        </w:rPr>
      </w:pPr>
    </w:p>
    <w:p w14:paraId="5B442826"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Introduction</w:t>
      </w:r>
    </w:p>
    <w:p w14:paraId="60C51750" w14:textId="77777777" w:rsidR="00DF146F" w:rsidRPr="000A293E" w:rsidRDefault="00DF146F" w:rsidP="00691C61">
      <w:pPr>
        <w:spacing w:line="480" w:lineRule="auto"/>
        <w:jc w:val="both"/>
        <w:rPr>
          <w:rFonts w:asciiTheme="majorHAnsi" w:eastAsia="Calibri" w:hAnsiTheme="majorHAnsi" w:cstheme="majorHAnsi"/>
          <w:b/>
          <w:color w:val="000000"/>
          <w:sz w:val="28"/>
          <w:szCs w:val="28"/>
          <w:u w:val="single"/>
        </w:rPr>
      </w:pPr>
    </w:p>
    <w:p w14:paraId="041C4C48" w14:textId="06946B55"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Coral reefs are the most diverse marine ecosystems and provide essential services to more than 500 million people worldwid</w:t>
      </w:r>
      <w:r w:rsidR="00B326D3">
        <w:rPr>
          <w:rFonts w:asciiTheme="majorHAnsi" w:eastAsia="Calibri" w:hAnsiTheme="majorHAnsi" w:cstheme="majorHAnsi"/>
          <w:color w:val="000000"/>
        </w:rPr>
        <w:t>e</w:t>
      </w:r>
      <w:r w:rsidRPr="000A293E">
        <w:rPr>
          <w:rFonts w:asciiTheme="majorHAnsi" w:eastAsia="Calibri" w:hAnsiTheme="majorHAnsi" w:cstheme="majorHAnsi"/>
          <w:color w:val="000000"/>
        </w:rPr>
        <w:t xml:space="preserve">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{"citationItems":[{"id":"ITEM-1","itemData":{"DOI":"10.1007/s10113-010-0189-2","ISSN":"1436-378X","abstract":"Coral reef ecosystems are among the most biologically diverse ecosystems on the planet. In addition to their value in terms of biodiversity, coral reefs provide food and resources for over 500 million people. Despite their importance, coral reefs are declining at a rapid rate (1–2% per year) as a result of a range of local (e.g., overexploitation of fisheries, declining water quality) and global (e.g., global warming and ocean acidification) drivers. Extensive experimental and field evidence suggests that atmospheric carbon dioxide concentrations of 450 ppm will lead to the loss of coral-dominated reef systems, with the prospect that dangerous levels of atmospheric carbon dioxide for coral reefs were exceeded in 1979 when mass coral bleaching was reported for the first time. The exact response of coral reefs remains uncertain although it is highly unlikely that coral-dominated reef systems will be present in future oceans at the current rate of warming and acidification of the world’s tropical oceans. The loss of these important coastal ecosystems will diminish the resources available to hundreds of millions of people along tropical coastlines. Understanding the impacts on people and industry is an imperative if we are to devise effective systems by which tropical coastal communities are to adapt to rapidly changing tropical coastal environments. Our current understanding of these important issues, however, is in a relatively undeveloped state and must be a priority of future research.","author":[{"dropping-particle":"","family":"Hoegh-Guldberg","given":"Ove","non-dropping-particle":"","parse-names":false,"suffix":""}],"container-title":"Regional Environmental Change","id":"ITEM-1","issue":"1","issued":{"date-parts":[["2011"]]},"page":"215-227","title":"Coral reef ecosystems and anthropogenic climate change","type":"article-journal","volume":"11"},"uris":["http://www.mendeley.com/documents/?uuid=b1eed97e-f3c3-4a79-a7b5-82362dde39c0"]}],"mendeley":{"formattedCitation":"[1]","plainTextFormattedCitation":"[1]","previouslyFormattedCitation":"[1]"},"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[1]</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Healthy coral reefs protect coastlines from wave energy, reduce the risk of coastal flooding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{"citationItems":[{"id":"ITEM-1","itemData":{"DOI":"10.1126/sciadv.aao4350","abstract":"Coral reefs are diverse ecosystems that support millions of people worldwide by providing coastal protection from waves. Climate change and human impacts are leading to degraded coral reefs and to rising sea levels, posing concerns for the protection of tropical coastal regions in the near future. We use a wave dissipation model calibrated with empirical wave data to calculate the future increase of back-reef wave height. We show that, in the near future, the structural complexity of coral reefs is more important than sea-level rise in determining the coastal protection provided by coral reefs from average waves. We also show that a significant increase in average wave heights could occur at present sea level if there is sustained degradation of benthic structural complexity. Our results highlight that maintaining the structural complexity of coral reefs is key to ensure coastal protection on tropical coastlines in the future.","author":[{"dropping-particle":"","family":"Harris","given":"Daniel L","non-dropping-particle":"","parse-names":false,"suffix":""},{"dropping-particle":"","family":"Rovere","given":"Alessio","non-dropping-particle":"","parse-names":false,"suffix":""},{"dropping-particle":"","family":"Casella","given":"Elisa","non-dropping-particle":"","parse-names":false,"suffix":""},{"dropping-particle":"","family":"Power","given":"Hannah","non-dropping-particle":"","parse-names":false,"suffix":""},{"dropping-particle":"","family":"Canavesio","given":"Remy","non-dropping-particle":"","parse-names":false,"suffix":""},{"dropping-particle":"","family":"Collin","given":"Antoine","non-dropping-particle":"","parse-names":false,"suffix":""},{"dropping-particle":"","family":"Pomeroy","given":"Andrew","non-dropping-particle":"","parse-names":false,"suffix":""},{"dropping-particle":"","family":"Webster","given":"Jody M","non-dropping-particle":"","parse-names":false,"suffix":""},{"dropping-particle":"","family":"Parravicini","given":"Valeriano","non-dropping-particle":"","parse-names":false,"suffix":""}],"container-title":"Science Advances","id":"ITEM-1","issue":"2","issued":{"date-parts":[["2018","2","1"]]},"page":"eaao4350","title":"Coral reef structural complexity provides important coastal protection from waves under rising sea levels","type":"article-journal","volume":"4"},"uris":["http://www.mendeley.com/documents/?uuid=91d7ec90-5888-4203-8101-be0a8b5beb0b"]}],"mendeley":{"formattedCitation":"[2]","plainTextFormattedCitation":"[2]","previouslyFormattedCitation":"[2]"},"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[2]</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and provide local populations with crucial food supplies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{"citationItems":[{"id":"ITEM-1","itemData":{"DOI":"10.1126/science.aax9412","ISSN":"0036-8075","abstract":"Coral reefs are among the most biodiverse systems in the ocean, and they provide both food and ecological services. They are also highly threatened by climate change and human pressure. Cinner et al. looked at how best to maximize three key components of reef use and health: fish biomass, parrotfish grazing, and fish trait diversity. They found that when human pressure is low, all three traits can be maximized at high conservation levels. However, as human use and pressure increase, it becomes increasingly difficult to promote biodiversity conservation. At some levels of human impact, even the highest amount of protection is not able to maximize biodiversity conservation.Science, this issue p. 307The worldwide decline of coral reefs necessitates targeting management solutions that can sustain reefs and the livelihoods of the people who depend on them. However, little is known about the context in which different reef management tools can help to achieve multiple social and ecological goals. Because of nonlinearities in the likelihood of achieving combined fisheries, ecological function, and biodiversity goals along a gradient of human pressure, relatively small changes in the context in which management is implemented could have substantial impacts on whether these goals are likely to be met. Critically, management can provide substantial conservation benefits to most reefs for fisheries and ecological function, but not biodiversity goals, given their degraded state and the levels of human pressure they face.","author":[{"dropping-particle":"","family":"Cinner","given":"Joshua E","non-dropping-particle":"","parse-names":false,"suffix":""},{"dropping-particle":"","family":"Zamborain-Mason","given":"Jessica","non-dropping-particle":"","parse-names":false,"suffix":""},{"dropping-particle":"","family":"Gurney","given":"Georgina G","non-dropping-particle":"","parse-names":false,"suffix":""},{"dropping-particle":"","family":"Graham","given":"Nicholas A J","non-dropping-particle":"","parse-names":false,"suffix":""},{"dropping-particle":"","family":"MacNeil","given":"M Aaron","non-dropping-particle":"","parse-names":false,"suffix":""},{"dropping-particle":"","family":"Hoey","given":"Andrew S","non-dropping-particle":"","parse-names":false,"suffix":""},{"dropping-particle":"","family":"Mora","given":"Camilo","non-dropping-particle":"","parse-names":false,"suffix":""},{"dropping-particle":"","family":"Villéger","given":"Sébastien","non-dropping-particle":"","parse-names":false,"suffix":""},{"dropping-particle":"","family":"Maire","given":"Eva","non-dropping-particle":"","parse-names":false,"suffix":""},{"dropping-particle":"","family":"McClanahan","given":"Tim R","non-dropping-particle":"","parse-names":false,"suffix":""},{"dropping-particle":"","family":"Maina","given":"Joseph M","non-dropping-particle":"","parse-names":false,"suffix":""},{"dropping-particle":"","family":"Kittinger","given":"John N","non-dropping-particle":"","parse-names":false,"suffix":""},{"dropping-particle":"","family":"Hicks","given":"Christina C","non-dropping-particle":"","parse-names":false,"suffix":""},{"dropping-particle":"","family":"D\\textquoterightagata","given":"Stephanie","non-dropping-particle":"","parse-names":false,"suffix":""},{"dropping-particle":"","family":"Huchery","given":"Cindy","non-dropping-particle":"","parse-names":false,"suffix":""},{"dropping-particle":"","family":"Barnes","given":"Michele L","non-dropping-particle":"","parse-names":false,"suffix":""},{"dropping-particle":"","family":"Feary","given":"David A","non-dropping-particle":"","parse-names":false,"suffix":""},{"dropping-particle":"","family":"Williams","given":"Ivor D","non-dropping-particle":"","parse-names":false,"suffix":""},{"dropping-particle":"","family":"Kulbicki","given":"Michel","non-dropping-particle":"","parse-names":false,"suffix":""},{"dropping-particle":"","family":"Vigliola","given":"Laurent","non-dropping-particle":"","parse-names":false,"suffix":""},{"dropping-particle":"","family":"Wantiez","given":"Laurent","non-dropping-particle":"","parse-names":false,"suffix":""},{"dropping-particle":"","family":"Edgar","given":"Graham J","non-dropping-particle":"","parse-names":false,"suffix":""},{"dropping-particle":"","family":"Stuart-Smith","given":"Rick D","non-dropping-particle":"","parse-names":false,"suffix":""},{"dropping-particle":"","family":"Sandin","given":"Stuart A","non-dropping-particle":"","parse-names":false,"suffix":""},{"dropping-particle":"","family":"Green","given":"Alison L","non-dropping-particle":"","parse-names":false,"suffix":""},{"dropping-particle":"","family":"Beger","given":"Maria","non-dropping-particle":"","parse-names":false,"suffix":""},{"dropping-particle":"","family":"Friedlander","given":"Alan M","non-dropping-particle":"","parse-names":false,"suffix":""},{"dropping-particle":"","family":"Wilson","given":"Shaun K","non-dropping-particle":"","parse-names":false,"suffix":""},{"dropping-particle":"","family":"Brokovich","given":"Eran","non-dropping-particle":"","parse-names":false,"suffix":""},{"dropping-particle":"","family":"Brooks","given":"Andrew J","non-dropping-particle":"","parse-names":false,"suffix":""},{"dropping-particle":"","family":"Cruz-Motta","given":"Juan J","non-dropping-particle":"","parse-names":false,"suffix":""},{"dropping-particle":"","family":"Booth","given":"David J","non-dropping-particle":"","parse-names":false,"suffix":""},{"dropping-particle":"","family":"Chabanet","given":"Pascale","non-dropping-particle":"","parse-names":false,"suffix":""},{"dropping-particle":"","family":"Tupper","given":"Mark","non-dropping-particle":"","parse-names":false,"suffix":""},{"dropping-particle":"","family":"Ferse","given":"Sebastian C A","non-dropping-particle":"","parse-names":false,"suffix":""},{"dropping-particle":"","family":"Sumaila","given":"U Rashid","non-dropping-particle":"","parse-names":false,"suffix":""},{"dropping-particle":"","family":"Hardt","given":"Marah J","non-dropping-particle":"","parse-names":false,"suffix":""},{"dropping-particle":"","family":"Mouillot","given":"David","non-dropping-particle":"","parse-names":false,"suffix":""}],"container-title":"Science","id":"ITEM-1","issue":"6488","issued":{"date-parts":[["2020"]]},"page":"307-311","publisher":"American Association for the Advancement of Science","title":"Meeting fisheries, ecosystem function, and biodiversity goals in a human-dominated world","type":"article-journal","volume":"368"},"uris":["http://www.mendeley.com/documents/?uuid=9e06de15-3518-474f-a6f3-a07677edd306"]}],"mendeley":{"formattedCitation":"[3]","plainTextFormattedCitation":"[3]","previouslyFormattedCitation":"[3]"},"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[3]</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These services are ensured by ecosystem functioning, but while there is agreement on which processes are fundamental for reef systems, our capacity </w:t>
      </w:r>
      <w:r w:rsidRPr="000A293E">
        <w:rPr>
          <w:rFonts w:asciiTheme="majorHAnsi" w:eastAsia="Calibri" w:hAnsiTheme="majorHAnsi" w:cstheme="majorHAnsi"/>
        </w:rPr>
        <w:t>to quantitatively</w:t>
      </w:r>
      <w:r w:rsidRPr="000A293E">
        <w:rPr>
          <w:rFonts w:asciiTheme="majorHAnsi" w:eastAsia="Calibri" w:hAnsiTheme="majorHAnsi" w:cstheme="majorHAnsi"/>
          <w:color w:val="000000"/>
        </w:rPr>
        <w:t xml:space="preserve"> define a ‘functional’ reef is still limited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{"citationItems":[{"id":"ITEM-1","itemData":{"DOI":"https://doi.org/10.1016/j.cub.2006.12.049","ISSN":"0960-9822","abstract":"Summary\nMany coral reefs worldwide have undergone phase shifts to alternate, degraded assemblages because of the combined effects of overfishing, declining water quality, and the direct and indirect impacts of climate change 1, 2, 3, 4, 5, 6, 7, 8, 9. Here, we experimentally manipulated the density of large herbivorous fishes to test their influence on the resilience of coral assemblages in the aftermath of regional-scale bleaching in 1998, the largest coral mortality event recorded to date. The experiment was undertaken on the Great Barrier Reef, within a no-fishing reserve where coral abundances and diversity had been sharply reduced by bleaching [10]. In control areas, where fishes were abundant, algal abundance remained low, whereas coral cover almost doubled (to 20%) over a 3 year period, primarily because of recruitment of species that had been locally extirpated by bleaching. In contrast, exclusion of large herbivorous fishes caused a dramatic explosion of macroalgae, which suppressed the fecundity, recruitment, and survival of corals. Consequently, management of fish stocks is a key component in preventing phase shifts and managing reef resilience. Importantly, local stewardship of fishing effort is a tractable goal for conservation of reefs, and this local action can also provide some insurance against larger-scale disturbances such as mass bleaching, which are impractical to manage directly.","author":[{"dropping-particle":"","family":"Hughes","given":"Terence P","non-dropping-particle":"","parse-names":false,"suffix":""},{"dropping-particle":"","family":"Rodrigues","given":"Maria J","non-dropping-particle":"","parse-names":false,"suffix":""},{"dropping-particle":"","family":"Bellwood","given":"David R","non-dropping-particle":"","parse-names":false,"suffix":""},{"dropping-particle":"","family":"Ceccarelli","given":"Daniela","non-dropping-particle":"","parse-names":false,"suffix":""},{"dropping-particle":"","family":"Hoegh-Guldberg","given":"Ove","non-dropping-particle":"","parse-names":false,"suffix":""},{"dropping-particle":"","family":"McCook","given":"Laurence","non-dropping-particle":"","parse-names":false,"suffix":""},{"dropping-particle":"","family":"Moltschaniwskyj","given":"Natalie","non-dropping-particle":"","parse-names":false,"suffix":""},{"dropping-particle":"","family":"Pratchett","given":"Morgan S","non-dropping-particle":"","parse-names":false,"suffix":""},{"dropping-particle":"","family":"Steneck","given":"Robert S","non-dropping-particle":"","parse-names":false,"suffix":""},{"dropping-particle":"","family":"Willis","given":"Bette","non-dropping-particle":"","parse-names":false,"suffix":""}],"container-title":"Current Biology","id":"ITEM-1","issue":"4","issued":{"date-parts":[["2007"]]},"page":"360-365","title":"Phase Shifts, Herbivory, and the Resilience of Coral Reefs to Climate Change","type":"article-journal","volume":"17"},"uris":["http://www.mendeley.com/documents/?uuid=a7e230ff-d89a-4a0d-94d8-c6d3264b3f8c"]},{"id":"ITEM-2","itemData":{"abstract":"ABSTRACT: Coral reefs are in global decline, with seaweeds replacing corals as spatial dominants. Overfishing of herbivores, anthropogenic eutrophication, and interactions between these factors have been postulated as causes, but long-term tests of these factors are uncommon. We factorially manipulated herbivorous fishes and nutrients at a depth of 16 to 18 m for 7 to 10 mo in 2 experiments over 2 yr. Herbivore exclusion increased algal cover by about 4 to 10×, algal biomass by 4 to 6×, and suppressed cover of crustose coralline algae by 80 to 100%. Nutrient enrichment had no effect on the cover or mass of upright algae, but altered species composition by suppressing cyanobacteria and facilitating red macroalgae in the absence of herbivores. Nutrient addition increased macroalgal species richness in the absence, but not the presence of herbivores. Feeding by herbivorous fishes increased by 3 to 13× on nutrient-enriched vs. control plots. This herbivory facilitated cover of crustose coralline algae, demonstrated that herbivores selectively target more nutritional prey, and suggested that herbivores could suppress macrophyte accumulation at sites with increased nutrient availability. Effects of fishes and nutrients on corals varied as a function of coral species. For the branching coral Porites porites, 56% of individuals exposed to fishes were completely consumed; however, individuals that survived grew 60 to 80% more in the presence of fishes. For Porites astreoides, exposure to fishes did not affect mortality, but increased net growth by 3 to 4 times. For this coral, nutrient addition decreased growth when exposed to fishes but not when protected from fishes, suggesting that fishes may have fed more on nutrient-enriched corals.","author":[{"dropping-particle":"","family":"Burkepile","given":"DE","non-dropping-particle":"","parse-names":false,"suffix":""}],"container-title":"Marine Ecology Progress Series","id":"ITEM-2","issued":{"date-parts":[["2009"]]},"note":"10.3354/meps08142","page":"71-84","title":"Nutrient versus herbivore control of macroalgal community development and coral growth on a Caribbean reef","type":"article-journal","volume":"389"},"uris":["http://www.mendeley.com/documents/?uuid=4afc3114-4c69-475f-ac76-c400a924d012"]},{"id":"ITEM-3","itemData":{"DOI":"https://doi.org/10.1111/1365-2435.13331","abstract":"Abstract Coral reefs underpin a range of ecosystem goods and services that contribute to the well-being of millions of people. However, tropical coral reefs in the Anthropocene are likely to be functionally different from reefs in the past. In this perspective piece, we ask, what does the Anthropocene mean for the provision of ecosystem services from coral reefs? First, we provide examples of the provisioning, regulating, cultural and supporting services underpinned by coral reef ecosystems. We conclude that coral reef ecosystem service research has lagged behind multidisciplinary advances in broader ecosystem services science, such as an explicit recognition that interactions between social and ecological systems underpin ecosystem services. Second, drawing on tools from functional ecology, we outline how these social–ecological relationships can be incorporated into a mechanistic understanding of service provision and how this might be used to anticipate future changes in coral reef ecosystem services. Finally, we explore the emergence of novel reef ecosystem services, for example from tropicalized coastlines, or through changing technological connections to coral reefs. Indeed, when services are conceived as coming from social–ecological system dynamics, novelty in services can emerge from elements of the interactions between people and the ecosystem. This synthesis of the coral reef ecosystem services literature suggests the field is poorly prepared to understand the changing service provision anticipated in the Anthropocene. A new research agenda is needed that better connects reef functional ecology to ecosystem service provision. This research agenda should embrace more holistic approaches to ecosystem service research, recognizing them as co-produced by ecosystems and society. Importantly, the likelihood of novel ecosystem service configurations requires further conceptualization and empirical assessment. As with current ecosystem services, the loss or gain of services will not affect all people equally and must be understood in the context in which they occur. With the uncertainty surrounding the future of coral reefs in the Anthropocene, research exploring how the benefits to people change will be of great importance. A plain language summary is available for this article.","author":[{"dropping-particle":"","family":"Woodhead","given":"Anna J","non-dropping-particle":"","parse-names":false,"suffix":""},{"dropping-particle":"","family":"Hicks","given":"Christina C","non-dropping-particle":"","parse-names":false,"suffix":""},{"dropping-particle":"V","family":"Norström","given":"Albert","non-dropping-particle":"","parse-names":false,"suffix":""},{"dropping-particle":"","family":"Williams","given":"Gareth J","non-dropping-particle":"","parse-names":false,"suffix":""},{"dropping-particle":"","family":"Graham","given":"Nicholas A J","non-dropping-particle":"","parse-names":false,"suffix":""}],"container-title":"Functional Ecology","id":"ITEM-3","issue":"6","issued":{"date-parts":[["2019"]]},"page":"1023-1034","title":"Coral reef ecosystem services in the Anthropocene","type":"article-journal","volume":"33"},"uris":["http://www.mendeley.com/documents/?uuid=7f5d4fb9-01b8-4728-b6b7-564a2cdb7046"]}],"mendeley":{"formattedCitation":"[4–6]","plainTextFormattedCitation":"[4–6]","previouslyFormattedCitation":"[4–6]"},"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[4–6]</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For example, it is well documented that herbivory and nutrient excretion from fishes help coral to settle and grow, but the degree of herbivory and the amount of nutrients needed to favour this process are still hard to determine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{"citationItems":[{"id":"ITEM-1","itemData":{"DOI":"https://doi.org/10.1002/fee.2088","ISSN":"1540-9295","abstract":"Coral reefs are in global decline. Reversing this trend is a primary management objective but doing so depends on understanding what keeps reefs in desirable states (ie ?functional?). Although there is evidence that coral reefs thrive under certain conditions (eg moderate water temperatures, limited fishing pressure), the dynamic processes that promote ecosystem functioning and its internal drivers (ie community structure) are poorly defined and explored. Specifically, despite decades of research suggesting a positive relationship between biodiversity and ecosystem functioning across biomes, few studies have explored this relationship in coral reef systems. We propose a practical definition of coral reef functioning, centered on eight complementary ecological processes: calcium carbonate production and bioerosion, primary production and herbivory, secondary production and predation, and nutrient uptake and release. Connecting research on species niches, functional diversity of communities, and rates of the eight key processes can provide a novel, quantitative understanding of reef functioning and its dependence on coral reef communities that will chart the transition of coral reefs in the Anthropocene. This will contribute urgently needed guidance for the management of these important ecosystems.","author":[{"dropping-particle":"","family":"Brandl","given":"Simon","non-dropping-particle":"","parse-names":false,"suffix":""},{"dropping-particle":"","family":"Rasher","given":"Douglas B","non-dropping-particle":"","parse-names":false,"suffix":""},{"dropping-particle":"","family":"Côté","given":"Isabelle M","non-dropping-particle":"","parse-names":false,"suffix":""},{"dropping-particle":"","family":"Casey","given":"Jordan M","non-dropping-particle":"","parse-names":false,"suffix":""},{"dropping-particle":"","family":"Darling","given":"Emily S","non-dropping-particle":"","parse-names":false,"suffix":""},{"dropping-particle":"","family":"Lefcheck","given":"Jonathan S","non-dropping-particle":"","parse-names":false,"suffix":""},{"dropping-particle":"","family":"Duffy","given":"J Emmett","non-dropping-particle":"","parse-names":false,"suffix":""}],"container-title":"Frontiers in Ecology and the Environment","id":"ITEM-1","issue":"8","issued":{"date-parts":[["2019","10","1"]]},"note":"https://doi.org/10.1002/fee.2088","page":"445-454","publisher":"John Wiley &amp; Sons, Ltd","title":"Coral reef ecosystem functioning: eight core processes and the role of biodiversity","type":"article-journal","volume":"17"},"uris":["http://www.mendeley.com/documents/?uuid=701d5358-b9f3-4000-952e-781a17d66386"]},{"id":"ITEM-2","itemData":{"DOI":"10.1038/ncomms14163","ISSN":"2041-1723","abstract":"Ecosystem recovery from anthropogenic disturbances, either without human intervention or assisted by ecological restoration, is increasingly occurring worldwide. As ecosystems progress through recovery, it is important to estimate any resulting deficit in biodiversity and functions. Here we use data from 3,035 sampling plots worldwide, to quantify the interim reduction of biodiversity and functions occurring during the recovery process (that is, the ‘recovery debt’). Compared with reference levels, recovering ecosystems run annual deficits of 46–51% for organism abundance, 27–33% for species diversity, 32–42% for carbon cycling and 31–41% for nitrogen cycling. Our results are consistent across biomes but not across degrading factors. Our results suggest that recovering and restored ecosystems have less abundance, diversity and cycling of carbon and nitrogen than ‘undisturbed’ ecosystems, and that even if complete recovery is reached, an interim recovery debt will accumulate. Under such circumstances, increasing the quantity of less-functional ecosystems through ecological restoration and offsetting are inadequate alternatives to ecosystem protection.","author":[{"dropping-particle":"","family":"Moreno-Mateos","given":"David","non-dropping-particle":"","parse-names":false,"suffix":""},{"dropping-particle":"","family":"Barbier","given":"Edward B","non-dropping-particle":"","parse-names":false,"suffix":""},{"dropping-particle":"","family":"Jones","given":"Peter C","non-dropping-particle":"","parse-names":false,"suffix":""},{"dropping-particle":"","family":"Jones","given":"Holly P","non-dropping-particle":"","parse-names":false,"suffix":""},{"dropping-particle":"","family":"Aronson","given":"James","non-dropping-particle":"","parse-names":false,"suffix":""},{"dropping-particle":"","family":"López-López","given":"José A","non-dropping-particle":"","parse-names":false,"suffix":""},{"dropping-particle":"","family":"McCrackin","given":"Michelle L","non-dropping-particle":"","parse-names":false,"suffix":""},{"dropping-particle":"","family":"Meli","given":"Paula","non-dropping-particle":"","parse-names":false,"suffix":""},{"dropping-particle":"","family":"Montoya","given":"Daniel","non-dropping-particle":"","parse-names":false,"suffix":""},{"dropping-particle":"","family":"Rey Benayas","given":"José M","non-dropping-particle":"","parse-names":false,"suffix":""}],"container-title":"Nature Communications","id":"ITEM-2","issue":"1","issued":{"date-parts":[["2017"]]},"page":"14163","title":"Anthropogenic ecosystem disturbance and the recovery debt","type":"article-journal","volume":"8"},"uris":["http://www.mendeley.com/documents/?uuid=7098430d-827a-44a3-a442-855e07ff52cd"]},{"id":"ITEM-3","itemData":{"DOI":"10.1098/rspb.2019.2628","abstract":" The disturbance regimes of ecosystems are changing, and prospects for continued recovery remain unclear. New assemblages with altered species composition may be deficient in key functional traits. Alternatively, important traits may be sustained by species that replace those in decline (response diversity). Here, we quantify the recovery and response diversity of coral assemblages using case studies of disturbance in three locations. Despite return trajectories of coral cover, the original assemblages with diverse functional attributes failed to recover at each location. Response diversity and the reassembly of trait space was limited, and varied according to biogeographic differences in the attributes of dominant, rapidly recovering species. The deficits in recovering assemblages identified here suggest that the return of coral cover cannot assure the reassembly of reef trait diversity, and that shortening intervals between disturbances can limit recovery among functionally important species. ","author":[{"dropping-particle":"","family":"McWilliam","given":"Mike","non-dropping-particle":"","parse-names":false,"suffix":""},{"dropping-particle":"","family":"Pratchett","given":"Morgan S","non-dropping-particle":"","parse-names":false,"suffix":""},{"dropping-particle":"","family":"Hoogenboom","given":"Mia O","non-dropping-particle":"","parse-names":false,"suffix":""},{"dropping-particle":"","family":"Hughes","given":"Terry P","non-dropping-particle":"","parse-names":false,"suffix":""}],"container-title":"Proceedings of the Royal Society B: Biological Sciences","id":"ITEM-3","issue":"1918","issued":{"date-parts":[["2020"]]},"page":"20192628","title":"Deficits in functional trait diversity following recovery on coral reefs","type":"article-journal","volume":"287"},"uris":["http://www.mendeley.com/documents/?uuid=5113c1f8-0272-4f7b-bd9e-7a95b9d6534b"]}],"mendeley":{"formattedCitation":"[7–9]","plainTextFormattedCitation":"[7–9]","previouslyFormattedCitation":"[7–9]"},"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[7–9]</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Similarly, we know that coral calcification is key to reef accretion, but the quantification of the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needed to keep up with sea level rise is still difficult to define precisely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{"citationItems":[{"id":"ITEM-1","itemData":{"DOI":"10.1038/s41586-018-0194-z","ISSN":"1476-4687","abstract":"Sea-level rise (SLR) is predicted to elevate water depths above coral reefs and to increase coastal wave exposure as ecological degradation limits vertical reef growth, but projections lack data on interactions between local rates of reef growth and sea level rise. Here we calculate the vertical growth potential of more than 200 tropical western Atlantic and Indian Ocean reefs, and compare these against recent and projected rates of SLR under different Representative Concentration Pathway (RCP) scenarios. Although many reefs retain accretion rates close to recent SLR trends, few will have the capacity to track SLR projections under RCP4.5 scenarios without sustained ecological recovery, and under RCP8.5 scenarios most reefs are predicted to experience mean water depth increases of more than 0.5 m by 2100. Coral cover strongly predicts reef capacity to track SLR, but threshold cover levels that will be necessary to prevent submergence are well above those observed on most reefs. Urgent action is thus needed to mitigate climate, sea-level and future ecological changes in order to limit the magnitude of future reef submergence.","author":[{"dropping-particle":"","family":"Perry","given":"Chris","non-dropping-particle":"","parse-names":false,"suffix":""},{"dropping-particle":"","family":"Alvarez-Filip","given":"Lorenzo","non-dropping-particle":"","parse-names":false,"suffix":""},{"dropping-particle":"","family":"Graham","given":"Nicholas A J","non-dropping-particle":"","parse-names":false,"suffix":""},{"dropping-particle":"","family":"Mumby","given":"Peter J","non-dropping-particle":"","parse-names":false,"suffix":""},{"dropping-particle":"","family":"Wilson","given":"Shaun K","non-dropping-particle":"","parse-names":false,"suffix":""},{"dropping-particle":"","family":"Kench","given":"Paul S","non-dropping-particle":"","parse-names":false,"suffix":""},{"dropping-particle":"","family":"Manzello","given":"Derek P","non-dropping-particle":"","parse-names":false,"suffix":""},{"dropping-particle":"","family":"Morgan","given":"Kyle M","non-dropping-particle":"","parse-names":false,"suffix":""},{"dropping-particle":"","family":"Slangen","given":"Aimee B A","non-dropping-particle":"","parse-names":false,"suffix":""},{"dropping-particle":"","family":"Thomson","given":"Damian P","non-dropping-particle":"","parse-names":false,"suffix":""},{"dropping-particle":"","family":"Januchowski-Hartley","given":"Fraser","non-dropping-particle":"","parse-names":false,"suffix":""},{"dropping-particle":"","family":"Smithers","given":"Scott G","non-dropping-particle":"","parse-names":false,"suffix":""},{"dropping-particle":"","family":"Steneck","given":"Robert S","non-dropping-particle":"","parse-names":false,"suffix":""},{"dropping-particle":"","family":"Carlton","given":"Renee","non-dropping-particle":"","parse-names":false,"suffix":""},{"dropping-particle":"","family":"Edinger","given":"Evan N","non-dropping-particle":"","parse-names":false,"suffix":""},{"dropping-particle":"","family":"Enochs","given":"Ian C","non-dropping-particle":"","parse-names":false,"suffix":""},{"dropping-particle":"","family":"Estrada-Saldívar","given":"Nuria","non-dropping-particle":"","parse-names":false,"suffix":""},{"dropping-particle":"","family":"Haywood","given":"Michael D E","non-dropping-particle":"","parse-names":false,"suffix":""},{"dropping-particle":"","family":"Kolodziej","given":"Graham","non-dropping-particle":"","parse-names":false,"suffix":""},{"dropping-particle":"","family":"Murphy","given":"Gary N","non-dropping-particle":"","parse-names":false,"suffix":""},{"dropping-particle":"","family":"Pérez-Cervantes","given":"Esmeralda","non-dropping-particle":"","parse-names":false,"suffix":""},{"dropping-particle":"","family":"Suchley","given":"Adam","non-dropping-particle":"","parse-names":false,"suffix":""},{"dropping-particle":"","family":"Valentino","given":"Lauren","non-dropping-particle":"","parse-names":false,"suffix":""},{"dropping-particle":"","family":"Boenish","given":"Robert","non-dropping-particle":"","parse-names":false,"suffix":""},{"dropping-particle":"","family":"Wilson","given":"Margaret","non-dropping-particle":"","parse-names":false,"suffix":""},{"dropping-particle":"","family":"Macdonald","given":"Chancey","non-dropping-particle":"","parse-names":false,"suffix":""}],"container-title":"Nature","id":"ITEM-1","issue":"7710","issued":{"date-parts":[["2018"]]},"page":"396-400","title":"Loss of coral reef growth capacity to track future increases in sea level","type":"article-journal","volume":"558"},"uris":["http://www.mendeley.com/documents/?uuid=e3327cd4-dd18-4699-819c-0ad936fd5ec0"]}],"mendeley":{"formattedCitation":"[10]","plainTextFormattedCitation":"[10]","previouslyFormattedCitation":"[10]"},"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[10]</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One of the reasons why defining ‘functional’ reefs remains challenging is that functional studies on coral reefs traditionally employ categorical traits as a proxy for functioning, while our capacity to directly quantify processes is still limited. In the literature two main approaches have been proposed to estimate ecosystem processes: </w:t>
      </w:r>
      <w:proofErr w:type="spellStart"/>
      <w:r w:rsidRPr="000A293E">
        <w:rPr>
          <w:rFonts w:asciiTheme="majorHAnsi" w:eastAsia="Calibri" w:hAnsiTheme="majorHAnsi" w:cstheme="majorHAnsi"/>
          <w:color w:val="000000"/>
        </w:rPr>
        <w:t>i</w:t>
      </w:r>
      <w:proofErr w:type="spellEnd"/>
      <w:r w:rsidRPr="000A293E">
        <w:rPr>
          <w:rFonts w:asciiTheme="majorHAnsi" w:eastAsia="Calibri" w:hAnsiTheme="majorHAnsi" w:cstheme="majorHAnsi"/>
          <w:color w:val="000000"/>
        </w:rPr>
        <w:t>) the direct measurement of fluxes in the field</w:t>
      </w:r>
      <w:r w:rsidR="007B5F3E" w:rsidRPr="000A293E">
        <w:rPr>
          <w:rFonts w:asciiTheme="majorHAnsi" w:eastAsia="Calibri" w:hAnsiTheme="majorHAnsi" w:cstheme="majorHAnsi"/>
          <w:color w:val="000000"/>
        </w:rPr>
        <w:t xml:space="preserve">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007B5F3E" w:rsidRPr="000A293E">
        <w:rPr>
          <w:rFonts w:asciiTheme="majorHAnsi" w:eastAsia="Calibri" w:hAnsiTheme="majorHAnsi" w:cstheme="majorHAnsi"/>
          <w:color w:val="000000"/>
        </w:rPr>
        <w:t xml:space="preserve"> considering </w:t>
      </w:r>
      <w:r w:rsidR="00020369" w:rsidRPr="000A293E">
        <w:rPr>
          <w:rFonts w:asciiTheme="majorHAnsi" w:eastAsia="Calibri" w:hAnsiTheme="majorHAnsi" w:cstheme="majorHAnsi"/>
          <w:color w:val="000000"/>
        </w:rPr>
        <w:t xml:space="preserve">interaction </w:t>
      </w:r>
      <w:r w:rsidR="00323EBC">
        <w:rPr>
          <w:rFonts w:asciiTheme="majorHAnsi" w:eastAsia="Calibri" w:hAnsiTheme="majorHAnsi" w:cstheme="majorHAnsi"/>
          <w:color w:val="000000"/>
        </w:rPr>
        <w:t>among species</w:t>
      </w:r>
      <w:r w:rsidR="00020369" w:rsidRPr="000A293E">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and ii) the scaling of individual-level </w:t>
      </w:r>
      <w:r w:rsidR="00323EBC">
        <w:rPr>
          <w:rFonts w:asciiTheme="majorHAnsi" w:eastAsia="Calibri" w:hAnsiTheme="majorHAnsi" w:cstheme="majorHAnsi"/>
          <w:color w:val="000000"/>
        </w:rPr>
        <w:t>physiological processes</w:t>
      </w:r>
      <w:r w:rsidR="00323EBC"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at community level using </w:t>
      </w:r>
      <w:sdt>
        <w:sdtPr>
          <w:rPr>
            <w:rFonts w:asciiTheme="majorHAnsi" w:hAnsiTheme="majorHAnsi" w:cstheme="majorHAnsi"/>
          </w:rPr>
          <w:tag w:val="goog_rdk_0"/>
          <w:id w:val="823394067"/>
        </w:sdtPr>
        <w:sdtEndPr/>
        <w:sdtContent/>
      </w:sdt>
      <w:r w:rsidRPr="000A293E">
        <w:rPr>
          <w:rFonts w:asciiTheme="majorHAnsi" w:eastAsia="Calibri" w:hAnsiTheme="majorHAnsi" w:cstheme="majorHAnsi"/>
          <w:color w:val="000000"/>
        </w:rPr>
        <w:t>an additive approach</w:t>
      </w:r>
      <w:r w:rsidR="0042406D" w:rsidRPr="000A293E">
        <w:rPr>
          <w:rFonts w:asciiTheme="majorHAnsi" w:eastAsia="Calibri" w:hAnsiTheme="majorHAnsi" w:cstheme="majorHAnsi"/>
          <w:color w:val="000000"/>
        </w:rPr>
        <w:t xml:space="preserve"> </w:t>
      </w:r>
      <w:r w:rsidR="0042406D" w:rsidRPr="00BA5263">
        <w:rPr>
          <w:rFonts w:asciiTheme="majorHAnsi" w:eastAsia="Calibri" w:hAnsiTheme="majorHAnsi" w:cstheme="majorHAnsi"/>
          <w:color w:val="000000"/>
        </w:rPr>
        <w:t>(</w:t>
      </w:r>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r w:rsidR="0042406D" w:rsidRPr="00BA5263">
        <w:rPr>
          <w:rFonts w:asciiTheme="majorHAnsi" w:eastAsia="Calibri" w:hAnsiTheme="majorHAnsi" w:cstheme="majorHAnsi"/>
          <w:color w:val="000000"/>
        </w:rPr>
        <w:t xml:space="preserve"> </w:t>
      </w:r>
      <w:r w:rsidR="00020369" w:rsidRPr="00BA5263">
        <w:rPr>
          <w:rFonts w:asciiTheme="majorHAnsi" w:eastAsia="Calibri" w:hAnsiTheme="majorHAnsi" w:cstheme="majorHAnsi"/>
          <w:color w:val="000000"/>
        </w:rPr>
        <w:t>sum</w:t>
      </w:r>
      <w:r w:rsidR="00323EBC">
        <w:rPr>
          <w:rFonts w:asciiTheme="majorHAnsi" w:eastAsia="Calibri" w:hAnsiTheme="majorHAnsi" w:cstheme="majorHAnsi"/>
          <w:color w:val="000000"/>
        </w:rPr>
        <w:t>ming</w:t>
      </w:r>
      <w:r w:rsidR="00020369" w:rsidRPr="00BA5263">
        <w:rPr>
          <w:rFonts w:asciiTheme="majorHAnsi" w:eastAsia="Calibri" w:hAnsiTheme="majorHAnsi" w:cstheme="majorHAnsi"/>
          <w:color w:val="000000"/>
        </w:rPr>
        <w:t xml:space="preserve"> the contributions of each species</w:t>
      </w:r>
      <w:r w:rsidR="00323EBC">
        <w:rPr>
          <w:rFonts w:asciiTheme="majorHAnsi" w:eastAsia="Calibri" w:hAnsiTheme="majorHAnsi" w:cstheme="majorHAnsi"/>
          <w:color w:val="000000"/>
        </w:rPr>
        <w:t xml:space="preserve"> to </w:t>
      </w:r>
      <w:r w:rsidR="000B477E">
        <w:rPr>
          <w:rFonts w:asciiTheme="majorHAnsi" w:eastAsia="Calibri" w:hAnsiTheme="majorHAnsi" w:cstheme="majorHAnsi"/>
          <w:color w:val="000000"/>
        </w:rPr>
        <w:t xml:space="preserve">energy or elemental </w:t>
      </w:r>
      <w:r w:rsidR="00323EBC">
        <w:rPr>
          <w:rFonts w:asciiTheme="majorHAnsi" w:eastAsia="Calibri" w:hAnsiTheme="majorHAnsi" w:cstheme="majorHAnsi"/>
          <w:color w:val="000000"/>
        </w:rPr>
        <w:t>fluxes</w:t>
      </w:r>
      <w:r w:rsidR="00020369" w:rsidRPr="00BA5263">
        <w:rPr>
          <w:rFonts w:asciiTheme="majorHAnsi" w:eastAsia="Calibri" w:hAnsiTheme="majorHAnsi" w:cstheme="majorHAnsi"/>
          <w:color w:val="000000"/>
        </w:rPr>
        <w:t>)</w:t>
      </w:r>
      <w:r w:rsidRPr="00BA5263">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p>
    <w:p w14:paraId="4CA70F11" w14:textId="77777777"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The direct measure of fluxes in the field is certainly the best and</w:t>
      </w:r>
      <w:r w:rsidR="0097310D">
        <w:rPr>
          <w:rFonts w:asciiTheme="majorHAnsi" w:eastAsia="Calibri" w:hAnsiTheme="majorHAnsi" w:cstheme="majorHAnsi"/>
          <w:color w:val="000000"/>
        </w:rPr>
        <w:t xml:space="preserve"> the</w:t>
      </w:r>
      <w:r w:rsidRPr="000A293E">
        <w:rPr>
          <w:rFonts w:asciiTheme="majorHAnsi" w:eastAsia="Calibri" w:hAnsiTheme="majorHAnsi" w:cstheme="majorHAnsi"/>
          <w:color w:val="000000"/>
        </w:rPr>
        <w:t xml:space="preserve"> more accurate method to quantify ecological functions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{"citationItems":[{"id":"ITEM-1","itemData":{"DOI":"10.1007/s00338-008-0454-8","ISSN":"1432-0975","abstract":"Seven coral reef communities were defined on Shiraho fringing reef, Ishigaki Island, Japan. Net photosynthesis and calcification rates were measured by in situ incubations at 10 sites that included six of the defined communities, and which occupied most of the area on the reef flat and slope. Net photosynthesis on the reef flat was positive overall, but the reef flat acts as a source for atmospheric CO2, because the measured calcification/photosynthesis ratio of 2.5 is greater than the critical ratio of 1.67. Net photosynthesis on the reef slope was negative. Almost all excess organic production from the reef flat is expected to be effused to the outer reef and consumed by the communities there. Therefore, the total net organic production of the whole reef system is probably almost zero and the whole reef system also acts as a source for atmospheric CO2. Net calcification rates of the reef slope corals were much lower than those of the branching corals. The accumulation rate of the former was approximately 0.5 m kyr−1 and of the latter was ~0.7–5 m kyr−1. Consequently, reef slope corals could not grow fast enough to keep up with or catch up to rising sea levels during the Holocene. On the other hand, the branching corals grow fast enough to keep up with this rising sea level. Therefore, a transition between early Holocene and present-day reef communities is expected. Branching coral communities would have dominated while reef growth kept pace with sea level rise, and the reef was constructed with a branching coral framework. Then, the outside of this framework was covered and built up by reef slope corals and present-day reefs were constructed.","author":[{"dropping-particle":"","family":"Nakamura","given":"T","non-dropping-particle":"","parse-names":false,"suffix":""},{"dropping-particle":"","family":"Nakamori","given":"T","non-dropping-particle":"","parse-names":false,"suffix":""}],"container-title":"Coral Reefs","id":"ITEM-1","issue":"1","issued":{"date-parts":[["2009"]]},"page":"229-250","title":"Estimation of photosynthesis and calcification rates at a fringing reef by accounting for diurnal variations and the zonation of coral reef communities on reef flat and slope: a case study for the Shiraho reef, Ishigaki Island, southwest Japan","type":"article-journal","volume":"28"},"uris":["http://www.mendeley.com/documents/?uuid=a85a0f3d-e2fd-49da-bb4b-e241609b98c0"]}],"mendeley":{"formattedCitation":"[11]","plainTextFormattedCitation":"[11]","previouslyFormattedCitation":"[11]"},"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[11]</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However, direct assessments </w:t>
      </w:r>
      <w:r w:rsidR="009E786F">
        <w:rPr>
          <w:rFonts w:asciiTheme="majorHAnsi" w:eastAsia="Calibri" w:hAnsiTheme="majorHAnsi" w:cstheme="majorHAnsi"/>
          <w:color w:val="000000"/>
        </w:rPr>
        <w:t xml:space="preserve">require impractical </w:t>
      </w:r>
      <w:r w:rsidR="00934939">
        <w:rPr>
          <w:rFonts w:asciiTheme="majorHAnsi" w:eastAsia="Calibri" w:hAnsiTheme="majorHAnsi" w:cstheme="majorHAnsi"/>
          <w:color w:val="000000"/>
        </w:rPr>
        <w:t xml:space="preserve">in situ chambers </w:t>
      </w:r>
      <w:r w:rsidR="00B114CE">
        <w:rPr>
          <w:rFonts w:asciiTheme="majorHAnsi" w:eastAsia="Calibri" w:hAnsiTheme="majorHAnsi" w:cstheme="majorHAnsi"/>
          <w:color w:val="000000"/>
        </w:rPr>
        <w:t>and are</w:t>
      </w:r>
      <w:r w:rsidRPr="000A293E">
        <w:rPr>
          <w:rFonts w:asciiTheme="majorHAnsi" w:eastAsia="Calibri" w:hAnsiTheme="majorHAnsi" w:cstheme="majorHAnsi"/>
          <w:color w:val="000000"/>
        </w:rPr>
        <w:t xml:space="preserve"> unfeasible at large spatial </w:t>
      </w:r>
      <w:r w:rsidRPr="000A293E">
        <w:rPr>
          <w:rFonts w:asciiTheme="majorHAnsi" w:eastAsia="Calibri" w:hAnsiTheme="majorHAnsi" w:cstheme="majorHAnsi"/>
        </w:rPr>
        <w:t>scales</w:t>
      </w:r>
      <w:r w:rsidRPr="000A293E">
        <w:rPr>
          <w:rFonts w:asciiTheme="majorHAnsi" w:eastAsia="Calibri" w:hAnsiTheme="majorHAnsi" w:cstheme="majorHAnsi"/>
          <w:color w:val="000000"/>
        </w:rPr>
        <w:t xml:space="preserve"> and across long time series. To </w:t>
      </w:r>
      <w:r w:rsidRPr="000A293E">
        <w:rPr>
          <w:rFonts w:asciiTheme="majorHAnsi" w:eastAsia="Calibri" w:hAnsiTheme="majorHAnsi" w:cstheme="majorHAnsi"/>
          <w:color w:val="000000"/>
        </w:rPr>
        <w:lastRenderedPageBreak/>
        <w:t xml:space="preserve">overcome this limitation, several studies use individual-level estimates of fluxes based on species identity and relevant traits, and then scale-up these values at community-level using an additive framework. This approach has been successfully used to estimate biomass production and nutrient cycling in coral reef fish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{"citationItems":[{"id":"ITEM-1","itemData":{"DOI":"https://doi.org/10.1111/gcb.12566","abstract":"Abstract Corals thrive in low nutrient environments and the conservation of these globally imperiled ecosystems is largely dependent on mitigating the effects of anthropogenic nutrient enrichment. However, to better understand the implications of anthropogenic nutrients requires a heightened understanding of baseline nutrient dynamics within these ecosystems. Here, we provide a novel perspective on coral reef nutrient dynamics by examining the role of fish communities in the supply and storage of nitrogen (N) and phosphorus (P). We quantified fish-mediated nutrient storage and supply for 144 species and modeled these data onto 172 fish communities (71 729 individual fish), in four types of coral reefs, as well as seagrass and mangrove ecosystems, throughout the Northern Antilles. Fish communities supplied and stored large quantities of nutrients, with rates varying among ecosystem types. The size structure and diversity of the fish communities best predicted N and P supply and storage and N : P supply, suggesting that alterations to fish communities (e.g., overfishing) will have important implications for nutrient dynamics in these systems. The stoichiometric ratio (N : P) for storage in fish mass (~8 : 1) and supply (~20 : 1) was notably consistent across the four coral reef types (but not seagrass or mangrove ecosystems). Published nutrient enrichment studies on corals show that deviations from this N : P supply ratio may be associated with poor coral fitness, providing qualitative support for the hypothesis that corals and their symbionts may be adapted to specific ratios of nutrient supply. Consumer nutrient stoichiometry provides a baseline from which to better understand nutrient dynamics in coral reef and other coastal ecosystems, information that is greatly needed if we are to implement more effective measures to ensure the future health of the world's oceans.","author":[{"dropping-particle":"","family":"Allgeier","given":"Jacob E","non-dropping-particle":"","parse-names":false,"suffix":""},{"dropping-particle":"","family":"Layman","given":"Craig A","non-dropping-particle":"","parse-names":false,"suffix":""},{"dropping-particle":"","family":"Mumby","given":"Peter J","non-dropping-particle":"","parse-names":false,"suffix":""},{"dropping-particle":"","family":"Rosemond","given":"Amy D","non-dropping-particle":"","parse-names":false,"suffix":""}],"container-title":"Global Change Biology","id":"ITEM-1","issue":"8","issued":{"date-parts":[["2014"]]},"page":"2459-2472","title":"Consistent nutrient storage and supply mediated by diverse fish communities in coral reef ecosystems","type":"article-journal","volume":"20"},"uris":["http://www.mendeley.com/documents/?uuid=6b02ef85-bc8f-4c94-8b01-f981a0d1e372"]},{"id":"ITEM-2","itemData":{"DOI":"10.1126/science.aav3384","abstract":"Coral reefs represent one of the most biodiverse and rich ecosystems. Such richness conjures up images of coral heads and large colorful reef fishes. Brandl et al. show, however, that one of the most striking and important parts of the reef ecosystem is almost never seen (see the Perspective by Riginos and Leis). Small cryptobenthic fish, like blennies, make up nearly 40% of reef fish biodiversity. Furthermore, the majority of cryptobenthic fish larvae settle locally, rather than being widely dispersed, and have rapid turnover rates. Such high diversity and densities could thus provide the biomass base for larger, better-known reef fish.Science, this issue p. 1189; see also p. 1128How coral reefs survive as oases of life in low-productivity oceans has puzzled scientists for centuries. The answer may lie in internal nutrient cycling and/or input from the pelagic zone. Integrating meta-analysis, field data, and population modeling, we show that the ocean’s smallest vertebrates, cryptobenthic reef fishes, promote internal reef fish biomass production through extensive larval supply from the pelagic environment. Specifically, cryptobenthics account for two-thirds of reef fish larvae in the near-reef pelagic zone despite limited adult reproductive outputs. This overwhelming abundance of cryptobenthic larvae fuels reef trophodynamics via rapid growth and extreme mortality, producing almost 60% of consumed reef fish biomass. Although cryptobenthics are often overlooked, their distinctive demographic dynamics may make them a cornerstone of ecosystem functioning on modern coral reefs.","author":[{"dropping-particle":"","family":"Brandl","given":"Simon","non-dropping-particle":"","parse-names":false,"suffix":""},{"dropping-particle":"","family":"Tornabene","given":"Luke","non-dropping-particle":"","parse-names":false,"suffix":""},{"dropping-particle":"","family":"Goatley","given":"Christopher H R","non-dropping-particle":"","parse-names":false,"suffix":""},{"dropping-particle":"","family":"Casey","given":"Jordan M","non-dropping-particle":"","parse-names":false,"suffix":""},{"dropping-particle":"","family":"Morais","given":"Renato A","non-dropping-particle":"","parse-names":false,"suffix":""},{"dropping-particle":"","family":"Côté","given":"Isabelle M","non-dropping-particle":"","parse-names":false,"suffix":""},{"dropping-particle":"","family":"Baldwin","given":"Carole C","non-dropping-particle":"","parse-names":false,"suffix":""},{"dropping-particle":"","family":"Parravicini","given":"Valeriano","non-dropping-particle":"","parse-names":false,"suffix":""},{"dropping-particle":"","family":"Schiettekatte","given":"Nina M D","non-dropping-particle":"","parse-names":false,"suffix":""},{"dropping-particle":"","family":"Bellwood","given":"David R","non-dropping-particle":"","parse-names":false,"suffix":""}],"container-title":"Science","id":"ITEM-2","issue":"6446","issued":{"date-parts":[["2019","6","21"]]},"page":"1189 LP - 1192","title":"Demographic dynamics of the smallest marine vertebrates fuel coral reef ecosystem functioning","type":"article-journal","volume":"364"},"uris":["http://www.mendeley.com/documents/?uuid=0ead6ce7-4b39-4e02-a878-49f4bc660474"]},{"id":"ITEM-3","itemData":{"DOI":"https://doi.org/10.1111/gcb.14941","abstract":"Abstract Coral reef fisheries support the livelihoods of millions of people in tropical countries, despite large-scale depletion of fish biomass. While human adaptability can help to explain the resistance of fisheries to biomass depletion, compensatory ecological mechanisms may also be involved. If this is the case, high productivity should coexist with low biomass under relatively high exploitation. Here we integrate large spatial scale empirical data analysis and a theory-driven modelling approach to unveil the effects of human exploitation on reef fish productivity–biomass relationships. We show that differences in how productivity and biomass respond to overexploitation can decouple their relationship. As size-selective exploitation depletes fish biomass, it triggers increased production per unit biomass, averting immediate productivity collapse in both the modelling and the empirical systems. This ‘buffering productivity’ exposes the danger of assuming resource production–biomass equivalence, but may help to explain why some biomass-depleted fish assemblages still provide ecosystem goods under continued global fishing exploitation.","author":[{"dropping-particle":"","family":"Morais","given":"Renato A","non-dropping-particle":"","parse-names":false,"suffix":""},{"dropping-particle":"","family":"Connolly","given":"Sean R","non-dropping-particle":"","parse-names":false,"suffix":""},{"dropping-particle":"","family":"Bellwood","given":"David R","non-dropping-particle":"","parse-names":false,"suffix":""}],"container-title":"Global Change Biology","id":"ITEM-3","issue":"3","issued":{"date-parts":[["2020"]]},"page":"1295-1305","title":"Human exploitation shapes productivity–biomass relationships on coral reefs","type":"article-journal","volume":"26"},"uris":["http://www.mendeley.com/documents/?uuid=d3ed9d17-dc88-4c4b-ba05-99f6ffabeacb"]}],"mendeley":{"formattedCitation":"[12–14]","plainTextFormattedCitation":"[12–14]","previouslyFormattedCitation":"[12–14]"},"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[12–14]</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as well as the calcification and accretion in coral assemblages </w:t>
      </w:r>
      <w:r w:rsidR="00627DE8">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{"citationItems":[{"id":"ITEM-1","itemData":{"DOI":"10.1007/s00338-012-0901-4","ISSN":"1432-0975","abstract":"Census-based approaches can provide important measures of the ecological processes controlling reef carbonate production states. Here, we describe a rapid, non-destructive approach to carbonate budget assessments, termed ReefBudget that is census-based and which focuses on quantifying the relative contributions made by different biological carbonate producer/eroder groups to net reef framework carbonate production. The methodology is presently designed only for Caribbean sites, but has potential to be adapted for use in other regions. Rates are calculated using data on organism cover and abundance, combined with annual extension or production rate measures. Set against this are estimates of the rates at which bioeroding species of fish, urchins and internal substrate borers erode reef framework. Resultant data provide a measure of net rates of biologically driven carbonate production (kg CaCO3 m−2 year−1). These data have potential to be integrated into ecological assessments of reef state, to aid monitoring of temporal (same-site) changes in rates of biological carbonate production and to provide insights into the key ecological drivers of reef growth or erosion as a function of environmental change. Individual aspects of the budget methodology can also be used alongside other census approaches if deemed appropriate for specific study aims. Furthermore, the methodology spreadsheets are user-changeable, allowing local or new process/rate data to be integrated into calculations. Application of the methodology is considered at sites around Bonaire. Highest net rates of carbonate production, +9.52 to +2.30 kg CaCO3 m−2 year−1, were calculated at leeward sites, whilst lower rates, +0.98 to −0.98 kg CaCO3 m−2 year−1, were calculated at windward sites. Data are within the ranges calculated in previous budget studies and provide confidence in the production estimates the methodology generates.","author":[{"dropping-particle":"","family":"Perry","given":"C T","non-dropping-particle":"","parse-names":false,"suffix":""},{"dropping-particle":"","family":"Edinger","given":"E N","non-dropping-particle":"","parse-names":false,"suffix":""},{"dropping-particle":"","family":"Kench","given":"P S","non-dropping-particle":"","parse-names":false,"suffix":""},{"dropping-particle":"","family":"Murphy","given":"G N","non-dropping-particle":"","parse-names":false,"suffix":""},{"dropping-particle":"","family":"Smithers","given":"S G","non-dropping-particle":"","parse-names":false,"suffix":""},{"dropping-particle":"","family":"Steneck","given":"R S","non-dropping-particle":"","parse-names":false,"suffix":""},{"dropping-particle":"","family":"Mumby","given":"P J","non-dropping-particle":"","parse-names":false,"suffix":""}],"container-title":"Coral Reefs","id":"ITEM-1","issue":"3","issued":{"date-parts":[["2012"]]},"page":"853-868","title":"Estimating rates of biologically driven coral reef framework production and erosion: a new census-based carbonate budget methodology and applications to the reefs of Bonaire","type":"article-journal","volume":"31"},"uris":["http://www.mendeley.com/documents/?uuid=7e111d6d-4190-4ee8-8cac-4cb19f622d44"]}],"mendeley":{"formattedCitation":"[15]","plainTextFormattedCitation":"[15]","previouslyFormattedCitation":"[15]"},"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[15]</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This procedure has the obvious limitation of being based on indirect estimations, but also the major advantage of being applicable virtually to any community dataset. However, reliable estimates will inevitably depend on the availability and accuracy of measurements conducted at both species and individual levels</w:t>
      </w:r>
      <w:r w:rsidR="005D75EB">
        <w:rPr>
          <w:rFonts w:asciiTheme="majorHAnsi" w:eastAsia="Calibri" w:hAnsiTheme="majorHAnsi" w:cstheme="majorHAnsi"/>
          <w:color w:val="000000"/>
        </w:rPr>
        <w:t xml:space="preserve">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{"citationItems":[{"id":"ITEM-1","itemData":{"abstract":"ABSTRACT: Coral reefs have long attracted attention because of their biological and economic importance, but this interest now has turned to examining the possibility of functional extirpation. Widespread declines in coral abundances have fueled the shift in motivation for studying reefs and catalyzed the proliferation of monitoring to record the changes underway. Despite appreciation of monitoring as a scientific endeavor, its primary use has continued to be the quantification of cover of coral, macroalgae, and a few other space holders. The limitations of coral cover in evaluating the consequences of changing coral abundance were highlighted decades ago. Yet neglect of the tools most appropriate for this task (demographic approaches) and continuing emphasis on a tool (coral cover) that is not ideal, indicates that these limitations are not widely appreciated. Reef monitoring therefore continues to underperform with respect to its potential, thus depriving scientists of the approaches necessary to project the fate of coral reefs and test hypotheses focused on the proximal causes of declining coral cover. We make the case that the coral reef crisis creates a need for coral demography that is more acute now than 4 decades ago. Modern demographic approaches are well suited to meet this need, but to realize their potential, consideration will need to be given to the possibility of expanding ecological monitoring of coral reefs to provide the data necessary for demographic analyses of their foundation taxon, the Scleractinia.","author":[{"dropping-particle":"","family":"Edmunds","given":"Peter J","non-dropping-particle":"","parse-names":false,"suffix":""},{"dropping-particle":"","family":"Riegl","given":"B","non-dropping-particle":"","parse-names":false,"suffix":""}],"container-title":"Marine Ecology Progress Series","id":"ITEM-1","issued":{"date-parts":[["2020"]]},"note":"10.3354/meps13205","page":"233-242","title":"Urgent need for coral demography in a world where corals are disappearing","type":"article-journal","volume":"635"},"uris":["http://www.mendeley.com/documents/?uuid=42013674-dd75-4101-804c-4b2453d0b85b"]}],"mendeley":{"formattedCitation":"[16]","plainTextFormattedCitation":"[16]","previouslyFormattedCitation":"[16]"},"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[16]</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w:t>
      </w:r>
    </w:p>
    <w:p w14:paraId="3FF9DFC2" w14:textId="4AAD7CAE"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 xml:space="preserve">Tropical corals perform a number of ecological functions that are essential to the overall health of reef ecosystems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{"citationItems":[{"id":"ITEM-1","itemData":{"DOI":"https://doi.org/10.1002/fee.2088","ISSN":"1540-9295","abstract":"Coral reefs are in global decline. Reversing this trend is a primary management objective but doing so depends on understanding what keeps reefs in desirable states (ie ?functional?). Although there is evidence that coral reefs thrive under certain conditions (eg moderate water temperatures, limited fishing pressure), the dynamic processes that promote ecosystem functioning and its internal drivers (ie community structure) are poorly defined and explored. Specifically, despite decades of research suggesting a positive relationship between biodiversity and ecosystem functioning across biomes, few studies have explored this relationship in coral reef systems. We propose a practical definition of coral reef functioning, centered on eight complementary ecological processes: calcium carbonate production and bioerosion, primary production and herbivory, secondary production and predation, and nutrient uptake and release. Connecting research on species niches, functional diversity of communities, and rates of the eight key processes can provide a novel, quantitative understanding of reef functioning and its dependence on coral reef communities that will chart the transition of coral reefs in the Anthropocene. This will contribute urgently needed guidance for the management of these important ecosystems.","author":[{"dropping-particle":"","family":"Brandl","given":"Simon","non-dropping-particle":"","parse-names":false,"suffix":""},{"dropping-particle":"","family":"Rasher","given":"Douglas B","non-dropping-particle":"","parse-names":false,"suffix":""},{"dropping-particle":"","family":"Côté","given":"Isabelle M","non-dropping-particle":"","parse-names":false,"suffix":""},{"dropping-particle":"","family":"Casey","given":"Jordan M","non-dropping-particle":"","parse-names":false,"suffix":""},{"dropping-particle":"","family":"Darling","given":"Emily S","non-dropping-particle":"","parse-names":false,"suffix":""},{"dropping-particle":"","family":"Lefcheck","given":"Jonathan S","non-dropping-particle":"","parse-names":false,"suffix":""},{"dropping-particle":"","family":"Duffy","given":"J Emmett","non-dropping-particle":"","parse-names":false,"suffix":""}],"container-title":"Frontiers in Ecology and the Environment","id":"ITEM-1","issue":"8","issued":{"date-parts":[["2019","10","1"]]},"note":"https://doi.org/10.1002/fee.2088","page":"445-454","publisher":"John Wiley &amp; Sons, Ltd","title":"Coral reef ecosystem functioning: eight core processes and the role of biodiversity","type":"article-journal","volume":"17"},"uris":["http://www.mendeley.com/documents/?uuid=701d5358-b9f3-4000-952e-781a17d66386"]}],"mendeley":{"formattedCitation":"[7]","plainTextFormattedCitation":"[7]","previouslyFormattedCitation":"[7]"},"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[7]</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At the physiological level, corals consume dioxygen (O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w:t>
      </w:r>
      <w:r w:rsidRPr="000A293E">
        <w:rPr>
          <w:rFonts w:asciiTheme="majorHAnsi" w:eastAsia="Calibri" w:hAnsiTheme="majorHAnsi" w:cstheme="majorHAnsi"/>
          <w:color w:val="000000"/>
          <w:vertAlign w:val="subscript"/>
        </w:rPr>
        <w:t xml:space="preserve"> </w:t>
      </w:r>
      <w:r w:rsidRPr="000A293E">
        <w:rPr>
          <w:rFonts w:asciiTheme="majorHAnsi" w:eastAsia="Calibri" w:hAnsiTheme="majorHAnsi" w:cstheme="majorHAnsi"/>
          <w:color w:val="000000"/>
        </w:rPr>
        <w:t>through respiration, but also produce 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 xml:space="preserve"> thanks to their </w:t>
      </w:r>
      <w:r w:rsidR="0087178D">
        <w:rPr>
          <w:rFonts w:asciiTheme="majorHAnsi" w:eastAsia="Calibri" w:hAnsiTheme="majorHAnsi" w:cstheme="majorHAnsi"/>
          <w:color w:val="000000"/>
        </w:rPr>
        <w:t>symbiotic</w:t>
      </w:r>
      <w:r w:rsidR="0087178D"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association with the photosynthetic microalgae in the </w:t>
      </w:r>
      <w:proofErr w:type="spellStart"/>
      <w:r w:rsidRPr="000A293E">
        <w:rPr>
          <w:rFonts w:asciiTheme="majorHAnsi" w:eastAsia="Calibri" w:hAnsiTheme="majorHAnsi" w:cstheme="majorHAnsi"/>
          <w:color w:val="000000"/>
        </w:rPr>
        <w:t>Symbiodiniaceae</w:t>
      </w:r>
      <w:proofErr w:type="spellEnd"/>
      <w:r w:rsidRPr="000A293E">
        <w:rPr>
          <w:rFonts w:asciiTheme="majorHAnsi" w:eastAsia="Calibri" w:hAnsiTheme="majorHAnsi" w:cstheme="majorHAnsi"/>
          <w:color w:val="000000"/>
        </w:rPr>
        <w:t xml:space="preserve"> family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{"citationItems":[{"id":"ITEM-1","itemData":{"DOI":"https://doi.org/10.1016/j.cub.2018.07.008","ISSN":"0960-9822","abstract":"Summary\nThe advent of molecular data has transformed the science of organizing and studying life on Earth. Genetics-based evidence provides fundamental insights into the diversity, ecology, and origins of many biological systems, including the mutualisms between metazoan hosts and their micro-algal partners. A well-known example is the dinoflagellate endosymbionts (“zooxanthellae”) that power the growth of stony corals and coral reef ecosystems. Once assumed to encompass a single panmictic species, genetic evidence has revealed a divergent and rich diversity within the zooxanthella genus Symbiodinium. Despite decades of reporting on the significance of this diversity, the formal systematics of these eukaryotic microbes have not kept pace, and a major revision is long overdue. With the consideration of molecular, morphological, physiological, and ecological data, we propose that evolutionarily divergent Symbiodinium “clades” are equivalent to genera in the family Symbiodiniaceae, and we provide formal descriptions for seven of them. Additionally, we recalibrate the molecular clock for the group and amend the date for the earliest diversification of this family to the middle of the Mesozoic Era (</w:instrText>
      </w:r>
      <w:r w:rsidR="005D75EB">
        <w:rPr>
          <w:rFonts w:ascii="Cambria Math" w:eastAsia="Calibri" w:hAnsi="Cambria Math" w:cs="Cambria Math"/>
          <w:color w:val="000000"/>
        </w:rPr>
        <w:instrText>∼</w:instrText>
      </w:r>
      <w:r w:rsidR="005D75EB">
        <w:rPr>
          <w:rFonts w:asciiTheme="majorHAnsi" w:eastAsia="Calibri" w:hAnsiTheme="majorHAnsi" w:cstheme="majorHAnsi"/>
          <w:color w:val="000000"/>
        </w:rPr>
        <w:instrText>160 mya). This timing corresponds with the adaptive radiation of analogs to modern shallow-water stony corals during the Jurassic Period and connects the rise of these symbiotic dinoflagellates with the emergence and evolutionary success of reef-building corals. This improved framework acknowledges the Symbiodiniaceae’s long evolutionary history while filling a pronounced taxonomic gap. Its adoption will facilitate scientific dialog and future research on the physiology, ecology, and evolution of these important micro-algae.","author":[{"dropping-particle":"","family":"LaJeunesse","given":"Todd C","non-dropping-particle":"","parse-names":false,"suffix":""},{"dropping-particle":"","family":"Parkinson","given":"John Everett","non-dropping-particle":"","parse-names":false,"suffix":""},{"dropping-particle":"","family":"Gabrielson","given":"Paul W","non-dropping-particle":"","parse-names":false,"suffix":""},{"dropping-particle":"","family":"Jeong","given":"Hae Jin","non-dropping-particle":"","parse-names":false,"suffix":""},{"dropping-particle":"","family":"Reimer","given":"James Davis","non-dropping-particle":"","parse-names":false,"suffix":""},{"dropping-particle":"","family":"Voolstra","given":"Christian R","non-dropping-particle":"","parse-names":false,"suffix":""},{"dropping-particle":"","family":"Santos","given":"Scott R","non-dropping-particle":"","parse-names":false,"suffix":""}],"container-title":"Current Biology","id":"ITEM-1","issue":"16","issued":{"date-parts":[["2018"]]},"page":"2570 - 2580.e6","title":"Systematic Revision of Symbiodiniaceae Highlights the Antiquity and Diversity of Coral Endosymbionts","type":"article-journal","volume":"28"},"uris":["http://www.mendeley.com/documents/?uuid=bbe88863-9c26-4364-8af5-95e209f91b8c"]}],"mendeley":{"formattedCitation":"[17]","plainTextFormattedCitation":"[17]","previouslyFormattedCitation":"[17]"},"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[17]</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 coral host provides the symbiotic algae with a protected environment and the essential compounds such as respiratory carbon dioxide (CO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 xml:space="preserve">) and nitrogenous waste necessary for the photosynthesis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{"citationItems":[{"id":"ITEM-1","itemData":{"DOI":"10.2307/1297526","ISSN":"0006-3568","abstract":"Adaptations resulting from the possession of endosymbiotic algae enable reef corals to flourish in nutrient-poor tropical waters. The major adaptations are (a) a poly trophic feeding capacity; (b) conservation of nutrients, such as nitrogen, by retention and recycling within a coral head; and (c) acceleration of calcification in the light. The functions of algae and animals thus superimposed result in an association which can exploit the environment better than either associant can alone.","author":[{"dropping-particle":"","family":"Muscatine","given":"L","non-dropping-particle":"","parse-names":false,"suffix":""},{"dropping-particle":"","family":"Porter","given":"James W","non-dropping-particle":"","parse-names":false,"suffix":""}],"container-title":"BioScience","id":"ITEM-1","issue":"7","issued":{"date-parts":[["1977"]]},"page":"454-460","title":"Reef Corals: Mutualistic Symbioses Adapted to Nutrient-Poor Environments","type":"article-journal","volume":"27"},"uris":["http://www.mendeley.com/documents/?uuid=24f73004-08ed-4a60-a135-6874254af36c"]},{"id":"ITEM-2","itemData":{"author":[{"dropping-particle":"","family":"Barnes","given":"R D","non-dropping-particle":"","parse-names":false,"suffix":""}],"id":"ITEM-2","issued":{"date-parts":[["1987"]]},"publisher":"Harcourt Brace Jovanovich College Publishers, Fort Worth, TX","title":"Invertebrate Zoology, Fifth Edit. ed","type":"article"},"uris":["http://www.mendeley.com/documents/?uuid=f836bf09-5a72-4187-a4a2-e7dfc92f9b03"]},{"id":"ITEM-3","itemData":{"author":[{"dropping-particle":"","family":"Birkeland","given":"Charles","non-dropping-particle":"","parse-names":false,"suffix":""}],"id":"ITEM-3","issued":{"date-parts":[["1997"]]},"publisher":"Springer Science &amp; Business Media","title":"Life and death of coral reefs","type":"book"},"uris":["http://www.mendeley.com/documents/?uuid=db197f6f-b49b-444c-b831-2f94f1b668ac"]}],"mendeley":{"formattedCitation":"[18–20]","plainTextFormattedCitation":"[18–20]","previouslyFormattedCitation":"[18–20]"},"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[18–20]</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In counterpart, the coral host receives photosynthetically fixed carbon that may cover up to 95% of its metabolism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{"citationItems":[{"id":"ITEM-1","itemData":{"author":[{"dropping-particle":"","family":"Muscatine","given":"L","non-dropping-particle":"","parse-names":false,"suffix":""}],"container-title":"Coral reefs","id":"ITEM-1","issue":"1.29","issued":{"date-parts":[["1990"]]},"page":"75-87","title":"The role of symbiotic algae in carbon and energy flux in reef corals","type":"article-journal","volume":"25"},"uris":["http://www.mendeley.com/documents/?uuid=4a9e247f-6beb-4e04-941a-6f0c0ffcaca8"]}],"mendeley":{"formattedCitation":"[21]","plainTextFormattedCitation":"[21]","previouslyFormattedCitation":"[21]"},"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[21]</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including growth</w:t>
      </w:r>
      <w:r w:rsidR="0031025E">
        <w:rPr>
          <w:rFonts w:asciiTheme="majorHAnsi" w:eastAsia="Calibri" w:hAnsiTheme="majorHAnsi" w:cstheme="majorHAnsi"/>
          <w:color w:val="000000"/>
        </w:rPr>
        <w:t xml:space="preserve"> through the biocalcification</w:t>
      </w:r>
      <w:r w:rsidRPr="000A293E">
        <w:rPr>
          <w:rFonts w:asciiTheme="majorHAnsi" w:eastAsia="Calibri" w:hAnsiTheme="majorHAnsi" w:cstheme="majorHAnsi"/>
          <w:color w:val="000000"/>
        </w:rPr>
        <w:t xml:space="preserve"> (</w:t>
      </w:r>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CaCO</w:t>
      </w:r>
      <w:r w:rsidRPr="000A293E">
        <w:rPr>
          <w:rFonts w:asciiTheme="majorHAnsi" w:eastAsia="Calibri" w:hAnsiTheme="majorHAnsi" w:cstheme="majorHAnsi"/>
          <w:color w:val="000000"/>
          <w:vertAlign w:val="subscript"/>
        </w:rPr>
        <w:t xml:space="preserve">3 </w:t>
      </w:r>
      <w:r w:rsidRPr="000A293E">
        <w:rPr>
          <w:rFonts w:asciiTheme="majorHAnsi" w:eastAsia="Calibri" w:hAnsiTheme="majorHAnsi" w:cstheme="majorHAnsi"/>
          <w:color w:val="000000"/>
        </w:rPr>
        <w:t xml:space="preserve">production) </w:t>
      </w:r>
      <w:r w:rsidR="005D75EB">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{"citationItems":[{"id":"ITEM-1","itemData":{"author":[{"dropping-particle":"","family":"Barnes","given":"R D","non-dropping-particle":"","parse-names":false,"suffix":""}],"id":"ITEM-1","issued":{"date-parts":[["1987"]]},"publisher":"Harcourt Brace Jovanovich College Publishers, Fort Worth, TX","title":"Invertebrate Zoology, Fifth Edit. ed","type":"article"},"uris":["http://www.mendeley.com/documents/?uuid=f836bf09-5a72-4187-a4a2-e7dfc92f9b03"]},{"id":"ITEM-2","itemData":{"author":[{"dropping-particle":"","family":"Birkeland","given":"Charles","non-dropping-particle":"","parse-names":false,"suffix":""}],"id":"ITEM-2","issued":{"date-parts":[["1997"]]},"publisher":"Springer Science &amp; Business Media","title":"Life and death of coral reefs","type":"book"},"uris":["http://www.mendeley.com/documents/?uuid=db197f6f-b49b-444c-b831-2f94f1b668ac"]},{"id":"ITEM-3","itemData":{"author":[{"dropping-particle":"","family":"Muscatine","given":"L","non-dropping-particle":"","parse-names":false,"suffix":""}],"container-title":"Coral reefs","id":"ITEM-3","issue":"1.29","issued":{"date-parts":[["1990"]]},"page":"75-87","title":"The role of symbiotic algae in carbon and energy flux in reef corals","type":"article-journal","volume":"25"},"uris":["http://www.mendeley.com/documents/?uuid=4a9e247f-6beb-4e04-941a-6f0c0ffcaca8"]},{"id":"ITEM-4","itemData":{"author":[{"dropping-particle":"","family":"Barnes","given":"Richard Stephen Kent","non-dropping-particle":"","parse-names":false,"suffix":""},{"dropping-particle":"","family":"Hughes","given":"Roger N","non-dropping-particle":"","parse-names":false,"suffix":""}],"id":"ITEM-4","issued":{"date-parts":[["1999"]]},"publisher":"John Wiley &amp; Sons","title":"An introduction to marine ecology","type":"book"},"uris":["http://www.mendeley.com/documents/?uuid=7fbd08dd-e400-4e59-9faa-cfe1223de002"]}],"mendeley":{"formattedCitation":"[19–22]","plainTextFormattedCitation":"[19–22]","previouslyFormattedCitation":"[19–22]"},"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[19–22]</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These basic physiological </w:t>
      </w:r>
      <w:r w:rsidRPr="000A293E">
        <w:rPr>
          <w:rFonts w:asciiTheme="majorHAnsi" w:eastAsia="Calibri" w:hAnsiTheme="majorHAnsi" w:cstheme="majorHAnsi"/>
        </w:rPr>
        <w:t>processes</w:t>
      </w:r>
      <w:r w:rsidRPr="000A293E">
        <w:rPr>
          <w:rFonts w:asciiTheme="majorHAnsi" w:eastAsia="Calibri" w:hAnsiTheme="majorHAnsi" w:cstheme="majorHAnsi"/>
          <w:color w:val="000000"/>
        </w:rPr>
        <w:t xml:space="preserve"> at colony levels amass to essential ecological functions at community level since respiration, photosynthesis and calcification are interconnected fluxes that allow the reef system to persist and accrete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{"citationItems":[{"id":"ITEM-1","itemData":{"DOI":"https://doi.org/10.1002/fee.1451","abstract":"The international scientific community is increasingly recognizing the role of natural systems in climate-change mitigation. While forests have historically been the primary focus of such efforts, coastal wetlands – particularly seagrasses, tidal marshes, and mangroves – are now considered important and effective long-term carbon sinks. However, some members of the coastal and marine policy and management community have been interested in expanding climate mitigation strategies to include other components within coastal and marine systems, such as coral reefs, phytoplankton, kelp forests, and marine fauna. We analyze the scientific evidence regarding whether these marine ecosystems and ecosystem components are viable long-term carbon sinks and whether they can be managed for climate mitigation. Our findings could assist decision makers and conservation practitioners in identifying which components of coastal and marine ecosystems should be prioritized in current climate mitigation strategies and policies.","author":[{"dropping-particle":"","family":"Howard","given":"Jennifer","non-dropping-particle":"","parse-names":false,"suffix":""},{"dropping-particle":"","family":"Sutton-Grier","given":"Ariana","non-dropping-particle":"","parse-names":false,"suffix":""},{"dropping-particle":"","family":"Herr","given":"Dorothée","non-dropping-particle":"","parse-names":false,"suffix":""},{"dropping-particle":"","family":"Kleypas","given":"Joan","non-dropping-particle":"","parse-names":false,"suffix":""},{"dropping-particle":"","family":"Landis","given":"Emily","non-dropping-particle":"","parse-names":false,"suffix":""},{"dropping-particle":"","family":"Mcleod","given":"Elizabeth","non-dropping-particle":"","parse-names":false,"suffix":""},{"dropping-particle":"","family":"Pidgeon","given":"Emily","non-dropping-particle":"","parse-names":false,"suffix":""},{"dropping-particle":"","family":"Simpson","given":"Stefanie","non-dropping-particle":"","parse-names":false,"suffix":""}],"container-title":"Frontiers in Ecology and the Environment","id":"ITEM-1","issue":"1","issued":{"date-parts":[["2017"]]},"page":"42-50","title":"Clarifying the role of coastal and marine systems in climate mitigation","type":"article-journal","volume":"15"},"uris":["http://www.mendeley.com/documents/?uuid=5f16118b-907c-4423-b608-d54d03339de2"]}],"mendeley":{"formattedCitation":"[23]","plainTextFormattedCitation":"[23]","previouslyFormattedCitation":"[23]"},"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[23]</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Therefore, the accurate quantification of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production, respiration and photosynthesis is a priority for the functional ecology of coral reefs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{"citationItems":[{"id":"ITEM-1","itemData":{"DOI":"10.1038/sdata.2016.17","ISSN":"2052-4463","abstract":"Trait-based approaches advance ecological and evolutionary research because traits provide a strong link to an organism’s function and fitness. Trait-based research might lead to a deeper understanding of the functions of, and services provided by, ecosystems, thereby improving management, which is vital in the current era of rapid environmental change. Coral reef scientists have long collected trait data for corals; however, these are difficult to access and often under-utilized in addressing large-scale questions. We present the Coral Trait Database initiative that aims to bring together physiological, morphological, ecological, phylogenetic and biogeographic trait information into a single repository. The database houses species- and individual-level data from published field and experimental studies alongside contextual data that provide important framing for analyses. In this data descriptor, we release data for 56 traits for 1547 species, and present a collaborative platform on which other trait data are being actively federated. Our overall goal is for the Coral Trait Database to become an open-source, community-led data clearinghouse that accelerates coral reef research.","author":[{"dropping-particle":"","family":"Madin","given":"Joshua S","non-dropping-particle":"","parse-names":false,"suffix":""},{"dropping-particle":"","family":"Anderson","given":"Kristen D","non-dropping-particle":"","parse-names":false,"suffix":""},{"dropping-particle":"","family":"Andreasen","given":"Magnus Heide","non-dropping-particle":"","parse-names":false,"suffix":""},{"dropping-particle":"","family":"Bridge","given":"Tom C L","non-dropping-particle":"","parse-names":false,"suffix":""},{"dropping-particle":"","family":"Cairns","given":"Stephen D","non-dropping-particle":"","parse-names":false,"suffix":""},{"dropping-particle":"","family":"Connolly","given":"Sean R","non-dropping-particle":"","parse-names":false,"suffix":""},{"dropping-particle":"","family":"Darling","given":"Emily S","non-dropping-particle":"","parse-names":false,"suffix":""},{"dropping-particle":"","family":"Diaz","given":"Marcela","non-dropping-particle":"","parse-names":false,"suffix":""},{"dropping-particle":"","family":"Falster","given":"Daniel S","non-dropping-particle":"","parse-names":false,"suffix":""},{"dropping-particle":"","family":"Franklin","given":"Erik C","non-dropping-particle":"","parse-names":false,"suffix":""},{"dropping-particle":"","family":"Gates","given":"Ruth D","non-dropping-particle":"","parse-names":false,"suffix":""},{"dropping-particle":"","family":"Harmer","given":"Aaron M T","non-dropping-particle":"","parse-names":false,"suffix":""},{"dropping-particle":"","family":"Hoogenboom","given":"Mia O","non-dropping-particle":"","parse-names":false,"suffix":""},{"dropping-particle":"","family":"Huang","given":"Danwei","non-dropping-particle":"","parse-names":false,"suffix":""},{"dropping-particle":"","family":"Keith","given":"Sally A","non-dropping-particle":"","parse-names":false,"suffix":""},{"dropping-particle":"","family":"Kosnik","given":"Matthew A","non-dropping-particle":"","parse-names":false,"suffix":""},{"dropping-particle":"","family":"Kuo","given":"Chao-Yang","non-dropping-particle":"","parse-names":false,"suffix":""},{"dropping-particle":"","family":"Lough","given":"Janice M","non-dropping-particle":"","parse-names":false,"suffix":""},{"dropping-particle":"","family":"Lovelock","given":"Catherine E","non-dropping-particle":"","parse-names":false,"suffix":""},{"dropping-particle":"","family":"Luiz","given":"Osmar","non-dropping-particle":"","parse-names":false,"suffix":""},{"dropping-particle":"","family":"Martinelli","given":"Julieta","non-dropping-particle":"","parse-names":false,"suffix":""},{"dropping-particle":"","family":"Mizerek","given":"Toni","non-dropping-particle":"","parse-names":false,"suffix":""},{"dropping-particle":"","family":"Pandolfi","given":"John M","non-dropping-particle":"","parse-names":false,"suffix":""},{"dropping-particle":"","family":"Pochon","given":"Xavier","non-dropping-particle":"","parse-names":false,"suffix":""},{"dropping-particle":"","family":"Pratchett","given":"Morgan S","non-dropping-particle":"","parse-names":false,"suffix":""},{"dropping-particle":"","family":"Putnam","given":"Hollie M","non-dropping-particle":"","parse-names":false,"suffix":""},{"dropping-particle":"","family":"Roberts","given":"T Edward","non-dropping-particle":"","parse-names":false,"suffix":""},{"dropping-particle":"","family":"Stat","given":"Michael","non-dropping-particle":"","parse-names":false,"suffix":""},{"dropping-particle":"","family":"Wallace","given":"Carden C","non-dropping-particle":"","parse-names":false,"suffix":""},{"dropping-particle":"","family":"Widman","given":"Elizabeth","non-dropping-particle":"","parse-names":false,"suffix":""},{"dropping-particle":"","family":"Baird","given":"Andrew H","non-dropping-particle":"","parse-names":false,"suffix":""}],"container-title":"Scientific Data","id":"ITEM-1","issue":"1","issued":{"date-parts":[["2016"]]},"page":"160017","title":"The Coral Trait Database, a curated database of trait information for coral species from the global oceans","type":"article-journal","volume":"3"},"uris":["http://www.mendeley.com/documents/?uuid=226c2c65-4ae0-4f37-988a-418384673d46"]}],"mendeley":{"formattedCitation":"[24]","plainTextFormattedCitation":"[24]","previouslyFormattedCitation":"[24]"},"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[24]</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w:t>
      </w:r>
    </w:p>
    <w:p w14:paraId="7009F47C" w14:textId="0545F3DC"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Several studies on coral calcification provided evidence that coral growth may be allometric (</w:t>
      </w:r>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with a varying rate according to colony size)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{"citationItems":[{"id":"ITEM-1","itemData":{"DOI":"10.1098/rspb.2017.0053","author":[{"dropping-particle":"","family":"Dornelas","given":"Maria","non-dropping-particle":"","parse-names":false,"suffix":""},{"dropping-particle":"","family":"Madin","given":"Joshua S","non-dropping-particle":"","parse-names":false,"suffix":""},{"dropping-particle":"","family":"Baird","given":"Andrew H","non-dropping-particle":"","parse-names":false,"suffix":""},{"dropping-particle":"","family":"Connolly","given":"Sean R","non-dropping-particle":"","parse-names":false,"suffix":""}],"container-title":"Proceedings of the Royal Society B: Biological Sciences","id":"ITEM-1","issue":"1851","issued":{"date-parts":[["2017","3","29"]]},"note":"doi: 10.1098/rspb.2017.0053","page":"20170053","publisher":"Royal Society","title":"Allometric growth in reef-building corals","type":"article-journal","volume":"284"},"uris":["http://www.mendeley.com/documents/?uuid=c1d306d7-8d48-42e8-b997-81e8b69f74e2"]},{"id":"ITEM-2","itemData":{"DOI":"10.1242/jeb.146381","ISSN":"0022-0949","abstract":"Body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Biology","id":"ITEM-2","issue":"24","issued":{"date-parts":[["2016"]]},"page":"3896-3906","publisher":"The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mendeley":{"formattedCitation":"[25,26]","plainTextFormattedCitation":"[25,26]","previouslyFormattedCitation":"[25,26]"},"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[25,26]</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instead of isometric (</w:t>
      </w:r>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lastRenderedPageBreak/>
        <w:t xml:space="preserve">with a constant rate across colony size). In particular, the growth rate of large colonies is substantially lower than that of smaller coral colonies. The mechanisms behind this pattern are still unclear. Some authors propose that larger colonies may invest energy in reproduction, which would reduce the energy available for growth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{"citationItems":[{"id":"ITEM-1","itemData":{"author":[{"dropping-particle":"","family":"Richmond","given":"R","non-dropping-particle":"","parse-names":false,"suffix":""}],"container-title":"Bulletin of Marine Science","id":"ITEM-1","issue":"2","issued":{"date-parts":[["1987"]]},"title":"Energetic Relationships and Biogeographical Differences among Fecundity, Growth and Reproduction in the Reef Coral Pocillopora Damicornis","type":"article-journal","volume":"41"},"uris":["http://www.mendeley.com/documents/?uuid=b4be4ac8-df94-4d2f-8866-71547c9cb6f9"]}],"mendeley":{"formattedCitation":"[27]","plainTextFormattedCitation":"[27]","previouslyFormattedCitation":"[27]"},"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[27]</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Other authors suggest that larger colonies are more subjected to partial mortality (</w:t>
      </w:r>
      <w:r w:rsidR="00993262">
        <w:rPr>
          <w:rFonts w:asciiTheme="majorHAnsi" w:eastAsia="Calibri" w:hAnsiTheme="majorHAnsi" w:cstheme="majorHAnsi"/>
          <w:color w:val="000000"/>
        </w:rPr>
        <w:t>e.g.,</w:t>
      </w:r>
      <w:r w:rsidRPr="000A293E">
        <w:rPr>
          <w:rFonts w:asciiTheme="majorHAnsi" w:eastAsia="Calibri" w:hAnsiTheme="majorHAnsi" w:cstheme="majorHAnsi"/>
          <w:color w:val="000000"/>
        </w:rPr>
        <w:t xml:space="preserve"> localized tissue necrosis, overgrowth by other organisms, predation from parrotfishes), which implies a slower growth rate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{"citationItems":[{"id":"ITEM-1","itemData":{"DOI":"10.1098/rsbl.2019.0727","author":[{"dropping-particle":"","family":"Madin","given":"Joshua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A","non-dropping-particle":"","parse-names":false,"suffix":""}],"container-title":"Biology Letters","id":"ITEM-1","issue":"1","issued":{"date-parts":[["2020","1","29"]]},"note":"doi: 10.1098/rsbl.2019.0727","page":"20190727","publisher":"Royal Society","title":"Partitioning colony size variation into growth and partial mortality","type":"article-journal","volume":"16"},"uris":["http://www.mendeley.com/documents/?uuid=f9ccd64d-18c1-4285-be32-7aeb67bb179b"]},{"id":"ITEM-2","itemData":{"DOI":"10.1201/b18733","ISBN":"9781498705462","ISSN":"00783218","abstract":"Growth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Review","id":"ITEM-2","issued":{"date-parts":[["2015"]]},"page":"215-295","publisher":"CRC Press","title":"Spatial, temporal and taxonomic variation in coral growth-implications for the structure and function of coral reef ecosystems","type":"article","volume":"53"},"uris":["http://www.mendeley.com/documents/?uuid=81bde9a2-2a8d-4fc0-a76b-1245170cbaba"]}],"mendeley":{"formattedCitation":"[28,29]","plainTextFormattedCitation":"[28,29]","previouslyFormattedCitation":"[28,29]"},"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[28,29]</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Whatever the mechanism, </w:t>
      </w:r>
      <w:r w:rsidR="00934939">
        <w:rPr>
          <w:rFonts w:asciiTheme="majorHAnsi" w:eastAsia="Calibri" w:hAnsiTheme="majorHAnsi" w:cstheme="majorHAnsi"/>
          <w:color w:val="000000"/>
        </w:rPr>
        <w:t xml:space="preserve">understanding </w:t>
      </w:r>
      <w:r w:rsidRPr="000A293E">
        <w:rPr>
          <w:rFonts w:asciiTheme="majorHAnsi" w:eastAsia="Calibri" w:hAnsiTheme="majorHAnsi" w:cstheme="majorHAnsi"/>
          <w:color w:val="000000"/>
        </w:rPr>
        <w:t>whether fluxes scale isometrically or allometrically</w:t>
      </w:r>
      <w:r w:rsidR="00B12D7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has important implications for our capacity to estimate community-level fluxes. </w:t>
      </w:r>
      <w:r w:rsidR="00934939">
        <w:rPr>
          <w:rFonts w:asciiTheme="majorHAnsi" w:eastAsia="Calibri" w:hAnsiTheme="majorHAnsi" w:cstheme="majorHAnsi"/>
        </w:rPr>
        <w:t>Indeed</w:t>
      </w:r>
      <w:r w:rsidR="00B12D7E">
        <w:rPr>
          <w:rFonts w:asciiTheme="majorHAnsi" w:eastAsia="Calibri" w:hAnsiTheme="majorHAnsi" w:cstheme="majorHAnsi"/>
        </w:rPr>
        <w:t>, m</w:t>
      </w:r>
      <w:r w:rsidRPr="000A293E">
        <w:rPr>
          <w:rFonts w:asciiTheme="majorHAnsi" w:eastAsia="Calibri" w:hAnsiTheme="majorHAnsi" w:cstheme="majorHAnsi"/>
        </w:rPr>
        <w:t>ost community</w:t>
      </w:r>
      <w:r w:rsidRPr="000A293E">
        <w:rPr>
          <w:rFonts w:asciiTheme="majorHAnsi" w:eastAsia="Calibri" w:hAnsiTheme="majorHAnsi" w:cstheme="majorHAnsi"/>
          <w:color w:val="000000"/>
        </w:rPr>
        <w:t xml:space="preserve"> data report the substrate covered by each species without recording the size of individual colonies</w:t>
      </w:r>
      <w:r w:rsidR="00843F75">
        <w:rPr>
          <w:rFonts w:asciiTheme="majorHAnsi" w:eastAsia="Calibri" w:hAnsiTheme="majorHAnsi" w:cstheme="majorHAnsi"/>
          <w:color w:val="000000"/>
        </w:rPr>
        <w:t xml:space="preserv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{"citationItems":[{"id":"ITEM-1","itemData":{"abstract":"ABSTRACT: Coral reefs have long attracted attention because of their biological and economic importance, but this interest now has turned to examining the possibility of functional extirpation. Widespread declines in coral abundances have fueled the shift in motivation for studying reefs and catalyzed the proliferation of monitoring to record the changes underway. Despite appreciation of monitoring as a scientific endeavor, its primary use has continued to be the quantification of cover of coral, macroalgae, and a few other space holders. The limitations of coral cover in evaluating the consequences of changing coral abundance were highlighted decades ago. Yet neglect of the tools most appropriate for this task (demographic approaches) and continuing emphasis on a tool (coral cover) that is not ideal, indicates that these limitations are not widely appreciated. Reef monitoring therefore continues to underperform with respect to its potential, thus depriving scientists of the approaches necessary to project the fate of coral reefs and test hypotheses focused on the proximal causes of declining coral cover. We make the case that the coral reef crisis creates a need for coral demography that is more acute now than 4 decades ago. Modern demographic approaches are well suited to meet this need, but to realize their potential, consideration will need to be given to the possibility of expanding ecological monitoring of coral reefs to provide the data necessary for demographic analyses of their foundation taxon, the Scleractinia.","author":[{"dropping-particle":"","family":"Edmunds","given":"Peter J","non-dropping-particle":"","parse-names":false,"suffix":""},{"dropping-particle":"","family":"Riegl","given":"B","non-dropping-particle":"","parse-names":false,"suffix":""}],"container-title":"Marine Ecology Progress Series","id":"ITEM-1","issued":{"date-parts":[["2020"]]},"note":"10.3354/meps13205","page":"233-242","title":"Urgent need for coral demography in a world where corals are disappearing","type":"article-journal","volume":"635"},"uris":["http://www.mendeley.com/documents/?uuid=42013674-dd75-4101-804c-4b2453d0b85b"]},{"id":"ITEM-2","itemData":{"DOI":"https://doi.org/10.1016/j.ecolind.2016.09.003","ISSN":"1470-160X","abstract":"Coral reef monitoring programmes exist in all regions of the world, recording reef attributes such as coral cover, fish biomass and macroalgal cover. Given the cost of such monitoring programs, and the degraded state of many of the world’s reefs, understanding how reef monitoring data can be used to shape management decisions for coral reefs is a high priority. However, there is no general guide to understanding the ecological implications of the data in a format that can trigger a management response. We attempt to provide such a guide for interpreting the temporal trends in 41 coral reef monitoring attributes, recorded by seven of the largest reef monitoring programmes. We show that only a small subset of these attributes is required to identify the stressors that have impacted a reef (i.e. provide a diagnosis), as well as to estimate the likely recovery potential (prognosis). Two of the most useful indicators, turf algal canopy height and coral colony growth rate are not commonly measured, and we strongly recommend their inclusion in reef monitoring. The diagnosis and prognosis system that we have developed may help guide management actions and provides a foundation for further development as biological and ecological insights continue to grow.","author":[{"dropping-particle":"","family":"Flower","given":"Jason","non-dropping-particle":"","parse-names":false,"suffix":""},{"dropping-particle":"","family":"Ortiz","given":"Juan Carlos","non-dropping-particle":"","parse-names":false,"suffix":""},{"dropping-particle":"","family":"Chollett","given":"Iliana","non-dropping-particle":"","parse-names":false,"suffix":""},{"dropping-particle":"","family":"Abdullah","given":"Sabah","non-dropping-particle":"","parse-names":false,"suffix":""},{"dropping-particle":"","family":"Castro-Sanguino","given":"Carolina","non-dropping-particle":"","parse-names":false,"suffix":""},{"dropping-particle":"","family":"Hock","given":"Karlo","non-dropping-particle":"","parse-names":false,"suffix":""},{"dropping-particle":"","family":"Lam","given":"Vivian","non-dropping-particle":"","parse-names":false,"suffix":""},{"dropping-particle":"","family":"Mumby","given":"Peter J","non-dropping-particle":"","parse-names":false,"suffix":""}],"container-title":"Ecological Indicators","id":"ITEM-2","issued":{"date-parts":[["2017"]]},"page":"848-869","title":"Interpreting coral reef monitoring data: A guide for improved management decisions","type":"article-journal","volume":"72"},"uris":["http://www.mendeley.com/documents/?uuid=5dfb379b-362b-4704-9a5e-b4076d909f08"]}],"mendeley":{"formattedCitation":"[16,30]","plainTextFormattedCitation":"[16,30]","previouslyFormattedCitation":"[16,30]"},"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[16,30]</w:t>
      </w:r>
      <w:r w:rsidR="00843F75">
        <w:rPr>
          <w:rFonts w:asciiTheme="majorHAnsi" w:eastAsia="Calibri" w:hAnsiTheme="majorHAnsi" w:cstheme="majorHAnsi"/>
          <w:color w:val="000000"/>
        </w:rPr>
        <w:fldChar w:fldCharType="end"/>
      </w:r>
      <w:r w:rsidRPr="00D42FA4">
        <w:rPr>
          <w:rFonts w:asciiTheme="majorHAnsi" w:eastAsia="Calibri" w:hAnsiTheme="majorHAnsi" w:cstheme="majorHAnsi"/>
          <w:color w:val="000000"/>
        </w:rPr>
        <w:t xml:space="preserve">. Therefore, the estimation of community functions using the additive framework will be accurate only in </w:t>
      </w:r>
      <w:r w:rsidR="00934939">
        <w:rPr>
          <w:rFonts w:asciiTheme="majorHAnsi" w:eastAsia="Calibri" w:hAnsiTheme="majorHAnsi" w:cstheme="majorHAnsi"/>
          <w:color w:val="000000"/>
        </w:rPr>
        <w:t xml:space="preserve">the </w:t>
      </w:r>
      <w:r w:rsidRPr="00D42FA4">
        <w:rPr>
          <w:rFonts w:asciiTheme="majorHAnsi" w:eastAsia="Calibri" w:hAnsiTheme="majorHAnsi" w:cstheme="majorHAnsi"/>
          <w:color w:val="000000"/>
        </w:rPr>
        <w:t xml:space="preserve">case of isometry. In the case of allometry, instead, we would need information on colony size to </w:t>
      </w:r>
      <w:r w:rsidRPr="00D42FA4">
        <w:rPr>
          <w:rFonts w:asciiTheme="majorHAnsi" w:eastAsia="Calibri" w:hAnsiTheme="majorHAnsi" w:cstheme="majorHAnsi"/>
        </w:rPr>
        <w:t>apply a different</w:t>
      </w:r>
      <w:r w:rsidRPr="00D42FA4">
        <w:rPr>
          <w:rFonts w:asciiTheme="majorHAnsi" w:eastAsia="Calibri" w:hAnsiTheme="majorHAnsi" w:cstheme="majorHAnsi"/>
          <w:color w:val="000000"/>
        </w:rPr>
        <w:t xml:space="preserve"> rate to each colony.</w:t>
      </w:r>
    </w:p>
    <w:p w14:paraId="48F51F2D" w14:textId="32C561A0" w:rsidR="00DF146F" w:rsidRPr="000A293E" w:rsidRDefault="00207226" w:rsidP="00691C61">
      <w:pPr>
        <w:spacing w:line="480" w:lineRule="auto"/>
        <w:ind w:firstLine="708"/>
        <w:jc w:val="both"/>
        <w:rPr>
          <w:rFonts w:asciiTheme="majorHAnsi" w:eastAsia="Calibri" w:hAnsiTheme="majorHAnsi" w:cstheme="majorHAnsi"/>
          <w:color w:val="000000"/>
        </w:rPr>
      </w:pPr>
      <w:r w:rsidRPr="00D42FA4">
        <w:rPr>
          <w:rFonts w:asciiTheme="majorHAnsi" w:eastAsia="Calibri" w:hAnsiTheme="majorHAnsi" w:cstheme="majorHAnsi"/>
          <w:color w:val="000000"/>
        </w:rPr>
        <w:t>In this study we assess three primary physiological functions (</w:t>
      </w:r>
      <w:proofErr w:type="gramStart"/>
      <w:r w:rsidR="00993262">
        <w:rPr>
          <w:rFonts w:asciiTheme="majorHAnsi" w:eastAsia="Calibri" w:hAnsiTheme="majorHAnsi" w:cstheme="majorHAnsi"/>
          <w:i/>
          <w:color w:val="000000"/>
        </w:rPr>
        <w:t>i.e.,</w:t>
      </w:r>
      <w:r w:rsidR="00DE4CD0">
        <w:rPr>
          <w:rFonts w:asciiTheme="majorHAnsi" w:eastAsia="Calibri" w:hAnsiTheme="majorHAnsi" w:cstheme="majorHAnsi"/>
          <w:i/>
          <w:color w:val="000000"/>
        </w:rPr>
        <w:t>,</w:t>
      </w:r>
      <w:proofErr w:type="gramEnd"/>
      <w:r w:rsidRPr="00D42FA4">
        <w:rPr>
          <w:rFonts w:asciiTheme="majorHAnsi" w:eastAsia="Calibri" w:hAnsiTheme="majorHAnsi" w:cstheme="majorHAnsi"/>
          <w:color w:val="000000"/>
        </w:rPr>
        <w:t xml:space="preserve"> respiration, photosynthesis and calcification) for six different coral taxa along an extensive gradient in colony size in order to assess whether they show isometric or allometric patterns. We conducted our study in </w:t>
      </w:r>
      <w:proofErr w:type="spellStart"/>
      <w:r w:rsidRPr="00D42FA4">
        <w:rPr>
          <w:rFonts w:asciiTheme="majorHAnsi" w:eastAsia="Calibri" w:hAnsiTheme="majorHAnsi" w:cstheme="majorHAnsi"/>
          <w:color w:val="000000"/>
        </w:rPr>
        <w:t>Mo’orea</w:t>
      </w:r>
      <w:proofErr w:type="spellEnd"/>
      <w:r w:rsidRPr="00D42FA4">
        <w:rPr>
          <w:rFonts w:asciiTheme="majorHAnsi" w:eastAsia="Calibri" w:hAnsiTheme="majorHAnsi" w:cstheme="majorHAnsi"/>
          <w:color w:val="000000"/>
        </w:rPr>
        <w:t xml:space="preserve"> (French Polynesia) and focused on </w:t>
      </w:r>
      <w:r w:rsidR="0031025E">
        <w:rPr>
          <w:rFonts w:asciiTheme="majorHAnsi" w:eastAsia="Calibri" w:hAnsiTheme="majorHAnsi" w:cstheme="majorHAnsi"/>
          <w:color w:val="000000"/>
        </w:rPr>
        <w:t xml:space="preserve">six </w:t>
      </w:r>
      <w:r w:rsidRPr="00D42FA4">
        <w:rPr>
          <w:rFonts w:asciiTheme="majorHAnsi" w:eastAsia="Calibri" w:hAnsiTheme="majorHAnsi" w:cstheme="majorHAnsi"/>
          <w:color w:val="000000"/>
        </w:rPr>
        <w:t>coral taxa</w:t>
      </w:r>
      <w:r w:rsidR="0031025E">
        <w:rPr>
          <w:rFonts w:asciiTheme="majorHAnsi" w:eastAsia="Calibri" w:hAnsiTheme="majorHAnsi" w:cstheme="majorHAnsi"/>
          <w:color w:val="000000"/>
        </w:rPr>
        <w:t xml:space="preserve"> characterized</w:t>
      </w:r>
      <w:r w:rsidRPr="00D42FA4">
        <w:rPr>
          <w:rFonts w:asciiTheme="majorHAnsi" w:eastAsia="Calibri" w:hAnsiTheme="majorHAnsi" w:cstheme="majorHAnsi"/>
          <w:color w:val="000000"/>
        </w:rPr>
        <w:t xml:space="preserve"> with contrasting biological and life-history strategies.</w:t>
      </w:r>
      <w:r w:rsidRPr="000A293E">
        <w:rPr>
          <w:rFonts w:asciiTheme="majorHAnsi" w:eastAsia="Calibri" w:hAnsiTheme="majorHAnsi" w:cstheme="majorHAnsi"/>
          <w:color w:val="000000"/>
        </w:rPr>
        <w:t xml:space="preserve"> </w:t>
      </w:r>
    </w:p>
    <w:p w14:paraId="7EB9CB00" w14:textId="77777777" w:rsidR="00DF146F" w:rsidRPr="000A293E" w:rsidRDefault="00DF146F" w:rsidP="00691C61">
      <w:pPr>
        <w:spacing w:line="480" w:lineRule="auto"/>
        <w:ind w:firstLine="708"/>
        <w:jc w:val="both"/>
        <w:rPr>
          <w:rFonts w:asciiTheme="majorHAnsi" w:eastAsia="Calibri" w:hAnsiTheme="majorHAnsi" w:cstheme="majorHAnsi"/>
          <w:color w:val="000000"/>
        </w:rPr>
      </w:pPr>
    </w:p>
    <w:p w14:paraId="38ADAE0B"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sz w:val="28"/>
          <w:szCs w:val="28"/>
          <w:u w:val="single"/>
        </w:rPr>
        <w:t>Material</w:t>
      </w:r>
      <w:r w:rsidRPr="000A293E">
        <w:rPr>
          <w:rFonts w:asciiTheme="majorHAnsi" w:eastAsia="Calibri" w:hAnsiTheme="majorHAnsi" w:cstheme="majorHAnsi"/>
          <w:b/>
          <w:color w:val="000000"/>
          <w:sz w:val="28"/>
          <w:szCs w:val="28"/>
          <w:u w:val="single"/>
        </w:rPr>
        <w:t xml:space="preserve"> and Methods</w:t>
      </w:r>
    </w:p>
    <w:p w14:paraId="79FABD53"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Coral species selection, preparation and acclimation</w:t>
      </w:r>
      <w:r w:rsidR="0031025E">
        <w:rPr>
          <w:rFonts w:asciiTheme="majorHAnsi" w:eastAsia="Calibri" w:hAnsiTheme="majorHAnsi" w:cstheme="majorHAnsi"/>
          <w:color w:val="000000"/>
          <w:u w:val="single"/>
        </w:rPr>
        <w:t xml:space="preserve"> </w:t>
      </w:r>
    </w:p>
    <w:p w14:paraId="233E177C" w14:textId="77777777" w:rsidR="00DF146F" w:rsidRPr="000A293E" w:rsidRDefault="00DF146F" w:rsidP="00691C61">
      <w:pPr>
        <w:pBdr>
          <w:top w:val="nil"/>
          <w:left w:val="nil"/>
          <w:bottom w:val="nil"/>
          <w:right w:val="nil"/>
          <w:between w:val="nil"/>
        </w:pBdr>
        <w:spacing w:line="480" w:lineRule="auto"/>
        <w:ind w:left="720"/>
        <w:jc w:val="both"/>
        <w:rPr>
          <w:rFonts w:asciiTheme="majorHAnsi" w:eastAsia="Calibri" w:hAnsiTheme="majorHAnsi" w:cstheme="majorHAnsi"/>
          <w:color w:val="000000"/>
          <w:u w:val="single"/>
        </w:rPr>
      </w:pPr>
    </w:p>
    <w:p w14:paraId="2017AD1E" w14:textId="2CD52D30" w:rsidR="00DF146F" w:rsidRPr="000A293E" w:rsidRDefault="00207226" w:rsidP="00691C61">
      <w:pPr>
        <w:spacing w:line="480" w:lineRule="auto"/>
        <w:ind w:firstLine="360"/>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In September 2018, we collected 384 coral colonies of six distinct coral taxa: </w:t>
      </w:r>
      <w:r w:rsidRPr="000A293E">
        <w:rPr>
          <w:rFonts w:asciiTheme="majorHAnsi" w:eastAsia="Calibri" w:hAnsiTheme="majorHAnsi" w:cstheme="majorHAnsi"/>
          <w:i/>
          <w:color w:val="000000"/>
        </w:rPr>
        <w:t>Acropora </w:t>
      </w:r>
      <w:proofErr w:type="spellStart"/>
      <w:r w:rsidRPr="000A293E">
        <w:rPr>
          <w:rFonts w:asciiTheme="majorHAnsi" w:eastAsia="Calibri" w:hAnsiTheme="majorHAnsi" w:cstheme="majorHAnsi"/>
          <w:i/>
          <w:color w:val="000000"/>
        </w:rPr>
        <w:t>hyacinthus</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Astrea</w:t>
      </w:r>
      <w:proofErr w:type="spellEnd"/>
      <w:r w:rsidRPr="000A293E">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curta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Montipora</w:t>
      </w:r>
      <w:proofErr w:type="spellEnd"/>
      <w:r w:rsidRPr="000A293E">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Napopora</w:t>
      </w:r>
      <w:proofErr w:type="spellEnd"/>
      <w:r w:rsidRPr="000A293E">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irregularis</w:t>
      </w:r>
      <w:proofErr w:type="spellEnd"/>
      <w:r w:rsidRPr="000A293E">
        <w:rPr>
          <w:rFonts w:asciiTheme="majorHAnsi" w:eastAsia="Calibri" w:hAnsiTheme="majorHAnsi" w:cstheme="majorHAnsi"/>
          <w:i/>
          <w:color w:val="000000"/>
        </w:rPr>
        <w:t xml:space="preserve">, </w:t>
      </w:r>
      <w:proofErr w:type="spellStart"/>
      <w:r w:rsidR="00B12D7E">
        <w:rPr>
          <w:rFonts w:asciiTheme="majorHAnsi" w:eastAsia="Calibri" w:hAnsiTheme="majorHAnsi" w:cstheme="majorHAnsi"/>
          <w:i/>
          <w:color w:val="000000"/>
        </w:rPr>
        <w:t>Pocillopora</w:t>
      </w:r>
      <w:proofErr w:type="spellEnd"/>
      <w:r w:rsidR="00B12D7E">
        <w:rPr>
          <w:rFonts w:asciiTheme="majorHAnsi" w:eastAsia="Calibri" w:hAnsiTheme="majorHAnsi" w:cstheme="majorHAnsi"/>
          <w:i/>
          <w:color w:val="000000"/>
        </w:rPr>
        <w:t xml:space="preserve"> cf. </w:t>
      </w:r>
      <w:proofErr w:type="spellStart"/>
      <w:r w:rsidR="00B12D7E">
        <w:rPr>
          <w:rFonts w:asciiTheme="majorHAnsi" w:eastAsia="Calibri" w:hAnsiTheme="majorHAnsi" w:cstheme="majorHAnsi"/>
          <w:i/>
          <w:color w:val="000000"/>
        </w:rPr>
        <w:lastRenderedPageBreak/>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and massive</w:t>
      </w:r>
      <w:r w:rsidRPr="000A293E">
        <w:rPr>
          <w:rFonts w:asciiTheme="majorHAnsi" w:eastAsia="Calibri" w:hAnsiTheme="majorHAnsi" w:cstheme="majorHAnsi"/>
          <w:i/>
          <w:color w:val="000000"/>
        </w:rPr>
        <w:t xml:space="preserve"> Porites</w:t>
      </w:r>
      <w:r w:rsidRPr="000A293E">
        <w:rPr>
          <w:rFonts w:asciiTheme="majorHAnsi" w:eastAsia="Calibri" w:hAnsiTheme="majorHAnsi" w:cstheme="majorHAnsi"/>
          <w:color w:val="000000"/>
        </w:rPr>
        <w:t xml:space="preserve">. These taxa exhibit different life-history strategies and are among the most abundant in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xml:space="preserve"> </w:t>
      </w:r>
      <w:sdt>
        <w:sdtPr>
          <w:rPr>
            <w:rFonts w:asciiTheme="majorHAnsi" w:hAnsiTheme="majorHAnsi" w:cstheme="majorHAnsi"/>
          </w:rPr>
          <w:tag w:val="goog_rdk_1"/>
          <w:id w:val="1105614025"/>
        </w:sdtPr>
        <w:sdtEndPr/>
        <w:sdtContent/>
      </w:sdt>
      <w:r w:rsidR="00843F75">
        <w:rPr>
          <w:rFonts w:asciiTheme="majorHAnsi" w:hAnsiTheme="majorHAnsi" w:cstheme="majorHAnsi"/>
        </w:rPr>
        <w:fldChar w:fldCharType="begin" w:fldLock="1"/>
      </w:r>
      <w:r w:rsidR="00843F75">
        <w:rPr>
          <w:rFonts w:asciiTheme="majorHAnsi" w:hAnsiTheme="majorHAnsi" w:cstheme="majorHAnsi"/>
        </w:rPr>
        <w:instrText>ADDIN CSL_CITATION {"citationItems":[{"id":"ITEM-1","itemData":{"DOI":"10.1038/s41559-019-0953-8","ISSN":"2397-334X","abstract":"Without drastic efforts to reduce carbon emissions and mitigate globalized stressors, tropical coral reefs are in jeopardy. Strategic conservation and management requires identification of the environmental and socioeconomic factors driving the persistence of scleractinian coral assemblages—the foundation species of coral reef ecosystems. Here, we compiled coral abundance data from 2,584 Indo-Pacific reefs to evaluate the influence of 21 climate, social and environmental drivers on the ecology of reef coral assemblages. Higher abundances of framework-building corals were typically associated with: weaker thermal disturbances and longer intervals for potential recovery; slower human population growth; reduced access by human settlements and markets; and less nearby agriculture. We therefore propose a framework of three management strategies (protect, recover or transform) by considering: (1) if reefs were above or below a proposed threshold of &gt;10% cover of the coral taxa important for structural complexity and carbonate production; and (2) reef exposure to severe thermal stress during the 2014–2017 global coral bleaching event. Our findings can guide urgent management efforts for coral reefs, by identifying key threats across multiple scales and strategic policy priorities that might sustain a network of functioning reefs in the Indo-Pacific to avoid ecosystem collapse.","author":[{"dropping-particle":"","family":"Darling","given":"Emily S","non-dropping-particle":"","parse-names":false,"suffix":""},{"dropping-particle":"","family":"McClanahan","given":"Tim R","non-dropping-particle":"","parse-names":false,"suffix":""},{"dropping-particle":"","family":"Maina","given":"Joseph","non-dropping-particle":"","parse-names":false,"suffix":""},{"dropping-particle":"","family":"Gurney","given":"Georgina G","non-dropping-particle":"","parse-names":false,"suffix":""},{"dropping-particle":"","family":"Graham","given":"Nicholas A J","non-dropping-particle":"","parse-names":false,"suffix":""},{"dropping-particle":"","family":"Januchowski-Hartley","given":"Fraser","non-dropping-particle":"","parse-names":false,"suffix":""},{"dropping-particle":"","family":"Cinner","given":"Joshua E","non-dropping-particle":"","parse-names":false,"suffix":""},{"dropping-particle":"","family":"Mora","given":"Camilo","non-dropping-particle":"","parse-names":false,"suffix":""},{"dropping-particle":"","family":"Hicks","given":"Christina C","non-dropping-particle":"","parse-names":false,"suffix":""},{"dropping-particle":"","family":"Maire","given":"Eva","non-dropping-particle":"","parse-names":false,"suffix":""},{"dropping-particle":"","family":"Puotinen","given":"Marji","non-dropping-particle":"","parse-names":false,"suffix":""},{"dropping-particle":"","family":"Skirving","given":"William J","non-dropping-particle":"","parse-names":false,"suffix":""},{"dropping-particle":"","family":"Adjeroud","given":"Mehdi","non-dropping-particle":"","parse-names":false,"suffix":""},{"dropping-particle":"","family":"Ahmadia","given":"Gabby","non-dropping-particle":"","parse-names":false,"suffix":""},{"dropping-particle":"","family":"Arthur","given":"Rohan","non-dropping-particle":"","parse-names":false,"suffix":""},{"dropping-particle":"","family":"Bauman","given":"Andrew G","non-dropping-particle":"","parse-names":false,"suffix":""},{"dropping-particle":"","family":"Beger","given":"Maria","non-dropping-particle":"","parse-names":false,"suffix":""},{"dropping-particle":"","family":"Berumen","given":"Michael L","non-dropping-particle":"","parse-names":false,"suffix":""},{"dropping-particle":"","family":"Bigot","given":"Lionel","non-dropping-particle":"","parse-names":false,"suffix":""},{"dropping-particle":"","family":"Bouwmeester","given":"Jessica","non-dropping-particle":"","parse-names":false,"suffix":""},{"dropping-particle":"","family":"Brenier","given":"Ambroise","non-dropping-particle":"","parse-names":false,"suffix":""},{"dropping-particle":"","family":"Bridge","given":"Tom C L","non-dropping-particle":"","parse-names":false,"suffix":""},{"dropping-particle":"","family":"Brown","given":"Eric","non-dropping-particle":"","parse-names":false,"suffix":""},{"dropping-particle":"","family":"Campbell","given":"Stuart J","non-dropping-particle":"","parse-names":false,"suffix":""},{"dropping-particle":"","family":"Cannon","given":"Sara","non-dropping-particle":"","parse-names":false,"suffix":""},{"dropping-particle":"","family":"Cauvin","given":"Bruce","non-dropping-particle":"","parse-names":false,"suffix":""},{"dropping-particle":"","family":"Chen","given":"Chaolun Allen","non-dropping-particle":"","parse-names":false,"suffix":""},{"dropping-particle":"","family":"Claudet","given":"Joachim","non-dropping-particle":"","parse-names":false,"suffix":""},{"dropping-particle":"","family":"Denis","given":"Vianney","non-dropping-particle":"","parse-names":false,"suffix":""},{"dropping-particle":"","family":"Donner","given":"Simon","non-dropping-particle":"","parse-names":false,"suffix":""},{"dropping-particle":"","family":"Estradivari","given":"","non-dropping-particle":"","parse-names":false,"suffix":""},{"dropping-particle":"","family":"Fadli","given":"Nur","non-dropping-particle":"","parse-names":false,"suffix":""},{"dropping-particle":"","family":"Feary","given":"David A","non-dropping-particle":"","parse-names":false,"suffix":""},{"dropping-particle":"","family":"Fenner","given":"Douglas","non-dropping-particle":"","parse-names":false,"suffix":""},{"dropping-particle":"","family":"Fox","given":"Helen","non-dropping-particle":"","parse-names":false,"suffix":""},{"dropping-particle":"","family":"Franklin","given":"Erik C","non-dropping-particle":"","parse-names":false,"suffix":""},{"dropping-particle":"","family":"Friedlander","given":"Alan","non-dropping-particle":"","parse-names":false,"suffix":""},{"dropping-particle":"","family":"Gilmour","given":"James","non-dropping-particle":"","parse-names":false,"suffix":""},{"dropping-particle":"","family":"Goiran","given":"Claire","non-dropping-particle":"","parse-names":false,"suffix":""},{"dropping-particle":"","family":"Guest","given":"James","non-dropping-particle":"","parse-names":false,"suffix":""},{"dropping-particle":"","family":"Hobbs","given":"Jean-Paul A","non-dropping-particle":"","parse-names":false,"suffix":""},{"dropping-particle":"","family":"Hoey","given":"Andrew S","non-dropping-particle":"","parse-names":false,"suffix":""},{"dropping-particle":"","family":"Houk","given":"Peter","non-dropping-particle":"","parse-names":false,"suffix":""},{"dropping-particle":"","family":"Johnson","given":"Steven","non-dropping-particle":"","parse-names":false,"suffix":""},{"dropping-particle":"","family":"Jupiter","given":"Stacy D","non-dropping-particle":"","parse-names":false,"suffix":""},{"dropping-particle":"","family":"Kayal","given":"Mohsen","non-dropping-particle":"","parse-names":false,"suffix":""},{"dropping-particle":"","family":"Kuo","given":"Chao-yang","non-dropping-particle":"","parse-names":false,"suffix":""},{"dropping-particle":"","family":"Lamb","given":"Joleah","non-dropping-particle":"","parse-names":false,"suffix":""},{"dropping-particle":"","family":"Lee","given":"Michelle A C","non-dropping-particle":"","parse-names":false,"suffix":""},{"dropping-particle":"","family":"Low","given":"Jeffrey","non-dropping-particle":"","parse-names":false,"suffix":""},{"dropping-particle":"","family":"Muthiga","given":"Nyawira","non-dropping-particle":"","parse-names":false,"suffix":""},{"dropping-particle":"","family":"Muttaqin","given":"Efin","non-dropping-particle":"","parse-names":false,"suffix":""},{"dropping-particle":"","family":"Nand","given":"Yashika","non-dropping-particle":"","parse-names":false,"suffix":""},{"dropping-particle":"","family":"Nash","given":"Kirsty L","non-dropping-particle":"","parse-names":false,"suffix":""},{"dropping-particle":"","family":"Nedlic","given":"Osamu","non-dropping-particle":"","parse-names":false,"suffix":""},{"dropping-particle":"","family":"Pandolfi","given":"John M","non-dropping-particle":"","parse-names":false,"suffix":""},{"dropping-particle":"","family":"Pardede","given":"Shinta","non-dropping-particle":"","parse-names":false,"suffix":""},{"dropping-particle":"","family":"Patankar","given":"Vardhan","non-dropping-particle":"","parse-names":false,"suffix":""},{"dropping-particle":"","family":"Penin","given":"Lucie","non-dropping-particle":"","parse-names":false,"suffix":""},{"dropping-particle":"","family":"Ribas-Deulofeu","given":"Lauriane","non-dropping-particle":"","parse-names":false,"suffix":""},{"dropping-particle":"","family":"Richards","given":"Zoe","non-dropping-particle":"","parse-names":false,"suffix":""},{"dropping-particle":"","family":"Roberts","given":"T Edward","non-dropping-particle":"","parse-names":false,"suffix":""},{"dropping-particle":"","family":"Rodgers","given":"Ku’ulei S","non-dropping-particle":"","parse-names":false,"suffix":""},{"dropping-particle":"","family":"Safuan","given":"Che Din Mohd","non-dropping-particle":"","parse-names":false,"suffix":""},{"dropping-particle":"","family":"Sala","given":"Enric","non-dropping-particle":"","parse-names":false,"suffix":""},{"dropping-particle":"","family":"Shedrawi","given":"George","non-dropping-particle":"","parse-names":false,"suffix":""},{"dropping-particle":"","family":"Sin","given":"Tsai Min","non-dropping-particle":"","parse-names":false,"suffix":""},{"dropping-particle":"","family":"Smallhorn-West","given":"Patrick","non-dropping-particle":"","parse-names":false,"suffix":""},{"dropping-particle":"","family":"Smith","given":"Jennifer E","non-dropping-particle":"","parse-names":false,"suffix":""},{"dropping-particle":"","family":"Sommer","given":"Brigitte","non-dropping-particle":"","parse-names":false,"suffix":""},{"dropping-particle":"","family":"Steinberg","given":"Peter D","non-dropping-particle":"","parse-names":false,"suffix":""},{"dropping-particle":"","family":"Sutthacheep","given":"Makamas","non-dropping-particle":"","parse-names":false,"suffix":""},{"dropping-particle":"","family":"Tan","given":"Chun Hong James","non-dropping-particle":"","parse-names":false,"suffix":""},{"dropping-particle":"","family":"Williams","given":"Gareth J","non-dropping-particle":"","parse-names":false,"suffix":""},{"dropping-particle":"","family":"Wilson","given":"Shaun","non-dropping-particle":"","parse-names":false,"suffix":""},{"dropping-particle":"","family":"Yeemin","given":"Thamasak","non-dropping-particle":"","parse-names":false,"suffix":""},{"dropping-particle":"","family":"Bruno","given":"John F","non-dropping-particle":"","parse-names":false,"suffix":""},{"dropping-particle":"","family":"Fortin","given":"Marie-Josée","non-dropping-particle":"","parse-names":false,"suffix":""},{"dropping-particle":"","family":"Krkosek","given":"Martin","non-dropping-particle":"","parse-names":false,"suffix":""},{"dropping-particle":"","family":"Mouillot","given":"David","non-dropping-particle":"","parse-names":false,"suffix":""}],"container-title":"Nature Ecology &amp; Evolution","id":"ITEM-1","issue":"9","issued":{"date-parts":[["2019"]]},"page":"1341-1350","title":"Social–environmental drivers inform strategic management of coral reefs in the Anthropocene","type":"article-journal","volume":"3"},"uris":["http://www.mendeley.com/documents/?uuid=2bda3ebe-25cd-47fc-93c8-c9f9ddc8b5e2"]},{"id":"ITEM-2","itemData":{"DOI":"10.1098/rspb.2012.1454","abstract":" Flexibility in biological systems is seen as an important driver of macro-ecosystem function and stability. Spatially constrained endosymbiotic settings, however, are less studied, although environmental thresholds of symbiotic corals are linked to the function of their endosymbiotic dinoflagellate communities. Symbiotic flexibility is a hypothesized mechanism that corals may exploit to adapt to climate change. This study explores the flexibility of the coral–Symbiodinium symbiosis through quantification of Symbiodinium ITS2 sequence assemblages in a range of coral species and genera. Sequence assemblages are expressed as an index of flexibility incorporating phylogenetic divergence and relative abundance of Symbiodinium sequences recovered from the host. This comparative analysis reveals profound differences in the flexibility of corals for Symbiodinium, thereby classifying corals as generalists or specifists. Generalists such as Acropora and Pocillopora exhibit high intra- and inter-species flexibility in their Symbiodinium assemblages and are some of the most environmentally sensitive corals. Conversely, specifists such as massive Porites colonies exhibit low flexibility, harbour taxonomically narrow Symbiodinium assemblages, and are environmentally resistant corals. Collectively, these findings challenge the paradigm that symbiotic flexibility enhances holobiont resilience. This underscores the need for a deeper examination of the extent and duration of the functional benefits associated with endosymbiotic diversity and flexibility under environmental stress. ","author":[{"dropping-particle":"","family":"Putnam","given":"Hollie M","non-dropping-particle":"","parse-names":false,"suffix":""},{"dropping-particle":"","family":"Stat","given":"Michael","non-dropping-particle":"","parse-names":false,"suffix":""},{"dropping-particle":"","family":"Pochon","given":"Xavier","non-dropping-particle":"","parse-names":false,"suffix":""},{"dropping-particle":"","family":"Gates","given":"Ruth D","non-dropping-particle":"","parse-names":false,"suffix":""}],"container-title":"Proceedings of the Royal Society B: Biological Sciences","id":"ITEM-2","issue":"1746","issued":{"date-parts":[["2012"]]},"page":"4352-4361","title":"Endosymbiotic flexibility associates with environmental sensitivity in scleractinian corals","type":"article-journal","volume":"279"},"uris":["http://www.mendeley.com/documents/?uuid=bca3fb11-fa73-4567-bdc2-3fd8b4746c2b"]}],"mendeley":{"formattedCitation":"[31,32]","plainTextFormattedCitation":"[31,32]","previouslyFormattedCitation":"[31,32]"},"properties":{"noteIndex":0},"schema":"https://github.com/citation-style-language/schema/raw/master/csl-citation.json"}</w:instrText>
      </w:r>
      <w:r w:rsidR="00843F75">
        <w:rPr>
          <w:rFonts w:asciiTheme="majorHAnsi" w:hAnsiTheme="majorHAnsi" w:cstheme="majorHAnsi"/>
        </w:rPr>
        <w:fldChar w:fldCharType="separate"/>
      </w:r>
      <w:r w:rsidR="00843F75" w:rsidRPr="00843F75">
        <w:rPr>
          <w:rFonts w:asciiTheme="majorHAnsi" w:hAnsiTheme="majorHAnsi" w:cstheme="majorHAnsi"/>
          <w:noProof/>
        </w:rPr>
        <w:t>[31,32]</w:t>
      </w:r>
      <w:r w:rsidR="00843F75">
        <w:rPr>
          <w:rFonts w:asciiTheme="majorHAnsi" w:hAnsiTheme="majorHAnsi" w:cstheme="majorHAnsi"/>
        </w:rPr>
        <w:fldChar w:fldCharType="end"/>
      </w:r>
      <w:r w:rsidRPr="000A293E">
        <w:rPr>
          <w:rFonts w:asciiTheme="majorHAnsi" w:eastAsia="Calibri" w:hAnsiTheme="majorHAnsi" w:cstheme="majorHAnsi"/>
          <w:color w:val="000000"/>
        </w:rPr>
        <w:t xml:space="preserve">. Five of these taxa were identified to species level in the field, massive </w:t>
      </w:r>
      <w:r w:rsidRPr="000A293E">
        <w:rPr>
          <w:rFonts w:asciiTheme="majorHAnsi" w:eastAsia="Calibri" w:hAnsiTheme="majorHAnsi" w:cstheme="majorHAnsi"/>
          <w:i/>
          <w:color w:val="000000"/>
        </w:rPr>
        <w:t>Porites</w:t>
      </w:r>
      <w:r w:rsidRPr="000A293E">
        <w:rPr>
          <w:rFonts w:asciiTheme="majorHAnsi" w:eastAsia="Calibri" w:hAnsiTheme="majorHAnsi" w:cstheme="majorHAnsi"/>
          <w:color w:val="000000"/>
        </w:rPr>
        <w:t xml:space="preserve"> was collected at the genus level because </w:t>
      </w:r>
      <w:r w:rsidRPr="000A293E">
        <w:rPr>
          <w:rFonts w:asciiTheme="majorHAnsi" w:eastAsia="Calibri" w:hAnsiTheme="majorHAnsi" w:cstheme="majorHAnsi"/>
          <w:i/>
          <w:color w:val="000000"/>
        </w:rPr>
        <w:t>P. lutea</w:t>
      </w:r>
      <w:r w:rsidRPr="000A293E">
        <w:rPr>
          <w:rFonts w:asciiTheme="majorHAnsi" w:eastAsia="Calibri" w:hAnsiTheme="majorHAnsi" w:cstheme="majorHAnsi"/>
          <w:color w:val="000000"/>
        </w:rPr>
        <w:t xml:space="preserve"> and </w:t>
      </w:r>
      <w:r w:rsidRPr="000A293E">
        <w:rPr>
          <w:rFonts w:asciiTheme="majorHAnsi" w:eastAsia="Calibri" w:hAnsiTheme="majorHAnsi" w:cstheme="majorHAnsi"/>
          <w:i/>
          <w:color w:val="000000"/>
        </w:rPr>
        <w:t>P. lobata</w:t>
      </w:r>
      <w:r w:rsidRPr="000A293E">
        <w:rPr>
          <w:rFonts w:asciiTheme="majorHAnsi" w:eastAsia="Calibri" w:hAnsiTheme="majorHAnsi" w:cstheme="majorHAnsi"/>
          <w:color w:val="000000"/>
        </w:rPr>
        <w:t xml:space="preserve"> are macro-morphologically indistinguishable. All coral colonies were sampled </w:t>
      </w:r>
      <w:r w:rsidR="0031025E">
        <w:rPr>
          <w:rFonts w:asciiTheme="majorHAnsi" w:eastAsia="Calibri" w:hAnsiTheme="majorHAnsi" w:cstheme="majorHAnsi"/>
          <w:color w:val="000000"/>
        </w:rPr>
        <w:t>at</w:t>
      </w:r>
      <w:r w:rsidR="0031025E"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11–13 m depth on the outer reef of the North side of the island. Before each collection, we recorded relevant environmental parameters </w:t>
      </w:r>
      <w:r w:rsidRPr="00691C61">
        <w:rPr>
          <w:rFonts w:asciiTheme="majorHAnsi" w:eastAsia="Calibri" w:hAnsiTheme="majorHAnsi" w:cstheme="majorHAnsi"/>
          <w:color w:val="000000"/>
        </w:rPr>
        <w:t>in situ</w:t>
      </w:r>
      <w:r w:rsidRPr="000A293E">
        <w:rPr>
          <w:rFonts w:asciiTheme="majorHAnsi" w:eastAsia="Calibri" w:hAnsiTheme="majorHAnsi" w:cstheme="majorHAnsi"/>
          <w:color w:val="000000"/>
        </w:rPr>
        <w:t>: mean ambient seawater temperature, salinity and photosynthetically active radiation (PAR</w:t>
      </w:r>
      <w:r w:rsidR="0031025E">
        <w:rPr>
          <w:rFonts w:asciiTheme="majorHAnsi" w:eastAsia="Calibri" w:hAnsiTheme="majorHAnsi" w:cstheme="majorHAnsi"/>
          <w:color w:val="000000"/>
        </w:rPr>
        <w:t>: 400-700 nm</w:t>
      </w:r>
      <w:r w:rsidRPr="000A293E">
        <w:rPr>
          <w:rFonts w:asciiTheme="majorHAnsi" w:eastAsia="Calibri" w:hAnsiTheme="majorHAnsi" w:cstheme="majorHAnsi"/>
          <w:color w:val="000000"/>
        </w:rPr>
        <w:t xml:space="preserve">). Colonies were removed from the substratum using a hammer and chisel, transported from the field site to the lab in a cool box. The transportation took on average 15 minutes. </w:t>
      </w:r>
    </w:p>
    <w:p w14:paraId="47590CCC" w14:textId="77777777"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 xml:space="preserve">In the laboratory, each colony was cleaned with Milli-Q water and epibionts or epiphytes were removed. Each colony was then attributed to a size class: </w:t>
      </w:r>
      <w:sdt>
        <w:sdtPr>
          <w:rPr>
            <w:rFonts w:asciiTheme="majorHAnsi" w:hAnsiTheme="majorHAnsi" w:cstheme="majorHAnsi"/>
          </w:rPr>
          <w:tag w:val="goog_rdk_2"/>
          <w:id w:val="1689261977"/>
        </w:sdtPr>
        <w:sdtEndPr/>
        <w:sdtContent/>
      </w:sdt>
      <w:r w:rsidRPr="000A293E">
        <w:rPr>
          <w:rFonts w:asciiTheme="majorHAnsi" w:eastAsia="Calibri" w:hAnsiTheme="majorHAnsi" w:cstheme="majorHAnsi"/>
          <w:color w:val="000000"/>
        </w:rPr>
        <w:t>(S1) &lt;100 cm</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(S2) 100-400 cm</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xml:space="preserve"> and (S3) 400-1000 cm</w:t>
      </w:r>
      <w:r w:rsidRPr="000A293E">
        <w:rPr>
          <w:rFonts w:asciiTheme="majorHAnsi" w:eastAsia="Calibri" w:hAnsiTheme="majorHAnsi" w:cstheme="majorHAnsi"/>
          <w:color w:val="000000"/>
          <w:vertAlign w:val="superscript"/>
        </w:rPr>
        <w:t xml:space="preserve">2 </w:t>
      </w:r>
      <w:r w:rsidRPr="000A293E">
        <w:rPr>
          <w:rFonts w:asciiTheme="majorHAnsi" w:eastAsia="Calibri" w:hAnsiTheme="majorHAnsi" w:cstheme="majorHAnsi"/>
          <w:color w:val="000000"/>
        </w:rPr>
        <w:t xml:space="preserve">for further physiological measurements. Finally, all colonies have been placed for 7 days into tanks that mimicked the environmental parameters recorded </w:t>
      </w:r>
      <w:r w:rsidRPr="00691C61">
        <w:rPr>
          <w:rFonts w:asciiTheme="majorHAnsi" w:eastAsia="Calibri" w:hAnsiTheme="majorHAnsi" w:cstheme="majorHAnsi"/>
          <w:color w:val="000000"/>
        </w:rPr>
        <w:t>in situ</w:t>
      </w:r>
      <w:r w:rsidRPr="000A293E">
        <w:rPr>
          <w:rFonts w:asciiTheme="majorHAnsi" w:eastAsia="Calibri" w:hAnsiTheme="majorHAnsi" w:cstheme="majorHAnsi"/>
          <w:color w:val="000000"/>
        </w:rPr>
        <w:t xml:space="preserve"> for recovery and acclimation. </w:t>
      </w:r>
    </w:p>
    <w:p w14:paraId="3E4CD117" w14:textId="77777777" w:rsidR="00DF146F" w:rsidRPr="000A293E" w:rsidRDefault="00DF146F" w:rsidP="00691C61">
      <w:pPr>
        <w:spacing w:line="480" w:lineRule="auto"/>
        <w:jc w:val="both"/>
        <w:rPr>
          <w:rFonts w:asciiTheme="majorHAnsi" w:eastAsia="Calibri" w:hAnsiTheme="majorHAnsi" w:cstheme="majorHAnsi"/>
          <w:color w:val="000000"/>
        </w:rPr>
      </w:pPr>
    </w:p>
    <w:p w14:paraId="23FE372C"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 xml:space="preserve">Respiration and photosynthesis </w:t>
      </w:r>
    </w:p>
    <w:p w14:paraId="6A976853" w14:textId="77777777" w:rsidR="00DF146F" w:rsidRPr="000A293E" w:rsidRDefault="00DF146F" w:rsidP="00691C61">
      <w:pPr>
        <w:spacing w:line="480" w:lineRule="auto"/>
        <w:jc w:val="both"/>
        <w:rPr>
          <w:rFonts w:asciiTheme="majorHAnsi" w:eastAsia="Calibri" w:hAnsiTheme="majorHAnsi" w:cstheme="majorHAnsi"/>
          <w:color w:val="000000"/>
        </w:rPr>
      </w:pPr>
    </w:p>
    <w:p w14:paraId="4D8A3415" w14:textId="0B1F4A8F" w:rsidR="00DF146F" w:rsidRPr="000A293E" w:rsidRDefault="00207226" w:rsidP="00691C61">
      <w:pPr>
        <w:spacing w:line="480" w:lineRule="auto"/>
        <w:ind w:firstLine="708"/>
        <w:jc w:val="both"/>
        <w:rPr>
          <w:rFonts w:asciiTheme="majorHAnsi" w:eastAsia="Calibri" w:hAnsiTheme="majorHAnsi" w:cstheme="majorHAnsi"/>
        </w:rPr>
      </w:pPr>
      <w:r w:rsidRPr="000A293E">
        <w:rPr>
          <w:rFonts w:asciiTheme="majorHAnsi" w:eastAsia="Calibri" w:hAnsiTheme="majorHAnsi" w:cstheme="majorHAnsi"/>
        </w:rPr>
        <w:t>The colonies were incubated in permeable chambers of three different volumes from 0.5 L, 1 L and 4 L according to the ratio between the incubation volume and colony size. Colonies smaller than 100 cm</w:t>
      </w:r>
      <w:r w:rsidRPr="000A293E">
        <w:rPr>
          <w:rFonts w:asciiTheme="majorHAnsi" w:eastAsia="Calibri" w:hAnsiTheme="majorHAnsi" w:cstheme="majorHAnsi"/>
          <w:vertAlign w:val="superscript"/>
        </w:rPr>
        <w:t>2</w:t>
      </w:r>
      <w:r w:rsidRPr="000A293E">
        <w:rPr>
          <w:rFonts w:asciiTheme="majorHAnsi" w:eastAsia="Calibri" w:hAnsiTheme="majorHAnsi" w:cstheme="majorHAnsi"/>
        </w:rPr>
        <w:t xml:space="preserve"> were incubated into 0.5 L chambers, colonies between 100 and 400 cm</w:t>
      </w:r>
      <w:r w:rsidRPr="000A293E">
        <w:rPr>
          <w:rFonts w:asciiTheme="majorHAnsi" w:eastAsia="Calibri" w:hAnsiTheme="majorHAnsi" w:cstheme="majorHAnsi"/>
          <w:vertAlign w:val="superscript"/>
        </w:rPr>
        <w:t xml:space="preserve">2 </w:t>
      </w:r>
      <w:r w:rsidRPr="000A293E">
        <w:rPr>
          <w:rFonts w:asciiTheme="majorHAnsi" w:eastAsia="Calibri" w:hAnsiTheme="majorHAnsi" w:cstheme="majorHAnsi"/>
        </w:rPr>
        <w:t>were incubated into chambers of 1 L and colonies larger than 400 cm</w:t>
      </w:r>
      <w:r w:rsidRPr="000A293E">
        <w:rPr>
          <w:rFonts w:asciiTheme="majorHAnsi" w:eastAsia="Calibri" w:hAnsiTheme="majorHAnsi" w:cstheme="majorHAnsi"/>
          <w:vertAlign w:val="superscript"/>
        </w:rPr>
        <w:t>2</w:t>
      </w:r>
      <w:r w:rsidRPr="000A293E">
        <w:rPr>
          <w:rFonts w:asciiTheme="majorHAnsi" w:eastAsia="Calibri" w:hAnsiTheme="majorHAnsi" w:cstheme="majorHAnsi"/>
        </w:rPr>
        <w:t xml:space="preserve"> were incubated into chambers of 4 L. For each respirometry run we assessed four controls and four corals of each size class (n = 12 corals for each run). Since we were measuring both photosynthesis and </w:t>
      </w:r>
      <w:r w:rsidR="00DE4CD0" w:rsidRPr="000A293E">
        <w:rPr>
          <w:rFonts w:asciiTheme="majorHAnsi" w:eastAsia="Calibri" w:hAnsiTheme="majorHAnsi" w:cstheme="majorHAnsi"/>
        </w:rPr>
        <w:lastRenderedPageBreak/>
        <w:t>respiration,</w:t>
      </w:r>
      <w:r w:rsidRPr="000A293E">
        <w:rPr>
          <w:rFonts w:asciiTheme="majorHAnsi" w:eastAsia="Calibri" w:hAnsiTheme="majorHAnsi" w:cstheme="majorHAnsi"/>
        </w:rPr>
        <w:t xml:space="preserve"> we took measures of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variation in the chambers both in light conditions and in the dark. For each run colonies were taken in light conditions for three hours, then light was turned off, and 30 minutes later we started recording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consumption in the dark. We limited the measurements of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consumption in the dark to 1 hour in order to not exceed an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reduction of 80% </w:t>
      </w:r>
      <w:r w:rsidR="00843F75">
        <w:rPr>
          <w:rFonts w:asciiTheme="majorHAnsi" w:eastAsia="Calibri" w:hAnsiTheme="majorHAnsi" w:cstheme="majorHAnsi"/>
        </w:rPr>
        <w:fldChar w:fldCharType="begin" w:fldLock="1"/>
      </w:r>
      <w:r w:rsidR="00EB6C58">
        <w:rPr>
          <w:rFonts w:asciiTheme="majorHAnsi" w:eastAsia="Calibri" w:hAnsiTheme="majorHAnsi" w:cstheme="majorHAnsi"/>
        </w:rPr>
        <w:instrText>ADDIN CSL_CITATION {"citationItems":[{"id":"ITEM-1","itemData":{"DOI":"10.4135/9781483381503.n817","abstract":"The Clean Air Act, which was last amended in 1990, requires EPA to set National Ambient Air Quality Standards (40 CFR part 50) for pollutants considered harmful to public health and the environment. The Clean Air Act identifies two types of national ambient air quality standards. Primary standards provide public health protection, including protecting the health of \"sensitive\" populations such as asthmatics, children, and the elderly. Secondary standards provide public welfare protection, including protection against decreased visibility and damage to animals, crops, vegetation, and buildings. EPA","author":[{"dropping-particle":"","family":"Kolb","given":"Robert W","non-dropping-particle":"","parse-names":false,"suffix":""}],"container-title":"The SAGE Encyclopedia of Business Ethics and Society","id":"ITEM-1","issued":{"date-parts":[["2018"]]},"publisher":"SAGE Publications, Inc.","title":"National Ambient Air Quality Standards (NAAQS)","type":"article"},"uris":["http://www.mendeley.com/documents/?uuid=aedfba0e-9c8d-4640-9299-24c3a2684e85"]}],"mendeley":{"formattedCitation":"[33]","plainTextFormattedCitation":"[33]","previouslyFormattedCitation":"[33]"},"properties":{"noteIndex":0},"schema":"https://github.com/citation-style-language/schema/raw/master/csl-citation.json"}</w:instrText>
      </w:r>
      <w:r w:rsidR="00843F75">
        <w:rPr>
          <w:rFonts w:asciiTheme="majorHAnsi" w:eastAsia="Calibri" w:hAnsiTheme="majorHAnsi" w:cstheme="majorHAnsi"/>
        </w:rPr>
        <w:fldChar w:fldCharType="separate"/>
      </w:r>
      <w:r w:rsidR="00843F75" w:rsidRPr="00843F75">
        <w:rPr>
          <w:rFonts w:asciiTheme="majorHAnsi" w:eastAsia="Calibri" w:hAnsiTheme="majorHAnsi" w:cstheme="majorHAnsi"/>
          <w:noProof/>
        </w:rPr>
        <w:t>[33]</w:t>
      </w:r>
      <w:r w:rsidR="00843F75">
        <w:rPr>
          <w:rFonts w:asciiTheme="majorHAnsi" w:eastAsia="Calibri" w:hAnsiTheme="majorHAnsi" w:cstheme="majorHAnsi"/>
        </w:rPr>
        <w:fldChar w:fldCharType="end"/>
      </w:r>
      <w:r w:rsidRPr="000A293E">
        <w:rPr>
          <w:rFonts w:asciiTheme="majorHAnsi" w:eastAsia="Calibri" w:hAnsiTheme="majorHAnsi" w:cstheme="majorHAnsi"/>
        </w:rPr>
        <w:t xml:space="preserve">. </w:t>
      </w:r>
      <w:sdt>
        <w:sdtPr>
          <w:rPr>
            <w:rFonts w:asciiTheme="majorHAnsi" w:hAnsiTheme="majorHAnsi" w:cstheme="majorHAnsi"/>
          </w:rPr>
          <w:tag w:val="goog_rdk_3"/>
          <w:id w:val="336742085"/>
        </w:sdtPr>
        <w:sdtEndPr/>
        <w:sdtContent/>
      </w:sdt>
      <w:r w:rsidRPr="000A293E">
        <w:rPr>
          <w:rFonts w:asciiTheme="majorHAnsi" w:eastAsia="Calibri" w:hAnsiTheme="majorHAnsi" w:cstheme="majorHAnsi"/>
        </w:rPr>
        <w:t>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activity was recorded with </w:t>
      </w:r>
      <w:proofErr w:type="spellStart"/>
      <w:r w:rsidRPr="000A293E">
        <w:rPr>
          <w:rFonts w:asciiTheme="majorHAnsi" w:eastAsia="Calibri" w:hAnsiTheme="majorHAnsi" w:cstheme="majorHAnsi"/>
        </w:rPr>
        <w:t>Pyrosciences</w:t>
      </w:r>
      <w:proofErr w:type="spellEnd"/>
      <w:r w:rsidRPr="000A293E">
        <w:rPr>
          <w:rFonts w:asciiTheme="majorHAnsi" w:eastAsia="Calibri" w:hAnsiTheme="majorHAnsi" w:cstheme="majorHAnsi"/>
        </w:rPr>
        <w:t xml:space="preserve"> and National Instrument software and removed the first thirty minutes corresponding to a break on the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slope consumption. </w:t>
      </w:r>
      <w:r w:rsidRPr="00BD783F">
        <w:rPr>
          <w:rFonts w:asciiTheme="majorHAnsi" w:eastAsia="Calibri" w:hAnsiTheme="majorHAnsi" w:cstheme="majorHAnsi"/>
        </w:rPr>
        <w:t>Finally, using the blanks, we corrected the microorganism O</w:t>
      </w:r>
      <w:r w:rsidRPr="00BD783F">
        <w:rPr>
          <w:rFonts w:asciiTheme="majorHAnsi" w:eastAsia="Calibri" w:hAnsiTheme="majorHAnsi" w:cstheme="majorHAnsi"/>
          <w:vertAlign w:val="subscript"/>
        </w:rPr>
        <w:t>2</w:t>
      </w:r>
      <w:r w:rsidRPr="00BD783F">
        <w:rPr>
          <w:rFonts w:asciiTheme="majorHAnsi" w:eastAsia="Calibri" w:hAnsiTheme="majorHAnsi" w:cstheme="majorHAnsi"/>
        </w:rPr>
        <w:t xml:space="preserve"> consumption and defined thus two consumption profiles: one during the light activity (</w:t>
      </w:r>
      <w:proofErr w:type="gramStart"/>
      <w:r w:rsidR="00993262">
        <w:rPr>
          <w:rFonts w:asciiTheme="majorHAnsi" w:eastAsia="Calibri" w:hAnsiTheme="majorHAnsi" w:cstheme="majorHAnsi"/>
        </w:rPr>
        <w:t>i.e.,</w:t>
      </w:r>
      <w:r w:rsidR="00DE4CD0" w:rsidRPr="00691C61">
        <w:rPr>
          <w:rFonts w:asciiTheme="majorHAnsi" w:eastAsia="Calibri" w:hAnsiTheme="majorHAnsi" w:cstheme="majorHAnsi"/>
        </w:rPr>
        <w:t>,</w:t>
      </w:r>
      <w:proofErr w:type="gramEnd"/>
      <w:r w:rsidRPr="00BD783F">
        <w:rPr>
          <w:rFonts w:asciiTheme="majorHAnsi" w:eastAsia="Calibri" w:hAnsiTheme="majorHAnsi" w:cstheme="majorHAnsi"/>
        </w:rPr>
        <w:t xml:space="preserve"> both respiration and photosynthesis activity) and one during the night activity (</w:t>
      </w:r>
      <w:r w:rsidR="00993262">
        <w:rPr>
          <w:rFonts w:asciiTheme="majorHAnsi" w:eastAsia="Calibri" w:hAnsiTheme="majorHAnsi" w:cstheme="majorHAnsi"/>
        </w:rPr>
        <w:t>i.e.,</w:t>
      </w:r>
      <w:r w:rsidR="00DE4CD0" w:rsidRPr="00691C61">
        <w:rPr>
          <w:rFonts w:asciiTheme="majorHAnsi" w:eastAsia="Calibri" w:hAnsiTheme="majorHAnsi" w:cstheme="majorHAnsi"/>
        </w:rPr>
        <w:t>,</w:t>
      </w:r>
      <w:r w:rsidRPr="00BD783F">
        <w:rPr>
          <w:rFonts w:asciiTheme="majorHAnsi" w:eastAsia="Calibri" w:hAnsiTheme="majorHAnsi" w:cstheme="majorHAnsi"/>
        </w:rPr>
        <w:t xml:space="preserve"> respiration activity).</w:t>
      </w:r>
      <w:r w:rsidRPr="000A293E">
        <w:rPr>
          <w:rFonts w:asciiTheme="majorHAnsi" w:eastAsia="Calibri" w:hAnsiTheme="majorHAnsi" w:cstheme="majorHAnsi"/>
        </w:rPr>
        <w:t xml:space="preserve"> </w:t>
      </w:r>
      <w:r w:rsidR="003850D2">
        <w:rPr>
          <w:rFonts w:asciiTheme="majorHAnsi" w:eastAsia="Calibri" w:hAnsiTheme="majorHAnsi" w:cstheme="majorHAnsi"/>
        </w:rPr>
        <w:t>The measures were obtained in mg (O</w:t>
      </w:r>
      <w:r w:rsidR="003850D2" w:rsidRPr="00B114CE">
        <w:rPr>
          <w:rFonts w:asciiTheme="majorHAnsi" w:eastAsia="Calibri" w:hAnsiTheme="majorHAnsi" w:cstheme="majorHAnsi"/>
          <w:vertAlign w:val="subscript"/>
        </w:rPr>
        <w:t>2</w:t>
      </w:r>
      <w:r w:rsidR="003850D2">
        <w:rPr>
          <w:rFonts w:asciiTheme="majorHAnsi" w:eastAsia="Calibri" w:hAnsiTheme="majorHAnsi" w:cstheme="majorHAnsi"/>
        </w:rPr>
        <w:t>) h</w:t>
      </w:r>
      <w:r w:rsidR="003850D2" w:rsidRPr="00B114CE">
        <w:rPr>
          <w:rFonts w:asciiTheme="majorHAnsi" w:eastAsia="Calibri" w:hAnsiTheme="majorHAnsi" w:cstheme="majorHAnsi"/>
          <w:vertAlign w:val="superscript"/>
        </w:rPr>
        <w:t>-1</w:t>
      </w:r>
      <w:r w:rsidR="004B2D04" w:rsidRPr="000A293E">
        <w:rPr>
          <w:rFonts w:asciiTheme="majorHAnsi" w:eastAsia="Calibri" w:hAnsiTheme="majorHAnsi" w:cstheme="majorHAnsi"/>
          <w:color w:val="000000"/>
        </w:rPr>
        <w:t>.</w:t>
      </w:r>
    </w:p>
    <w:p w14:paraId="49FCF41A" w14:textId="77777777" w:rsidR="00DF146F" w:rsidRPr="000A293E" w:rsidRDefault="00DF146F" w:rsidP="00691C61">
      <w:pPr>
        <w:spacing w:line="480" w:lineRule="auto"/>
        <w:ind w:firstLine="360"/>
        <w:jc w:val="both"/>
        <w:rPr>
          <w:rFonts w:asciiTheme="majorHAnsi" w:eastAsia="Calibri" w:hAnsiTheme="majorHAnsi" w:cstheme="majorHAnsi"/>
          <w:color w:val="000000"/>
        </w:rPr>
      </w:pPr>
    </w:p>
    <w:p w14:paraId="082D678F" w14:textId="77777777" w:rsidR="00DF146F" w:rsidRPr="000A293E" w:rsidRDefault="00207226" w:rsidP="00691C61">
      <w:pPr>
        <w:numPr>
          <w:ilvl w:val="0"/>
          <w:numId w:val="1"/>
        </w:numPr>
        <w:pBdr>
          <w:top w:val="nil"/>
          <w:left w:val="nil"/>
          <w:bottom w:val="nil"/>
          <w:right w:val="nil"/>
          <w:between w:val="nil"/>
        </w:pBdr>
        <w:spacing w:line="480" w:lineRule="auto"/>
        <w:rPr>
          <w:rFonts w:asciiTheme="majorHAnsi" w:eastAsia="Calibri" w:hAnsiTheme="majorHAnsi" w:cstheme="majorHAnsi"/>
          <w:color w:val="000000"/>
        </w:rPr>
      </w:pPr>
      <w:r w:rsidRPr="000A293E">
        <w:rPr>
          <w:rFonts w:asciiTheme="majorHAnsi" w:eastAsia="Calibri" w:hAnsiTheme="majorHAnsi" w:cstheme="majorHAnsi"/>
          <w:color w:val="000000"/>
          <w:u w:val="single"/>
        </w:rPr>
        <w:t xml:space="preserve">Calcification </w:t>
      </w:r>
    </w:p>
    <w:p w14:paraId="50EA91D2" w14:textId="77777777" w:rsidR="00DF146F" w:rsidRPr="000A293E" w:rsidRDefault="00DF146F" w:rsidP="00691C61">
      <w:pPr>
        <w:spacing w:line="480" w:lineRule="auto"/>
        <w:jc w:val="both"/>
        <w:rPr>
          <w:rFonts w:asciiTheme="majorHAnsi" w:eastAsia="Calibri" w:hAnsiTheme="majorHAnsi" w:cstheme="majorHAnsi"/>
          <w:color w:val="000000"/>
        </w:rPr>
      </w:pPr>
    </w:p>
    <w:p w14:paraId="51E8F9F5" w14:textId="12939EA9" w:rsidR="00DF146F" w:rsidRPr="000A293E" w:rsidRDefault="00207226" w:rsidP="00691C61">
      <w:pPr>
        <w:spacing w:line="480" w:lineRule="auto"/>
        <w:ind w:firstLine="708"/>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We collected water samples of 50 mL from each incubation chamber and the controls both in light conditions and in the dark. We stored the samples until analysis in sealed, plastic brown vials in the dark at 4°C and let them stabilize for 2 hours at a temperature of 25°C. Three titrations per sample were carried out to define total alkalinity with the </w:t>
      </w:r>
      <w:proofErr w:type="spellStart"/>
      <w:r w:rsidRPr="000A293E">
        <w:rPr>
          <w:rFonts w:asciiTheme="majorHAnsi" w:eastAsia="Calibri" w:hAnsiTheme="majorHAnsi" w:cstheme="majorHAnsi"/>
          <w:color w:val="000000"/>
        </w:rPr>
        <w:t>Titrando</w:t>
      </w:r>
      <w:proofErr w:type="spellEnd"/>
      <w:r w:rsidRPr="000A293E">
        <w:rPr>
          <w:rFonts w:asciiTheme="majorHAnsi" w:eastAsia="Calibri" w:hAnsiTheme="majorHAnsi" w:cstheme="majorHAnsi"/>
          <w:color w:val="000000"/>
        </w:rPr>
        <w:t xml:space="preserve"> 888 (</w:t>
      </w:r>
      <w:proofErr w:type="spellStart"/>
      <w:r w:rsidRPr="000A293E">
        <w:rPr>
          <w:rFonts w:asciiTheme="majorHAnsi" w:eastAsia="Calibri" w:hAnsiTheme="majorHAnsi" w:cstheme="majorHAnsi"/>
          <w:color w:val="000000"/>
        </w:rPr>
        <w:t>Metrohm</w:t>
      </w:r>
      <w:proofErr w:type="spellEnd"/>
      <w:r w:rsidRPr="000A293E">
        <w:rPr>
          <w:rFonts w:asciiTheme="majorHAnsi" w:eastAsia="Calibri" w:hAnsiTheme="majorHAnsi" w:cstheme="majorHAnsi"/>
          <w:color w:val="000000"/>
        </w:rPr>
        <w:t xml:space="preserve">) by using the </w:t>
      </w:r>
      <w:proofErr w:type="spellStart"/>
      <w:r w:rsidRPr="000A293E">
        <w:rPr>
          <w:rFonts w:asciiTheme="majorHAnsi" w:eastAsia="Calibri" w:hAnsiTheme="majorHAnsi" w:cstheme="majorHAnsi"/>
          <w:color w:val="000000"/>
        </w:rPr>
        <w:t>Titripur</w:t>
      </w:r>
      <w:proofErr w:type="spellEnd"/>
      <w:r w:rsidRPr="000A293E">
        <w:rPr>
          <w:rFonts w:asciiTheme="majorHAnsi" w:eastAsia="Calibri" w:hAnsiTheme="majorHAnsi" w:cstheme="majorHAnsi"/>
          <w:color w:val="000000"/>
        </w:rPr>
        <w:t xml:space="preserve"> c(HCl) (with a concentration about 100 </w:t>
      </w:r>
      <w:proofErr w:type="gramStart"/>
      <w:r w:rsidRPr="000A293E">
        <w:rPr>
          <w:rFonts w:asciiTheme="majorHAnsi" w:eastAsia="Calibri" w:hAnsiTheme="majorHAnsi" w:cstheme="majorHAnsi"/>
          <w:color w:val="000000"/>
        </w:rPr>
        <w:t>mmol.L</w:t>
      </w:r>
      <w:proofErr w:type="gramEnd"/>
      <w:r w:rsidRPr="000A293E">
        <w:rPr>
          <w:rFonts w:asciiTheme="majorHAnsi" w:eastAsia="Calibri" w:hAnsiTheme="majorHAnsi" w:cstheme="majorHAnsi"/>
          <w:color w:val="000000"/>
          <w:vertAlign w:val="superscript"/>
        </w:rPr>
        <w:t>-1</w:t>
      </w:r>
      <w:r w:rsidRPr="000A293E">
        <w:rPr>
          <w:rFonts w:asciiTheme="majorHAnsi" w:eastAsia="Calibri" w:hAnsiTheme="majorHAnsi" w:cstheme="majorHAnsi"/>
          <w:color w:val="000000"/>
        </w:rPr>
        <w:t xml:space="preserve">). Titration controls were set up with the current water experiment collected beforehand coral incubations. Calcification rates were calculated from the difference between total alkalinity measured at the beginning and the end of each incubation period (∆AT) as defined by Dickson et al. (2007)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{"citationItems":[{"id":"ITEM-1","itemData":{"author":[{"dropping-particle":"","family":"Dickson","given":"Andrew Gilmore","non-dropping-particle":"","parse-names":false,"suffix":""},{"dropping-particle":"","family":"Sabine","given":"Christopher L","non-dropping-particle":"","parse-names":false,"suffix":""},{"dropping-particle":"","family":"Christian","given":"James Robert","non-dropping-particle":"","parse-names":false,"suffix":""}],"id":"ITEM-1","issued":{"date-parts":[["2007"]]},"publisher":"North Pacific Marine Science Organization","title":"Guide to best practices for ocean CO2 measurements.","type":"book"},"uris":["http://www.mendeley.com/documents/?uuid=54c36105-ce97-4445-a0c6-3d35021fd520"]}],"mendeley":{"formattedCitation":"[34]","plainTextFormattedCitation":"[34]","previouslyFormattedCitation":"[34]"},"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[34]</w:t>
      </w:r>
      <w:r w:rsidR="00EB6C5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Assuming a mole of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is produced when the alkalinity measure (∆AT) drops by 2 moles throughout a fixed time (∆t), and by multiplying these parameters (</w:t>
      </w:r>
      <w:proofErr w:type="gramStart"/>
      <w:r w:rsidR="00993262">
        <w:rPr>
          <w:rFonts w:asciiTheme="majorHAnsi" w:eastAsia="Calibri" w:hAnsiTheme="majorHAnsi" w:cstheme="majorHAnsi"/>
          <w:color w:val="000000"/>
        </w:rPr>
        <w:t>i.e.,</w:t>
      </w:r>
      <w:r w:rsidR="00DE4CD0" w:rsidRPr="00691C61">
        <w:rPr>
          <w:rFonts w:asciiTheme="majorHAnsi" w:eastAsia="Calibri" w:hAnsiTheme="majorHAnsi" w:cstheme="majorHAnsi"/>
          <w:color w:val="000000"/>
        </w:rPr>
        <w:t>,</w:t>
      </w:r>
      <w:proofErr w:type="gramEnd"/>
      <w:r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lastRenderedPageBreak/>
        <w:t>-</w:t>
      </w:r>
      <w:r w:rsidR="00137D8E">
        <w:rPr>
          <w:rFonts w:asciiTheme="majorHAnsi" w:eastAsia="Calibri" w:hAnsiTheme="majorHAnsi" w:cstheme="majorHAnsi"/>
          <w:color w:val="000000"/>
        </w:rPr>
        <w:t> </w:t>
      </w:r>
      <w:r w:rsidRPr="000A293E">
        <w:rPr>
          <w:rFonts w:asciiTheme="majorHAnsi" w:eastAsia="Calibri" w:hAnsiTheme="majorHAnsi" w:cstheme="majorHAnsi"/>
          <w:color w:val="000000"/>
        </w:rPr>
        <w:t>∆AT/2∆t) by seawater density (</w:t>
      </w:r>
      <w:proofErr w:type="spellStart"/>
      <w:r w:rsidRPr="000A293E">
        <w:rPr>
          <w:rFonts w:asciiTheme="majorHAnsi" w:eastAsia="Calibri" w:hAnsiTheme="majorHAnsi" w:cstheme="majorHAnsi"/>
          <w:color w:val="000000"/>
        </w:rPr>
        <w:t>ρ</w:t>
      </w:r>
      <w:r w:rsidRPr="000A293E">
        <w:rPr>
          <w:rFonts w:asciiTheme="majorHAnsi" w:eastAsia="Calibri" w:hAnsiTheme="majorHAnsi" w:cstheme="majorHAnsi"/>
          <w:color w:val="000000"/>
          <w:vertAlign w:val="subscript"/>
        </w:rPr>
        <w:t>sw</w:t>
      </w:r>
      <w:proofErr w:type="spellEnd"/>
      <w:r w:rsidRPr="000A293E">
        <w:rPr>
          <w:rFonts w:asciiTheme="majorHAnsi" w:eastAsia="Calibri" w:hAnsiTheme="majorHAnsi" w:cstheme="majorHAnsi"/>
          <w:color w:val="000000"/>
        </w:rPr>
        <w:t>) we defined the global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production rate. We finally converted it in g</w:t>
      </w:r>
      <w:r w:rsidR="00691C61">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cm</w:t>
      </w:r>
      <w:r w:rsidRPr="000A293E">
        <w:rPr>
          <w:rFonts w:asciiTheme="majorHAnsi" w:eastAsia="Calibri" w:hAnsiTheme="majorHAnsi" w:cstheme="majorHAnsi"/>
          <w:color w:val="000000"/>
          <w:vertAlign w:val="superscript"/>
        </w:rPr>
        <w:t>-2</w:t>
      </w:r>
      <w:r w:rsidR="00691C61">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yr</w:t>
      </w:r>
      <w:r w:rsidRPr="000A293E">
        <w:rPr>
          <w:rFonts w:asciiTheme="majorHAnsi" w:eastAsia="Calibri" w:hAnsiTheme="majorHAnsi" w:cstheme="majorHAnsi"/>
          <w:color w:val="000000"/>
          <w:vertAlign w:val="superscript"/>
        </w:rPr>
        <w:t>-1</w:t>
      </w:r>
      <w:r w:rsidRPr="000A293E">
        <w:rPr>
          <w:rFonts w:asciiTheme="majorHAnsi" w:eastAsia="Calibri" w:hAnsiTheme="majorHAnsi" w:cstheme="majorHAnsi"/>
          <w:color w:val="000000"/>
        </w:rPr>
        <w:t xml:space="preserve"> based on the molar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mass.</w:t>
      </w:r>
    </w:p>
    <w:p w14:paraId="71CA0F95" w14:textId="77777777" w:rsidR="00DF146F" w:rsidRPr="000A293E" w:rsidRDefault="00DF146F" w:rsidP="00691C61">
      <w:pPr>
        <w:spacing w:line="480" w:lineRule="auto"/>
        <w:jc w:val="both"/>
        <w:rPr>
          <w:rFonts w:asciiTheme="majorHAnsi" w:eastAsia="Calibri" w:hAnsiTheme="majorHAnsi" w:cstheme="majorHAnsi"/>
          <w:color w:val="000000"/>
        </w:rPr>
      </w:pPr>
    </w:p>
    <w:p w14:paraId="6FC4B053"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 xml:space="preserve">Colony-size estimation using photogrammetry </w:t>
      </w:r>
    </w:p>
    <w:p w14:paraId="67AD6140" w14:textId="77777777" w:rsidR="00DF146F" w:rsidRPr="000A293E" w:rsidRDefault="00DF146F" w:rsidP="00691C61">
      <w:pPr>
        <w:spacing w:line="480" w:lineRule="auto"/>
        <w:ind w:left="360"/>
        <w:jc w:val="both"/>
        <w:rPr>
          <w:rFonts w:asciiTheme="majorHAnsi" w:eastAsia="Calibri" w:hAnsiTheme="majorHAnsi" w:cstheme="majorHAnsi"/>
          <w:color w:val="000000"/>
        </w:rPr>
      </w:pPr>
    </w:p>
    <w:p w14:paraId="0178D342" w14:textId="0C926433"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 xml:space="preserve">After each incubation we took 100 to 200 overlapping high-resolution photos (300 dpi) for each colony. The photos were used to construct 3D images using </w:t>
      </w:r>
      <w:proofErr w:type="spellStart"/>
      <w:r w:rsidRPr="000A293E">
        <w:rPr>
          <w:rFonts w:asciiTheme="majorHAnsi" w:eastAsia="Calibri" w:hAnsiTheme="majorHAnsi" w:cstheme="majorHAnsi"/>
          <w:color w:val="000000"/>
        </w:rPr>
        <w:t>Agisoft</w:t>
      </w:r>
      <w:proofErr w:type="spellEnd"/>
      <w:r w:rsidRPr="000A293E">
        <w:rPr>
          <w:rFonts w:asciiTheme="majorHAnsi" w:eastAsia="Calibri" w:hAnsiTheme="majorHAnsi" w:cstheme="majorHAnsi"/>
          <w:color w:val="000000"/>
        </w:rPr>
        <w:t xml:space="preserve"> </w:t>
      </w:r>
      <w:proofErr w:type="spellStart"/>
      <w:r w:rsidRPr="000A293E">
        <w:rPr>
          <w:rFonts w:asciiTheme="majorHAnsi" w:eastAsia="Calibri" w:hAnsiTheme="majorHAnsi" w:cstheme="majorHAnsi"/>
          <w:color w:val="000000"/>
        </w:rPr>
        <w:t>PhotoScan</w:t>
      </w:r>
      <w:proofErr w:type="spellEnd"/>
      <w:r w:rsidRPr="000A293E">
        <w:rPr>
          <w:rFonts w:asciiTheme="majorHAnsi" w:eastAsia="Calibri" w:hAnsiTheme="majorHAnsi" w:cstheme="majorHAnsi"/>
          <w:color w:val="000000"/>
        </w:rPr>
        <w:t xml:space="preserve"> modelling software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{"citationItems":[{"id":"ITEM-1","itemData":{"abstract":"Agisoft PhotoScan Pro allows to generate high resolution georeferenced orthophotos (up to 5 cm accuracy with GCP) and exceptionally detailed DEMs / textured polygonal models. The fully automated workflow enables a non-specialist to process thousands of aerial images on a desktop computer to produce professional class photogrammetric data.","author":[{"dropping-particle":"","family":"LLC","given":"Agisof","non-dropping-particle":"","parse-names":false,"suffix":""}],"container-title":"User Manuals","id":"ITEM-1","issued":{"date-parts":[["2016"]]},"page":"97","title":"Agisoft PhotoScan User Manual : Professional Edition, Version 1.2","type":"article"},"uris":["http://www.mendeley.com/documents/?uuid=b2d562b0-f021-411d-ba81-28e0a4e4b4b6"]}],"mendeley":{"formattedCitation":"[35]","plainTextFormattedCitation":"[35]","previouslyFormattedCitation":"[35]"},"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[35]</w:t>
      </w:r>
      <w:r w:rsidR="00EB6C5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 photo alignment (</w:t>
      </w:r>
      <w:proofErr w:type="gramStart"/>
      <w:r w:rsidR="00993262">
        <w:rPr>
          <w:rFonts w:asciiTheme="majorHAnsi" w:eastAsia="Calibri" w:hAnsiTheme="majorHAnsi" w:cstheme="majorHAnsi"/>
          <w:color w:val="000000"/>
        </w:rPr>
        <w:t>i.e.,</w:t>
      </w:r>
      <w:r w:rsidR="00DE4CD0" w:rsidRPr="00691C61">
        <w:rPr>
          <w:rFonts w:asciiTheme="majorHAnsi" w:eastAsia="Calibri" w:hAnsiTheme="majorHAnsi" w:cstheme="majorHAnsi"/>
          <w:color w:val="000000"/>
        </w:rPr>
        <w:t>,</w:t>
      </w:r>
      <w:proofErr w:type="gramEnd"/>
      <w:r w:rsidRPr="000A293E">
        <w:rPr>
          <w:rFonts w:asciiTheme="majorHAnsi" w:eastAsia="Calibri" w:hAnsiTheme="majorHAnsi" w:cstheme="majorHAnsi"/>
          <w:color w:val="000000"/>
        </w:rPr>
        <w:t xml:space="preserve"> bundle adjustment) creates a 3D image that results from the projection and intersection of pixel rays from the different positions and oriented images. The software allowed us to define volume and live surface area from the final 3D model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{"citationItems":[{"id":"ITEM-1","itemData":{"DOI":"10.3390/rs70911933","ISSN":"2072-4292","abstract":"In unmanned aerial vehicle (UAV) photogrammetric surveys, the cameracan be pre-calibrated or can be calibrated \"on-the-job\" using structure-from-motion anda self-calibrating bundle adjustment. This study investigates the impact on mapping accuracyof UAV photogrammetric survey blocks, the bundle adjustment and the 3D reconstructionprocess under a range of typical operating scenarios for centimetre-scale natural landformmapping (in this case, a coastal cliff). We demonstrate the sensitivity of the process tocalibration procedures and the need for careful accuracy assessment. For this investigation, vertical (nadir or near-nadir) and oblique photography were collected with 80%–90%overlap and with accurately-surveyed (σ ≤ 2 mm) and densely-distributed ground control.This allowed various scenarios to be tested and the impact on mapping accuracy to beassessed. This paper presents the results of that investigation and provides guidelines thatwill assist with operational decisions regarding camera calibration and ground control forUAV photogrammetry. The results indicate that the use of either a robust pre-calibration ora robust self-calibration results in accurate model creation from vertical-only photography,and additional oblique photography may improve the results. The results indicate thatif a dense array of high accuracy ground control points are deployed and the UAVphotography includes both vertical and oblique images, then either a pre-calibration or anon-the-job self-calibration will yield reliable models (pre-calibration RMSEXY = 7.1 mmand on-the-job self-calibration RMSEXY = 3.2 mm). When oblique photography was Remote Sens. 2015, 7 11934 excluded from the on-the-job self-calibration solution, the accuracy of the model deteriorated(by 3.3 mm horizontally and 4.7 mm vertically). When the accuracy of the ground controlwas then degraded to replicate typical operational practice (σ = 22 mm), the accuracyof the model further deteriorated (e.g., on-the-job self-calibration RMSEXY went from3.2–7.0 mm). Additionally, when the density of the ground control was reduced, the modelaccuracy also further deteriorated (e.g., on-the-job self-calibration RMSEXY went from7.0–7.3 mm). However, our results do indicate that loss of accuracy due to sparse groundcontrol can be mitigated by including oblique imagery.","author":[{"dropping-particle":"","family":"Harwin","given":"Steve","non-dropping-particle":"","parse-names":false,"suffix":""},{"dropping-particle":"","family":"Lucieer","given":"Arko","non-dropping-particle":"","parse-names":false,"suffix":""},{"dropping-particle":"","family":"Osborn","given":"Jon","non-dropping-particle":"","parse-names":false,"suffix":""}],"container-title":"Remote Sensing","id":"ITEM-1","issue":"9","issued":{"date-parts":[["2015"]]},"page":"11933-11953","title":"The Impact of the Calibration Method on the Accuracy of Point Clouds Derived Using Unmanned Aerial Vehicle Multi-View Stereopsis","type":"article-journal","volume":"7"},"uris":["http://www.mendeley.com/documents/?uuid=0fe2eb8c-b60b-4bdd-aece-50eea4249606"]}],"mendeley":{"formattedCitation":"[36]","plainTextFormattedCitation":"[36]","previouslyFormattedCitation":"[36]"},"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[36]</w:t>
      </w:r>
      <w:r w:rsidR="00EB6C5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All coral colonies</w:t>
      </w:r>
      <w:r w:rsidR="009B7947" w:rsidRPr="000A293E">
        <w:rPr>
          <w:rFonts w:asciiTheme="majorHAnsi" w:eastAsia="Calibri" w:hAnsiTheme="majorHAnsi" w:cstheme="majorHAnsi"/>
          <w:color w:val="000000"/>
        </w:rPr>
        <w:t xml:space="preserve">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009B7947" w:rsidRPr="000A293E">
        <w:rPr>
          <w:rFonts w:asciiTheme="majorHAnsi" w:eastAsia="Calibri" w:hAnsiTheme="majorHAnsi" w:cstheme="majorHAnsi"/>
          <w:color w:val="000000"/>
        </w:rPr>
        <w:t xml:space="preserve"> 384 coral colonies)</w:t>
      </w:r>
      <w:r w:rsidRPr="000A293E">
        <w:rPr>
          <w:rFonts w:asciiTheme="majorHAnsi" w:eastAsia="Calibri" w:hAnsiTheme="majorHAnsi" w:cstheme="majorHAnsi"/>
          <w:color w:val="000000"/>
        </w:rPr>
        <w:t xml:space="preserve"> were thus stored in a central storage tank and re-introduced </w:t>
      </w:r>
      <w:sdt>
        <w:sdtPr>
          <w:rPr>
            <w:rFonts w:asciiTheme="majorHAnsi" w:hAnsiTheme="majorHAnsi" w:cstheme="majorHAnsi"/>
          </w:rPr>
          <w:tag w:val="goog_rdk_4"/>
          <w:id w:val="1117800480"/>
        </w:sdtPr>
        <w:sdtEndPr/>
        <w:sdtContent/>
      </w:sdt>
      <w:r w:rsidRPr="000A293E">
        <w:rPr>
          <w:rFonts w:asciiTheme="majorHAnsi" w:eastAsia="Calibri" w:hAnsiTheme="majorHAnsi" w:cstheme="majorHAnsi"/>
          <w:color w:val="000000"/>
        </w:rPr>
        <w:t>if they did not die, on the outer slope. Each week, all coral colonies already incubated and waiting for being reintroduced in the storage tank were transported in the cool box in direction to the diving site. A total of 308 coral colonies were transported and placed back carefully on the reef, at some spot with low current observations.</w:t>
      </w:r>
    </w:p>
    <w:p w14:paraId="134D39E2" w14:textId="77777777" w:rsidR="00DF146F" w:rsidRPr="000A293E" w:rsidRDefault="00DF146F" w:rsidP="00691C61">
      <w:pPr>
        <w:spacing w:line="480" w:lineRule="auto"/>
        <w:jc w:val="both"/>
        <w:rPr>
          <w:rFonts w:asciiTheme="majorHAnsi" w:eastAsia="Calibri" w:hAnsiTheme="majorHAnsi" w:cstheme="majorHAnsi"/>
          <w:color w:val="000000"/>
        </w:rPr>
      </w:pPr>
    </w:p>
    <w:p w14:paraId="14B261B5"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 xml:space="preserve">Statistical </w:t>
      </w:r>
      <w:sdt>
        <w:sdtPr>
          <w:rPr>
            <w:rFonts w:asciiTheme="majorHAnsi" w:hAnsiTheme="majorHAnsi" w:cstheme="majorHAnsi"/>
          </w:rPr>
          <w:tag w:val="goog_rdk_5"/>
          <w:id w:val="175707109"/>
        </w:sdtPr>
        <w:sdtEndPr/>
        <w:sdtContent/>
      </w:sdt>
      <w:r w:rsidRPr="000A293E">
        <w:rPr>
          <w:rFonts w:asciiTheme="majorHAnsi" w:eastAsia="Calibri" w:hAnsiTheme="majorHAnsi" w:cstheme="majorHAnsi"/>
          <w:color w:val="000000"/>
          <w:u w:val="single"/>
        </w:rPr>
        <w:t>analysis</w:t>
      </w:r>
    </w:p>
    <w:p w14:paraId="1A5B0A20" w14:textId="77777777" w:rsidR="00DF146F" w:rsidRPr="000A293E" w:rsidRDefault="00DF146F" w:rsidP="00691C61">
      <w:pPr>
        <w:spacing w:line="480" w:lineRule="auto"/>
        <w:jc w:val="both"/>
        <w:rPr>
          <w:rFonts w:asciiTheme="majorHAnsi" w:eastAsia="Calibri" w:hAnsiTheme="majorHAnsi" w:cstheme="majorHAnsi"/>
          <w:color w:val="000000"/>
        </w:rPr>
      </w:pPr>
    </w:p>
    <w:p w14:paraId="31A033A6" w14:textId="765069C3"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r>
      <w:ins w:id="113" w:author="Diego Barneche" w:date="2021-02-09T07:51:00Z">
        <w:r w:rsidR="00223C66">
          <w:rPr>
            <w:rFonts w:asciiTheme="majorHAnsi" w:eastAsia="Calibri" w:hAnsiTheme="majorHAnsi" w:cstheme="majorHAnsi"/>
            <w:color w:val="000000"/>
          </w:rPr>
          <w:t>We</w:t>
        </w:r>
        <w:r w:rsidR="00223C66" w:rsidRPr="000A293E">
          <w:rPr>
            <w:rFonts w:asciiTheme="majorHAnsi" w:eastAsia="Calibri" w:hAnsiTheme="majorHAnsi" w:cstheme="majorHAnsi"/>
            <w:color w:val="000000"/>
          </w:rPr>
          <w:t xml:space="preserve"> removed </w:t>
        </w:r>
        <w:r w:rsidR="00223C66">
          <w:rPr>
            <w:rFonts w:asciiTheme="majorHAnsi" w:eastAsia="Calibri" w:hAnsiTheme="majorHAnsi" w:cstheme="majorHAnsi"/>
            <w:color w:val="000000"/>
          </w:rPr>
          <w:t xml:space="preserve">data </w:t>
        </w:r>
      </w:ins>
      <w:del w:id="114" w:author="Diego Barneche" w:date="2021-02-09T07:51:00Z">
        <w:r w:rsidRPr="000A293E" w:rsidDel="00223C66">
          <w:rPr>
            <w:rFonts w:asciiTheme="majorHAnsi" w:eastAsia="Calibri" w:hAnsiTheme="majorHAnsi" w:cstheme="majorHAnsi"/>
            <w:color w:val="000000"/>
          </w:rPr>
          <w:delText xml:space="preserve">Each </w:delText>
        </w:r>
      </w:del>
      <w:ins w:id="115" w:author="Diego Barneche" w:date="2021-02-09T07:51:00Z">
        <w:r w:rsidR="00223C66">
          <w:rPr>
            <w:rFonts w:asciiTheme="majorHAnsi" w:eastAsia="Calibri" w:hAnsiTheme="majorHAnsi" w:cstheme="majorHAnsi"/>
            <w:color w:val="000000"/>
          </w:rPr>
          <w:t>if: 1) a</w:t>
        </w:r>
        <w:r w:rsidR="00223C66"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coral colony </w:t>
      </w:r>
      <w:del w:id="116" w:author="Diego Barneche" w:date="2021-02-09T07:51:00Z">
        <w:r w:rsidRPr="000A293E" w:rsidDel="00223C66">
          <w:rPr>
            <w:rFonts w:asciiTheme="majorHAnsi" w:eastAsia="Calibri" w:hAnsiTheme="majorHAnsi" w:cstheme="majorHAnsi"/>
            <w:color w:val="000000"/>
          </w:rPr>
          <w:delText xml:space="preserve">presenting </w:delText>
        </w:r>
      </w:del>
      <w:ins w:id="117" w:author="Diego Barneche" w:date="2021-02-09T07:51:00Z">
        <w:r w:rsidR="00223C66">
          <w:rPr>
            <w:rFonts w:asciiTheme="majorHAnsi" w:eastAsia="Calibri" w:hAnsiTheme="majorHAnsi" w:cstheme="majorHAnsi"/>
            <w:color w:val="000000"/>
          </w:rPr>
          <w:t>exhibited</w:t>
        </w:r>
        <w:r w:rsidR="00223C66"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a negative calcification (</w:t>
      </w:r>
      <w:r w:rsidR="00993262">
        <w:rPr>
          <w:rFonts w:asciiTheme="majorHAnsi" w:eastAsia="Calibri" w:hAnsiTheme="majorHAnsi" w:cstheme="majorHAnsi"/>
          <w:color w:val="000000"/>
        </w:rPr>
        <w:t>i.e.</w:t>
      </w:r>
      <w:del w:id="118" w:author="Diego Barneche" w:date="2021-02-09T07:50:00Z">
        <w:r w:rsidR="00993262" w:rsidDel="00223C66">
          <w:rPr>
            <w:rFonts w:asciiTheme="majorHAnsi" w:eastAsia="Calibri" w:hAnsiTheme="majorHAnsi" w:cstheme="majorHAnsi"/>
            <w:color w:val="000000"/>
          </w:rPr>
          <w:delText>,</w:delText>
        </w:r>
      </w:del>
      <w:r w:rsidR="00DE4CD0" w:rsidRPr="00691C61">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dissolution),</w:t>
      </w:r>
      <w:ins w:id="119" w:author="Diego Barneche" w:date="2021-02-09T07:51:00Z">
        <w:r w:rsidR="00223C66">
          <w:rPr>
            <w:rFonts w:asciiTheme="majorHAnsi" w:eastAsia="Calibri" w:hAnsiTheme="majorHAnsi" w:cstheme="majorHAnsi"/>
            <w:color w:val="000000"/>
          </w:rPr>
          <w:t xml:space="preserve"> 2)</w:t>
        </w:r>
      </w:ins>
      <w:r w:rsidRPr="000A293E">
        <w:rPr>
          <w:rFonts w:asciiTheme="majorHAnsi" w:eastAsia="Calibri" w:hAnsiTheme="majorHAnsi" w:cstheme="majorHAnsi"/>
          <w:color w:val="000000"/>
        </w:rPr>
        <w:t xml:space="preserve"> </w:t>
      </w:r>
      <w:del w:id="120" w:author="Diego Barneche" w:date="2021-02-09T07:51:00Z">
        <w:r w:rsidRPr="000A293E" w:rsidDel="00223C66">
          <w:rPr>
            <w:rFonts w:asciiTheme="majorHAnsi" w:eastAsia="Calibri" w:hAnsiTheme="majorHAnsi" w:cstheme="majorHAnsi"/>
            <w:color w:val="000000"/>
          </w:rPr>
          <w:delText xml:space="preserve">a </w:delText>
        </w:r>
      </w:del>
      <w:ins w:id="121" w:author="Diego Barneche" w:date="2021-02-09T07:51:00Z">
        <w:r w:rsidR="00223C66">
          <w:rPr>
            <w:rFonts w:asciiTheme="majorHAnsi" w:eastAsia="Calibri" w:hAnsiTheme="majorHAnsi" w:cstheme="majorHAnsi"/>
            <w:color w:val="000000"/>
          </w:rPr>
          <w:t>the tank</w:t>
        </w:r>
        <w:r w:rsidR="00223C66"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temperature </w:t>
      </w:r>
      <w:del w:id="122" w:author="Diego Barneche" w:date="2021-02-09T07:51:00Z">
        <w:r w:rsidRPr="000A293E" w:rsidDel="00223C66">
          <w:rPr>
            <w:rFonts w:asciiTheme="majorHAnsi" w:eastAsia="Calibri" w:hAnsiTheme="majorHAnsi" w:cstheme="majorHAnsi"/>
            <w:color w:val="000000"/>
          </w:rPr>
          <w:delText>under the</w:delText>
        </w:r>
      </w:del>
      <w:ins w:id="123" w:author="Diego Barneche" w:date="2021-02-09T07:51:00Z">
        <w:r w:rsidR="00223C66">
          <w:rPr>
            <w:rFonts w:asciiTheme="majorHAnsi" w:eastAsia="Calibri" w:hAnsiTheme="majorHAnsi" w:cstheme="majorHAnsi"/>
            <w:color w:val="000000"/>
          </w:rPr>
          <w:t>dropped below</w:t>
        </w:r>
      </w:ins>
      <w:r w:rsidRPr="000A293E">
        <w:rPr>
          <w:rFonts w:asciiTheme="majorHAnsi" w:eastAsia="Calibri" w:hAnsiTheme="majorHAnsi" w:cstheme="majorHAnsi"/>
          <w:color w:val="000000"/>
        </w:rPr>
        <w:t xml:space="preserve"> 27°C (</w:t>
      </w:r>
      <w:r w:rsidR="00993262">
        <w:rPr>
          <w:rFonts w:asciiTheme="majorHAnsi" w:eastAsia="Calibri" w:hAnsiTheme="majorHAnsi" w:cstheme="majorHAnsi"/>
          <w:color w:val="000000"/>
        </w:rPr>
        <w:t>i.e.</w:t>
      </w:r>
      <w:del w:id="124" w:author="Diego Barneche" w:date="2021-02-09T07:50:00Z">
        <w:r w:rsidR="00993262" w:rsidDel="00223C66">
          <w:rPr>
            <w:rFonts w:asciiTheme="majorHAnsi" w:eastAsia="Calibri" w:hAnsiTheme="majorHAnsi" w:cstheme="majorHAnsi"/>
            <w:color w:val="000000"/>
          </w:rPr>
          <w:delText>,</w:delText>
        </w:r>
      </w:del>
      <w:r w:rsidR="00DE4CD0" w:rsidRPr="00691C61">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experiment</w:t>
      </w:r>
      <w:del w:id="125" w:author="Diego Barneche" w:date="2021-02-09T07:52:00Z">
        <w:r w:rsidRPr="000A293E" w:rsidDel="00223C66">
          <w:rPr>
            <w:rFonts w:asciiTheme="majorHAnsi" w:eastAsia="Calibri" w:hAnsiTheme="majorHAnsi" w:cstheme="majorHAnsi"/>
            <w:color w:val="000000"/>
          </w:rPr>
          <w:delText xml:space="preserve"> troubles</w:delText>
        </w:r>
      </w:del>
      <w:ins w:id="126" w:author="Diego Barneche" w:date="2021-02-09T07:52:00Z">
        <w:r w:rsidR="00223C66">
          <w:rPr>
            <w:rFonts w:asciiTheme="majorHAnsi" w:eastAsia="Calibri" w:hAnsiTheme="majorHAnsi" w:cstheme="majorHAnsi"/>
            <w:color w:val="000000"/>
          </w:rPr>
          <w:t>al fault</w:t>
        </w:r>
      </w:ins>
      <w:r w:rsidRPr="000A293E">
        <w:rPr>
          <w:rFonts w:asciiTheme="majorHAnsi" w:eastAsia="Calibri" w:hAnsiTheme="majorHAnsi" w:cstheme="majorHAnsi"/>
          <w:color w:val="000000"/>
        </w:rPr>
        <w:t xml:space="preserve">) or </w:t>
      </w:r>
      <w:ins w:id="127" w:author="Diego Barneche" w:date="2021-02-09T07:52:00Z">
        <w:r w:rsidR="00223C66">
          <w:rPr>
            <w:rFonts w:asciiTheme="majorHAnsi" w:eastAsia="Calibri" w:hAnsiTheme="majorHAnsi" w:cstheme="majorHAnsi"/>
            <w:color w:val="000000"/>
          </w:rPr>
          <w:t xml:space="preserve">3) </w:t>
        </w:r>
        <w:r w:rsidR="00223C66" w:rsidRPr="000A293E">
          <w:rPr>
            <w:rFonts w:asciiTheme="majorHAnsi" w:eastAsia="Calibri" w:hAnsiTheme="majorHAnsi" w:cstheme="majorHAnsi"/>
            <w:color w:val="000000"/>
          </w:rPr>
          <w:t>the linear fit between the O</w:t>
        </w:r>
        <w:r w:rsidR="00223C66" w:rsidRPr="000A293E">
          <w:rPr>
            <w:rFonts w:asciiTheme="majorHAnsi" w:eastAsia="Calibri" w:hAnsiTheme="majorHAnsi" w:cstheme="majorHAnsi"/>
            <w:color w:val="000000"/>
            <w:vertAlign w:val="subscript"/>
          </w:rPr>
          <w:t>2</w:t>
        </w:r>
        <w:r w:rsidR="00223C66" w:rsidRPr="000A293E">
          <w:rPr>
            <w:rFonts w:asciiTheme="majorHAnsi" w:eastAsia="Calibri" w:hAnsiTheme="majorHAnsi" w:cstheme="majorHAnsi"/>
            <w:color w:val="000000"/>
          </w:rPr>
          <w:t xml:space="preserve"> consumption and time </w:t>
        </w:r>
        <w:r w:rsidR="00223C66">
          <w:rPr>
            <w:rFonts w:asciiTheme="majorHAnsi" w:eastAsia="Calibri" w:hAnsiTheme="majorHAnsi" w:cstheme="majorHAnsi"/>
            <w:color w:val="000000"/>
          </w:rPr>
          <w:t xml:space="preserve">to estimate </w:t>
        </w:r>
      </w:ins>
      <w:ins w:id="128" w:author="Diego Barneche" w:date="2021-02-09T07:53:00Z">
        <w:r w:rsidR="00223C66">
          <w:rPr>
            <w:rFonts w:asciiTheme="majorHAnsi" w:eastAsia="Calibri" w:hAnsiTheme="majorHAnsi" w:cstheme="majorHAnsi"/>
            <w:color w:val="000000"/>
          </w:rPr>
          <w:t>respiratory/net photosynthesis rates</w:t>
        </w:r>
      </w:ins>
      <w:ins w:id="129" w:author="Diego Barneche" w:date="2021-02-09T07:52:00Z">
        <w:r w:rsidR="00223C66">
          <w:rPr>
            <w:rFonts w:asciiTheme="majorHAnsi" w:eastAsia="Calibri" w:hAnsiTheme="majorHAnsi" w:cstheme="majorHAnsi"/>
            <w:color w:val="000000"/>
          </w:rPr>
          <w:t xml:space="preserve"> </w:t>
        </w:r>
      </w:ins>
      <w:del w:id="130" w:author="Diego Barneche" w:date="2021-02-09T07:53:00Z">
        <w:r w:rsidRPr="000A293E" w:rsidDel="00223C66">
          <w:rPr>
            <w:rFonts w:asciiTheme="majorHAnsi" w:eastAsia="Calibri" w:hAnsiTheme="majorHAnsi" w:cstheme="majorHAnsi"/>
            <w:color w:val="000000"/>
          </w:rPr>
          <w:delText xml:space="preserve">a </w:delText>
        </w:r>
      </w:del>
      <w:ins w:id="131" w:author="Diego Barneche" w:date="2021-02-09T07:53:00Z">
        <w:r w:rsidR="00223C66">
          <w:rPr>
            <w:rFonts w:asciiTheme="majorHAnsi" w:eastAsia="Calibri" w:hAnsiTheme="majorHAnsi" w:cstheme="majorHAnsi"/>
            <w:color w:val="000000"/>
          </w:rPr>
          <w:t>exhibited</w:t>
        </w:r>
        <w:r w:rsidR="00223C66" w:rsidRPr="000A293E">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R</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xml:space="preserve"> </w:t>
      </w:r>
      <w:del w:id="132" w:author="Diego Barneche" w:date="2021-02-09T07:53:00Z">
        <w:r w:rsidRPr="000A293E" w:rsidDel="00223C66">
          <w:rPr>
            <w:rFonts w:asciiTheme="majorHAnsi" w:eastAsia="Calibri" w:hAnsiTheme="majorHAnsi" w:cstheme="majorHAnsi"/>
            <w:color w:val="000000"/>
          </w:rPr>
          <w:delText xml:space="preserve">lower </w:delText>
        </w:r>
      </w:del>
      <w:customXmlDelRangeStart w:id="133" w:author="Diego Barneche" w:date="2021-02-09T07:53:00Z"/>
      <w:sdt>
        <w:sdtPr>
          <w:rPr>
            <w:rFonts w:asciiTheme="majorHAnsi" w:hAnsiTheme="majorHAnsi" w:cstheme="majorHAnsi"/>
          </w:rPr>
          <w:tag w:val="goog_rdk_6"/>
          <w:id w:val="-114837193"/>
        </w:sdtPr>
        <w:sdtEndPr/>
        <w:sdtContent>
          <w:customXmlDelRangeEnd w:id="133"/>
          <w:customXmlDelRangeStart w:id="134" w:author="Diego Barneche" w:date="2021-02-09T07:53:00Z"/>
        </w:sdtContent>
      </w:sdt>
      <w:customXmlDelRangeEnd w:id="134"/>
      <w:del w:id="135" w:author="Diego Barneche" w:date="2021-02-09T07:53:00Z">
        <w:r w:rsidRPr="000A293E" w:rsidDel="00223C66">
          <w:rPr>
            <w:rFonts w:asciiTheme="majorHAnsi" w:eastAsia="Calibri" w:hAnsiTheme="majorHAnsi" w:cstheme="majorHAnsi"/>
            <w:color w:val="000000"/>
          </w:rPr>
          <w:delText>t</w:delText>
        </w:r>
      </w:del>
      <w:ins w:id="136" w:author="Diego Barneche" w:date="2021-02-09T07:53:00Z">
        <w:r w:rsidR="00223C66">
          <w:rPr>
            <w:rFonts w:asciiTheme="majorHAnsi" w:eastAsia="Calibri" w:hAnsiTheme="majorHAnsi" w:cstheme="majorHAnsi"/>
            <w:color w:val="000000"/>
          </w:rPr>
          <w:t xml:space="preserve">lower than </w:t>
        </w:r>
      </w:ins>
      <w:del w:id="137" w:author="Diego Barneche" w:date="2021-02-09T07:53:00Z">
        <w:r w:rsidRPr="000A293E" w:rsidDel="00223C66">
          <w:rPr>
            <w:rFonts w:asciiTheme="majorHAnsi" w:eastAsia="Calibri" w:hAnsiTheme="majorHAnsi" w:cstheme="majorHAnsi"/>
            <w:color w:val="000000"/>
          </w:rPr>
          <w:delText xml:space="preserve">han </w:delText>
        </w:r>
      </w:del>
      <w:r w:rsidRPr="000A293E">
        <w:rPr>
          <w:rFonts w:asciiTheme="majorHAnsi" w:eastAsia="Calibri" w:hAnsiTheme="majorHAnsi" w:cstheme="majorHAnsi"/>
          <w:color w:val="000000"/>
        </w:rPr>
        <w:t xml:space="preserve">0.8 </w:t>
      </w:r>
      <w:del w:id="138" w:author="Diego Barneche" w:date="2021-02-09T07:53:00Z">
        <w:r w:rsidRPr="000A293E" w:rsidDel="00223C66">
          <w:rPr>
            <w:rFonts w:asciiTheme="majorHAnsi" w:eastAsia="Calibri" w:hAnsiTheme="majorHAnsi" w:cstheme="majorHAnsi"/>
            <w:color w:val="000000"/>
          </w:rPr>
          <w:delText>concerning</w:delText>
        </w:r>
        <w:r w:rsidR="007314C3" w:rsidRPr="000A293E" w:rsidDel="00223C66">
          <w:rPr>
            <w:rFonts w:asciiTheme="majorHAnsi" w:eastAsia="Calibri" w:hAnsiTheme="majorHAnsi" w:cstheme="majorHAnsi"/>
            <w:color w:val="000000"/>
          </w:rPr>
          <w:delText xml:space="preserve"> </w:delText>
        </w:r>
      </w:del>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{"citationItems":[{"id":"ITEM-1","itemData":{"DOI":"10.4135/9781483381503.n817","abstract":"The Clean Air Act, which was last amended in 1990, requires EPA to set National Ambient Air Quality Standards (40 CFR part 50) for pollutants considered harmful to public health and the environment. The Clean Air Act identifies two types of national ambient air quality standards. Primary standards provide public health protection, including protecting the health of \"sensitive\" populations such as asthmatics, children, and the elderly. Secondary standards provide public welfare protection, including protection against decreased visibility and damage to animals, crops, vegetation, and buildings. EPA","author":[{"dropping-particle":"","family":"Kolb","given":"Robert W","non-dropping-particle":"","parse-names":false,"suffix":""}],"container-title":"The SAGE Encyclopedia of Business Ethics and Society","id":"ITEM-1","issued":{"date-parts":[["2018"]]},"publisher":"SAGE Publications, Inc.","title":"National Ambient Air Quality Standards (NAAQS)","type":"article"},"uris":["http://www.mendeley.com/documents/?uuid=aedfba0e-9c8d-4640-9299-24c3a2684e85"]}],"mendeley":{"formattedCitation":"[33]","plainTextFormattedCitation":"[33]","previouslyFormattedCitation":"[33]"},"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[33]</w:t>
      </w:r>
      <w:r w:rsidR="00EB6C58">
        <w:rPr>
          <w:rFonts w:asciiTheme="majorHAnsi" w:eastAsia="Calibri" w:hAnsiTheme="majorHAnsi" w:cstheme="majorHAnsi"/>
          <w:color w:val="000000"/>
        </w:rPr>
        <w:fldChar w:fldCharType="end"/>
      </w:r>
      <w:r w:rsidR="003850D2" w:rsidRPr="000A293E" w:rsidDel="003850D2">
        <w:rPr>
          <w:rFonts w:asciiTheme="majorHAnsi" w:eastAsia="Calibri" w:hAnsiTheme="majorHAnsi" w:cstheme="majorHAnsi"/>
          <w:color w:val="000000"/>
        </w:rPr>
        <w:t xml:space="preserve"> </w:t>
      </w:r>
      <w:del w:id="139" w:author="Diego Barneche" w:date="2021-02-09T07:52:00Z">
        <w:r w:rsidRPr="000A293E" w:rsidDel="00223C66">
          <w:rPr>
            <w:rFonts w:asciiTheme="majorHAnsi" w:eastAsia="Calibri" w:hAnsiTheme="majorHAnsi" w:cstheme="majorHAnsi"/>
            <w:color w:val="000000"/>
          </w:rPr>
          <w:delText>the linear fit between the O</w:delText>
        </w:r>
        <w:r w:rsidRPr="000A293E" w:rsidDel="00223C66">
          <w:rPr>
            <w:rFonts w:asciiTheme="majorHAnsi" w:eastAsia="Calibri" w:hAnsiTheme="majorHAnsi" w:cstheme="majorHAnsi"/>
            <w:color w:val="000000"/>
            <w:vertAlign w:val="subscript"/>
          </w:rPr>
          <w:delText>2</w:delText>
        </w:r>
        <w:r w:rsidRPr="000A293E" w:rsidDel="00223C66">
          <w:rPr>
            <w:rFonts w:asciiTheme="majorHAnsi" w:eastAsia="Calibri" w:hAnsiTheme="majorHAnsi" w:cstheme="majorHAnsi"/>
            <w:color w:val="000000"/>
          </w:rPr>
          <w:delText xml:space="preserve"> consumption and the experiment time (</w:delText>
        </w:r>
        <w:r w:rsidR="00993262" w:rsidDel="00223C66">
          <w:rPr>
            <w:rFonts w:asciiTheme="majorHAnsi" w:eastAsia="Calibri" w:hAnsiTheme="majorHAnsi" w:cstheme="majorHAnsi"/>
            <w:color w:val="000000"/>
          </w:rPr>
          <w:delText>i.e.,</w:delText>
        </w:r>
        <w:r w:rsidR="00DE4CD0" w:rsidRPr="00691C61" w:rsidDel="00223C66">
          <w:rPr>
            <w:rFonts w:asciiTheme="majorHAnsi" w:eastAsia="Calibri" w:hAnsiTheme="majorHAnsi" w:cstheme="majorHAnsi"/>
            <w:color w:val="000000"/>
          </w:rPr>
          <w:delText>,</w:delText>
        </w:r>
        <w:r w:rsidRPr="000A293E" w:rsidDel="00223C66">
          <w:rPr>
            <w:rFonts w:asciiTheme="majorHAnsi" w:eastAsia="Calibri" w:hAnsiTheme="majorHAnsi" w:cstheme="majorHAnsi"/>
            <w:color w:val="000000"/>
          </w:rPr>
          <w:delText xml:space="preserve"> coral stressed)</w:delText>
        </w:r>
      </w:del>
      <w:del w:id="140" w:author="Diego Barneche" w:date="2021-02-09T07:51:00Z">
        <w:r w:rsidRPr="000A293E" w:rsidDel="00223C66">
          <w:rPr>
            <w:rFonts w:asciiTheme="majorHAnsi" w:eastAsia="Calibri" w:hAnsiTheme="majorHAnsi" w:cstheme="majorHAnsi"/>
            <w:color w:val="000000"/>
          </w:rPr>
          <w:delText xml:space="preserve"> was removed</w:delText>
        </w:r>
      </w:del>
      <w:r w:rsidRPr="000A293E">
        <w:rPr>
          <w:rFonts w:asciiTheme="majorHAnsi" w:eastAsia="Calibri" w:hAnsiTheme="majorHAnsi" w:cstheme="majorHAnsi"/>
          <w:color w:val="000000"/>
        </w:rPr>
        <w:t xml:space="preserve">. We thus kept 250 coral colonies </w:t>
      </w:r>
      <w:ins w:id="141" w:author="Diego Barneche" w:date="2021-02-09T07:54:00Z">
        <w:r w:rsidR="004A7BBB">
          <w:rPr>
            <w:rFonts w:asciiTheme="majorHAnsi" w:eastAsia="Calibri" w:hAnsiTheme="majorHAnsi" w:cstheme="majorHAnsi"/>
            <w:color w:val="000000"/>
          </w:rPr>
          <w:t xml:space="preserve">out </w:t>
        </w:r>
        <w:r w:rsidR="004A7BBB" w:rsidRPr="00741BF5">
          <w:rPr>
            <w:rFonts w:asciiTheme="majorHAnsi" w:eastAsia="Calibri" w:hAnsiTheme="majorHAnsi" w:cstheme="majorHAnsi"/>
            <w:color w:val="000000"/>
            <w:highlight w:val="yellow"/>
            <w:rPrChange w:id="142" w:author="Diego Barneche" w:date="2021-02-09T07:54:00Z">
              <w:rPr>
                <w:rFonts w:asciiTheme="majorHAnsi" w:eastAsia="Calibri" w:hAnsiTheme="majorHAnsi" w:cstheme="majorHAnsi"/>
                <w:color w:val="000000"/>
              </w:rPr>
            </w:rPrChange>
          </w:rPr>
          <w:t>of XX (XX %)</w:t>
        </w:r>
        <w:r w:rsidR="004A7BBB">
          <w:rPr>
            <w:rFonts w:asciiTheme="majorHAnsi" w:eastAsia="Calibri" w:hAnsiTheme="majorHAnsi" w:cstheme="majorHAnsi"/>
            <w:color w:val="000000"/>
          </w:rPr>
          <w:t xml:space="preserve"> </w:t>
        </w:r>
      </w:ins>
      <w:r w:rsidRPr="000A293E">
        <w:rPr>
          <w:rFonts w:asciiTheme="majorHAnsi" w:eastAsia="Calibri" w:hAnsiTheme="majorHAnsi" w:cstheme="majorHAnsi"/>
          <w:color w:val="000000"/>
        </w:rPr>
        <w:t xml:space="preserve">for the </w:t>
      </w:r>
      <w:r w:rsidRPr="000A293E">
        <w:rPr>
          <w:rFonts w:asciiTheme="majorHAnsi" w:eastAsia="Calibri" w:hAnsiTheme="majorHAnsi" w:cstheme="majorHAnsi"/>
          <w:color w:val="000000"/>
        </w:rPr>
        <w:lastRenderedPageBreak/>
        <w:t xml:space="preserve">analysis. </w:t>
      </w:r>
      <w:del w:id="143" w:author="Diego Barneche" w:date="2021-02-09T07:54:00Z">
        <w:r w:rsidRPr="000A293E" w:rsidDel="00741BF5">
          <w:rPr>
            <w:rFonts w:asciiTheme="majorHAnsi" w:eastAsia="Calibri" w:hAnsiTheme="majorHAnsi" w:cstheme="majorHAnsi"/>
            <w:color w:val="000000"/>
          </w:rPr>
          <w:delText>Then w</w:delText>
        </w:r>
      </w:del>
      <w:ins w:id="144" w:author="Diego Barneche" w:date="2021-02-09T07:54:00Z">
        <w:r w:rsidR="00741BF5">
          <w:rPr>
            <w:rFonts w:asciiTheme="majorHAnsi" w:eastAsia="Calibri" w:hAnsiTheme="majorHAnsi" w:cstheme="majorHAnsi"/>
            <w:color w:val="000000"/>
          </w:rPr>
          <w:t>W</w:t>
        </w:r>
      </w:ins>
      <w:r w:rsidRPr="000A293E">
        <w:rPr>
          <w:rFonts w:asciiTheme="majorHAnsi" w:eastAsia="Calibri" w:hAnsiTheme="majorHAnsi" w:cstheme="majorHAnsi"/>
          <w:color w:val="000000"/>
        </w:rPr>
        <w:t xml:space="preserve">e </w:t>
      </w:r>
      <w:ins w:id="145" w:author="Diego Barneche" w:date="2021-02-09T07:54:00Z">
        <w:r w:rsidR="00741BF5">
          <w:rPr>
            <w:rFonts w:asciiTheme="majorHAnsi" w:eastAsia="Calibri" w:hAnsiTheme="majorHAnsi" w:cstheme="majorHAnsi"/>
            <w:color w:val="000000"/>
          </w:rPr>
          <w:t xml:space="preserve">then </w:t>
        </w:r>
      </w:ins>
      <w:del w:id="146" w:author="Diego Barneche" w:date="2021-02-09T07:54:00Z">
        <w:r w:rsidRPr="000A293E" w:rsidDel="00741BF5">
          <w:rPr>
            <w:rFonts w:asciiTheme="majorHAnsi" w:eastAsia="Calibri" w:hAnsiTheme="majorHAnsi" w:cstheme="majorHAnsi"/>
            <w:color w:val="000000"/>
          </w:rPr>
          <w:delText xml:space="preserve">fitted </w:delText>
        </w:r>
      </w:del>
      <w:ins w:id="147" w:author="Diego Barneche" w:date="2021-02-09T07:54:00Z">
        <w:r w:rsidR="00741BF5">
          <w:rPr>
            <w:rFonts w:asciiTheme="majorHAnsi" w:eastAsia="Calibri" w:hAnsiTheme="majorHAnsi" w:cstheme="majorHAnsi"/>
            <w:color w:val="000000"/>
          </w:rPr>
          <w:t>applied</w:t>
        </w:r>
        <w:r w:rsidR="00741BF5" w:rsidRPr="000A293E">
          <w:rPr>
            <w:rFonts w:asciiTheme="majorHAnsi" w:eastAsia="Calibri" w:hAnsiTheme="majorHAnsi" w:cstheme="majorHAnsi"/>
            <w:color w:val="000000"/>
          </w:rPr>
          <w:t xml:space="preserve"> </w:t>
        </w:r>
      </w:ins>
      <w:del w:id="148" w:author="Diego Barneche" w:date="2021-02-09T07:54:00Z">
        <w:r w:rsidRPr="000A293E" w:rsidDel="00741BF5">
          <w:rPr>
            <w:rFonts w:asciiTheme="majorHAnsi" w:eastAsia="Calibri" w:hAnsiTheme="majorHAnsi" w:cstheme="majorHAnsi"/>
            <w:color w:val="000000"/>
          </w:rPr>
          <w:delText xml:space="preserve">a </w:delText>
        </w:r>
      </w:del>
      <w:r w:rsidRPr="000A293E">
        <w:rPr>
          <w:rFonts w:asciiTheme="majorHAnsi" w:eastAsia="Calibri" w:hAnsiTheme="majorHAnsi" w:cstheme="majorHAnsi"/>
          <w:color w:val="000000"/>
        </w:rPr>
        <w:t xml:space="preserve">Bayesian </w:t>
      </w:r>
      <w:ins w:id="149" w:author="Diego Barneche" w:date="2021-02-09T07:54:00Z">
        <w:r w:rsidR="00741BF5">
          <w:rPr>
            <w:rFonts w:asciiTheme="majorHAnsi" w:eastAsia="Calibri" w:hAnsiTheme="majorHAnsi" w:cstheme="majorHAnsi"/>
            <w:color w:val="000000"/>
          </w:rPr>
          <w:t>methods</w:t>
        </w:r>
      </w:ins>
      <w:ins w:id="150" w:author="Diego Barneche" w:date="2021-02-09T07:55:00Z">
        <w:r w:rsidR="00741BF5" w:rsidRPr="00741BF5">
          <w:rPr>
            <w:rFonts w:asciiTheme="majorHAnsi" w:eastAsia="Calibri" w:hAnsiTheme="majorHAnsi" w:cstheme="majorHAnsi"/>
            <w:color w:val="000000"/>
          </w:rPr>
          <w:t xml:space="preserve"> </w:t>
        </w:r>
        <w:r w:rsidR="00741BF5" w:rsidRPr="000A293E">
          <w:rPr>
            <w:rFonts w:asciiTheme="majorHAnsi" w:eastAsia="Calibri" w:hAnsiTheme="majorHAnsi" w:cstheme="majorHAnsi"/>
            <w:color w:val="000000"/>
          </w:rPr>
          <w:t xml:space="preserve">using the </w:t>
        </w:r>
        <w:commentRangeStart w:id="151"/>
        <w:r w:rsidR="00741BF5">
          <w:rPr>
            <w:rFonts w:asciiTheme="majorHAnsi" w:eastAsia="Calibri" w:hAnsiTheme="majorHAnsi" w:cstheme="majorHAnsi"/>
            <w:color w:val="000000"/>
          </w:rPr>
          <w:t xml:space="preserve">R </w:t>
        </w:r>
        <w:r w:rsidR="00741BF5" w:rsidRPr="000A293E">
          <w:rPr>
            <w:rFonts w:asciiTheme="majorHAnsi" w:eastAsia="Calibri" w:hAnsiTheme="majorHAnsi" w:cstheme="majorHAnsi"/>
            <w:color w:val="000000"/>
          </w:rPr>
          <w:t xml:space="preserve">package </w:t>
        </w:r>
        <w:r w:rsidR="00741BF5" w:rsidRPr="000A293E">
          <w:rPr>
            <w:rFonts w:asciiTheme="majorHAnsi" w:eastAsia="Calibri" w:hAnsiTheme="majorHAnsi" w:cstheme="majorHAnsi"/>
            <w:i/>
            <w:color w:val="000000"/>
          </w:rPr>
          <w:t xml:space="preserve">brms </w:t>
        </w:r>
      </w:ins>
      <w:commentRangeEnd w:id="151"/>
      <w:ins w:id="152" w:author="Diego Barneche" w:date="2021-02-09T08:12:00Z">
        <w:r w:rsidR="00B87904">
          <w:rPr>
            <w:rStyle w:val="CommentReference"/>
          </w:rPr>
          <w:commentReference w:id="151"/>
        </w:r>
      </w:ins>
      <w:ins w:id="153" w:author="Diego Barneche" w:date="2021-02-09T07:55:00Z">
        <w:r w:rsidR="00741BF5">
          <w:rPr>
            <w:rFonts w:asciiTheme="majorHAnsi" w:eastAsia="Calibri" w:hAnsiTheme="majorHAnsi" w:cstheme="majorHAnsi"/>
            <w:i/>
            <w:color w:val="000000"/>
          </w:rPr>
          <w:fldChar w:fldCharType="begin" w:fldLock="1"/>
        </w:r>
        <w:r w:rsidR="00741BF5">
          <w:rPr>
            <w:rFonts w:asciiTheme="majorHAnsi" w:eastAsia="Calibri" w:hAnsiTheme="majorHAnsi" w:cstheme="majorHAnsi"/>
            <w:i/>
            <w:color w:val="000000"/>
          </w:rPr>
          <w:instrText>ADDIN CSL_CITATION {"citationItems":[{"id":"ITEM-1","itemData":{"DOI":"10.18637/jss.v080.i01","abstract":"The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 Vol 1, Issue 1 (2017)  ","id":"ITEM-1","issued":{"date-parts":[["2017"]]},"title":"brms: An R Package for Bayesian Multilevel Models Using Stan","type":"article-journal"},"uris":["http://www.mendeley.com/documents/?uuid=004c27c1-7d4c-4685-8566-641fbaa552ed"]}],"mendeley":{"formattedCitation":"[37]","plainTextFormattedCitation":"[37]","previouslyFormattedCitation":"[37]"},"properties":{"noteIndex":0},"schema":"https://github.com/citation-style-language/schema/raw/master/csl-citation.json"}</w:instrText>
        </w:r>
        <w:r w:rsidR="00741BF5">
          <w:rPr>
            <w:rFonts w:asciiTheme="majorHAnsi" w:eastAsia="Calibri" w:hAnsiTheme="majorHAnsi" w:cstheme="majorHAnsi"/>
            <w:i/>
            <w:color w:val="000000"/>
          </w:rPr>
          <w:fldChar w:fldCharType="separate"/>
        </w:r>
        <w:r w:rsidR="00741BF5" w:rsidRPr="00EB6C58">
          <w:rPr>
            <w:rFonts w:asciiTheme="majorHAnsi" w:eastAsia="Calibri" w:hAnsiTheme="majorHAnsi" w:cstheme="majorHAnsi"/>
            <w:noProof/>
            <w:color w:val="000000"/>
          </w:rPr>
          <w:t>[37]</w:t>
        </w:r>
        <w:r w:rsidR="00741BF5">
          <w:rPr>
            <w:rFonts w:asciiTheme="majorHAnsi" w:eastAsia="Calibri" w:hAnsiTheme="majorHAnsi" w:cstheme="majorHAnsi"/>
            <w:i/>
            <w:color w:val="000000"/>
          </w:rPr>
          <w:fldChar w:fldCharType="end"/>
        </w:r>
        <w:r w:rsidR="00741BF5" w:rsidRPr="000A293E">
          <w:rPr>
            <w:rFonts w:asciiTheme="majorHAnsi" w:eastAsia="Calibri" w:hAnsiTheme="majorHAnsi" w:cstheme="majorHAnsi"/>
            <w:color w:val="000000"/>
          </w:rPr>
          <w:t xml:space="preserve"> </w:t>
        </w:r>
      </w:ins>
      <w:ins w:id="154" w:author="Diego Barneche" w:date="2021-02-09T07:54:00Z">
        <w:r w:rsidR="00741BF5">
          <w:rPr>
            <w:rFonts w:asciiTheme="majorHAnsi" w:eastAsia="Calibri" w:hAnsiTheme="majorHAnsi" w:cstheme="majorHAnsi"/>
            <w:color w:val="000000"/>
          </w:rPr>
          <w:t xml:space="preserve">to estimate the allometry of </w:t>
        </w:r>
      </w:ins>
      <w:ins w:id="155" w:author="Diego Barneche" w:date="2021-02-09T07:55:00Z">
        <w:r w:rsidR="00741BF5">
          <w:rPr>
            <w:rFonts w:asciiTheme="majorHAnsi" w:eastAsia="Calibri" w:hAnsiTheme="majorHAnsi" w:cstheme="majorHAnsi"/>
            <w:color w:val="000000"/>
          </w:rPr>
          <w:t xml:space="preserve">each physiological rate on </w:t>
        </w:r>
      </w:ins>
      <w:ins w:id="156" w:author="Diego Barneche" w:date="2021-02-09T08:03:00Z">
        <w:r w:rsidR="004B29C1">
          <w:rPr>
            <w:rFonts w:asciiTheme="majorHAnsi" w:eastAsia="Calibri" w:hAnsiTheme="majorHAnsi" w:cstheme="majorHAnsi"/>
            <w:color w:val="000000"/>
          </w:rPr>
          <w:t>the natural log</w:t>
        </w:r>
      </w:ins>
      <w:del w:id="157" w:author="Diego Barneche" w:date="2021-02-09T08:03:00Z">
        <w:r w:rsidRPr="000A293E" w:rsidDel="004B29C1">
          <w:rPr>
            <w:rFonts w:asciiTheme="majorHAnsi" w:eastAsia="Calibri" w:hAnsiTheme="majorHAnsi" w:cstheme="majorHAnsi"/>
            <w:color w:val="000000"/>
          </w:rPr>
          <w:delText>log-</w:delText>
        </w:r>
      </w:del>
      <w:del w:id="158" w:author="Diego Barneche" w:date="2021-02-09T07:54:00Z">
        <w:r w:rsidRPr="000A293E" w:rsidDel="00741BF5">
          <w:rPr>
            <w:rFonts w:asciiTheme="majorHAnsi" w:eastAsia="Calibri" w:hAnsiTheme="majorHAnsi" w:cstheme="majorHAnsi"/>
            <w:color w:val="000000"/>
          </w:rPr>
          <w:delText xml:space="preserve">linear </w:delText>
        </w:r>
      </w:del>
      <w:ins w:id="159" w:author="Diego Barneche" w:date="2021-02-09T07:54:00Z">
        <w:r w:rsidR="00741BF5" w:rsidRPr="000A293E">
          <w:rPr>
            <w:rFonts w:asciiTheme="majorHAnsi" w:eastAsia="Calibri" w:hAnsiTheme="majorHAnsi" w:cstheme="majorHAnsi"/>
            <w:color w:val="000000"/>
          </w:rPr>
          <w:t xml:space="preserve"> </w:t>
        </w:r>
      </w:ins>
      <w:ins w:id="160" w:author="Diego Barneche" w:date="2021-02-09T07:55:00Z">
        <w:r w:rsidR="00741BF5">
          <w:rPr>
            <w:rFonts w:asciiTheme="majorHAnsi" w:eastAsia="Calibri" w:hAnsiTheme="majorHAnsi" w:cstheme="majorHAnsi"/>
            <w:color w:val="000000"/>
          </w:rPr>
          <w:t>scale</w:t>
        </w:r>
      </w:ins>
      <w:del w:id="161" w:author="Diego Barneche" w:date="2021-02-09T07:55:00Z">
        <w:r w:rsidRPr="000A293E" w:rsidDel="00741BF5">
          <w:rPr>
            <w:rFonts w:asciiTheme="majorHAnsi" w:eastAsia="Calibri" w:hAnsiTheme="majorHAnsi" w:cstheme="majorHAnsi"/>
            <w:color w:val="000000"/>
          </w:rPr>
          <w:delText xml:space="preserve">regression for each functional process using the package </w:delText>
        </w:r>
        <w:r w:rsidRPr="000A293E" w:rsidDel="00741BF5">
          <w:rPr>
            <w:rFonts w:asciiTheme="majorHAnsi" w:eastAsia="Calibri" w:hAnsiTheme="majorHAnsi" w:cstheme="majorHAnsi"/>
            <w:i/>
            <w:color w:val="000000"/>
          </w:rPr>
          <w:delText xml:space="preserve">brms </w:delText>
        </w:r>
        <w:r w:rsidR="00EB6C58" w:rsidDel="00741BF5">
          <w:rPr>
            <w:rFonts w:asciiTheme="majorHAnsi" w:eastAsia="Calibri" w:hAnsiTheme="majorHAnsi" w:cstheme="majorHAnsi"/>
            <w:i/>
            <w:color w:val="000000"/>
          </w:rPr>
          <w:fldChar w:fldCharType="begin" w:fldLock="1"/>
        </w:r>
        <w:r w:rsidR="00EB6C58" w:rsidDel="00741BF5">
          <w:rPr>
            <w:rFonts w:asciiTheme="majorHAnsi" w:eastAsia="Calibri" w:hAnsiTheme="majorHAnsi" w:cstheme="majorHAnsi"/>
            <w:i/>
            <w:color w:val="000000"/>
          </w:rPr>
          <w:delInstrText>ADDIN CSL_CITATION {"citationItems":[{"id":"ITEM-1","itemData":{"DOI":"10.18637/jss.v080.i01","abstract":"The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 Vol 1, Issue 1 (2017)  ","id":"ITEM-1","issued":{"date-parts":[["2017"]]},"title":"brms: An R Package for Bayesian Multilevel Models Using Stan","type":"article-journal"},"uris":["http://www.mendeley.com/documents/?uuid=004c27c1-7d4c-4685-8566-641fbaa552ed"]}],"mendeley":{"formattedCitation":"[37]","plainTextFormattedCitation":"[37]","previouslyFormattedCitation":"[37]"},"properties":{"noteIndex":0},"schema":"https://github.com/citation-style-language/schema/raw/master/csl-citation.json"}</w:delInstrText>
        </w:r>
        <w:r w:rsidR="00EB6C58" w:rsidDel="00741BF5">
          <w:rPr>
            <w:rFonts w:asciiTheme="majorHAnsi" w:eastAsia="Calibri" w:hAnsiTheme="majorHAnsi" w:cstheme="majorHAnsi"/>
            <w:i/>
            <w:color w:val="000000"/>
          </w:rPr>
          <w:fldChar w:fldCharType="separate"/>
        </w:r>
        <w:r w:rsidR="00EB6C58" w:rsidRPr="00EB6C58" w:rsidDel="00741BF5">
          <w:rPr>
            <w:rFonts w:asciiTheme="majorHAnsi" w:eastAsia="Calibri" w:hAnsiTheme="majorHAnsi" w:cstheme="majorHAnsi"/>
            <w:noProof/>
            <w:color w:val="000000"/>
          </w:rPr>
          <w:delText>[37]</w:delText>
        </w:r>
        <w:r w:rsidR="00EB6C58" w:rsidDel="00741BF5">
          <w:rPr>
            <w:rFonts w:asciiTheme="majorHAnsi" w:eastAsia="Calibri" w:hAnsiTheme="majorHAnsi" w:cstheme="majorHAnsi"/>
            <w:i/>
            <w:color w:val="000000"/>
          </w:rPr>
          <w:fldChar w:fldCharType="end"/>
        </w:r>
        <w:r w:rsidRPr="000A293E" w:rsidDel="00741BF5">
          <w:rPr>
            <w:rFonts w:asciiTheme="majorHAnsi" w:eastAsia="Calibri" w:hAnsiTheme="majorHAnsi" w:cstheme="majorHAnsi"/>
            <w:color w:val="000000"/>
          </w:rPr>
          <w:delText xml:space="preserve"> and considered species as a random effect</w:delText>
        </w:r>
      </w:del>
      <w:r w:rsidRPr="000A293E">
        <w:rPr>
          <w:rFonts w:asciiTheme="majorHAnsi" w:eastAsia="Calibri" w:hAnsiTheme="majorHAnsi" w:cstheme="majorHAnsi"/>
          <w:color w:val="000000"/>
        </w:rPr>
        <w:t>:</w:t>
      </w:r>
    </w:p>
    <w:p w14:paraId="69EA241B" w14:textId="6B1D94FD" w:rsidR="00DF146F" w:rsidRDefault="00DF146F" w:rsidP="00691C61">
      <w:pPr>
        <w:spacing w:line="480" w:lineRule="auto"/>
        <w:jc w:val="both"/>
        <w:rPr>
          <w:ins w:id="162" w:author="Diego Barneche" w:date="2021-02-09T07:55:00Z"/>
          <w:rFonts w:asciiTheme="majorHAnsi" w:eastAsia="Calibri" w:hAnsiTheme="majorHAnsi" w:cstheme="majorHAnsi"/>
          <w:color w:val="000000"/>
        </w:rPr>
      </w:pPr>
    </w:p>
    <w:p w14:paraId="68E994DC" w14:textId="0C329793" w:rsidR="00741BF5" w:rsidRPr="00741BF5" w:rsidRDefault="00FE3B28" w:rsidP="00741BF5">
      <w:pPr>
        <w:spacing w:line="480" w:lineRule="auto"/>
        <w:jc w:val="center"/>
        <w:rPr>
          <w:ins w:id="163" w:author="Diego Barneche" w:date="2021-02-09T07:59:00Z"/>
          <w:rFonts w:asciiTheme="majorHAnsi" w:eastAsia="Calibri" w:hAnsiTheme="majorHAnsi" w:cstheme="majorHAnsi"/>
          <w:color w:val="000000"/>
          <w:rPrChange w:id="164" w:author="Diego Barneche" w:date="2021-02-09T07:59:00Z">
            <w:rPr>
              <w:ins w:id="165" w:author="Diego Barneche" w:date="2021-02-09T07:59:00Z"/>
              <w:rFonts w:ascii="Cambria Math" w:eastAsia="Calibri" w:hAnsi="Cambria Math" w:cstheme="majorHAnsi"/>
              <w:i/>
              <w:color w:val="000000"/>
            </w:rPr>
          </w:rPrChange>
        </w:rPr>
      </w:pPr>
      <m:oMathPara>
        <m:oMath>
          <m:func>
            <m:funcPr>
              <m:ctrlPr>
                <w:rPr>
                  <w:rFonts w:ascii="Cambria Math" w:eastAsia="Calibri" w:hAnsi="Cambria Math" w:cstheme="majorHAnsi"/>
                  <w:i/>
                  <w:color w:val="000000"/>
                </w:rPr>
              </m:ctrlPr>
            </m:funcPr>
            <m:fName>
              <m:r>
                <m:rPr>
                  <m:sty m:val="p"/>
                </m:rPr>
                <w:rPr>
                  <w:rFonts w:ascii="Cambria Math" w:eastAsia="Calibri" w:hAnsi="Cambria Math" w:cstheme="majorHAnsi"/>
                  <w:color w:val="000000"/>
                </w:rPr>
                <m:t>ln</m:t>
              </m:r>
            </m:fName>
            <m:e>
              <m:d>
                <m:dPr>
                  <m:ctrlPr>
                    <w:ins w:id="166" w:author="Diego Barneche" w:date="2021-02-09T07:55:00Z">
                      <w:rPr>
                        <w:rFonts w:ascii="Cambria Math" w:eastAsia="Calibri" w:hAnsi="Cambria Math" w:cstheme="majorHAnsi"/>
                        <w:i/>
                        <w:color w:val="000000"/>
                      </w:rPr>
                    </w:ins>
                  </m:ctrlPr>
                </m:dPr>
                <m:e>
                  <m:sSub>
                    <m:sSubPr>
                      <m:ctrlPr>
                        <w:ins w:id="167" w:author="Diego Barneche" w:date="2021-02-09T07:56:00Z">
                          <w:rPr>
                            <w:rFonts w:ascii="Cambria Math" w:eastAsia="Calibri" w:hAnsi="Cambria Math" w:cstheme="majorHAnsi"/>
                            <w:i/>
                            <w:color w:val="000000"/>
                          </w:rPr>
                        </w:ins>
                      </m:ctrlPr>
                    </m:sSubPr>
                    <m:e>
                      <m:r>
                        <w:ins w:id="168" w:author="Diego Barneche" w:date="2021-02-09T07:56:00Z">
                          <w:rPr>
                            <w:rFonts w:ascii="Cambria Math" w:eastAsia="Calibri" w:hAnsi="Cambria Math" w:cstheme="majorHAnsi"/>
                            <w:color w:val="000000"/>
                          </w:rPr>
                          <m:t>R</m:t>
                        </w:ins>
                      </m:r>
                    </m:e>
                    <m:sub>
                      <m:r>
                        <w:ins w:id="169" w:author="Diego Barneche" w:date="2021-02-09T08:03:00Z">
                          <w:rPr>
                            <w:rFonts w:ascii="Cambria Math" w:eastAsia="Calibri" w:hAnsi="Cambria Math" w:cstheme="majorHAnsi"/>
                            <w:color w:val="000000"/>
                          </w:rPr>
                          <m:t>S,</m:t>
                        </w:ins>
                      </m:r>
                      <m:r>
                        <w:ins w:id="170" w:author="Diego Barneche" w:date="2021-02-09T07:56:00Z">
                          <w:rPr>
                            <w:rFonts w:ascii="Cambria Math" w:eastAsia="Calibri" w:hAnsi="Cambria Math" w:cstheme="majorHAnsi"/>
                            <w:color w:val="000000"/>
                          </w:rPr>
                          <m:t>i</m:t>
                        </w:ins>
                      </m:r>
                    </m:sub>
                  </m:sSub>
                </m:e>
              </m:d>
            </m:e>
          </m:func>
          <m:r>
            <w:ins w:id="171" w:author="Diego Barneche" w:date="2021-02-09T07:56:00Z">
              <w:rPr>
                <w:rFonts w:ascii="Cambria Math" w:eastAsia="Calibri" w:hAnsi="Cambria Math" w:cstheme="majorHAnsi"/>
                <w:color w:val="000000"/>
              </w:rPr>
              <m:t>~</m:t>
            </w:ins>
          </m:r>
          <m:r>
            <w:ins w:id="172" w:author="Diego Barneche" w:date="2021-02-09T07:59:00Z">
              <m:rPr>
                <m:scr m:val="script"/>
                <m:sty m:val="p"/>
              </m:rPr>
              <w:rPr>
                <w:rFonts w:ascii="Cambria Math" w:hAnsi="Cambria Math"/>
                <w:lang w:val="en-US"/>
              </w:rPr>
              <m:t>N</m:t>
            </w:ins>
          </m:r>
          <m:d>
            <m:dPr>
              <m:ctrlPr>
                <w:ins w:id="173" w:author="Diego Barneche" w:date="2021-02-09T07:56:00Z">
                  <w:rPr>
                    <w:rFonts w:ascii="Cambria Math" w:eastAsia="Calibri" w:hAnsi="Cambria Math" w:cstheme="majorHAnsi"/>
                    <w:i/>
                    <w:color w:val="000000"/>
                  </w:rPr>
                </w:ins>
              </m:ctrlPr>
            </m:dPr>
            <m:e>
              <m:sSub>
                <m:sSubPr>
                  <m:ctrlPr>
                    <w:ins w:id="174" w:author="Diego Barneche" w:date="2021-02-09T07:56:00Z">
                      <w:rPr>
                        <w:rFonts w:ascii="Cambria Math" w:eastAsia="Calibri" w:hAnsi="Cambria Math" w:cstheme="majorHAnsi"/>
                        <w:i/>
                        <w:color w:val="000000"/>
                      </w:rPr>
                    </w:ins>
                  </m:ctrlPr>
                </m:sSubPr>
                <m:e>
                  <m:r>
                    <w:ins w:id="175" w:author="Diego Barneche" w:date="2021-02-09T07:56:00Z">
                      <w:rPr>
                        <w:rFonts w:ascii="Cambria Math" w:eastAsia="Calibri" w:hAnsi="Cambria Math" w:cstheme="majorHAnsi"/>
                        <w:color w:val="000000"/>
                      </w:rPr>
                      <m:t>μ</m:t>
                    </w:ins>
                  </m:r>
                </m:e>
                <m:sub>
                  <m:r>
                    <w:ins w:id="176" w:author="Diego Barneche" w:date="2021-02-09T08:03:00Z">
                      <w:rPr>
                        <w:rFonts w:ascii="Cambria Math" w:eastAsia="Calibri" w:hAnsi="Cambria Math" w:cstheme="majorHAnsi"/>
                        <w:color w:val="000000"/>
                      </w:rPr>
                      <m:t>S,</m:t>
                    </w:ins>
                  </m:r>
                  <m:r>
                    <w:ins w:id="177" w:author="Diego Barneche" w:date="2021-02-09T07:56:00Z">
                      <w:rPr>
                        <w:rFonts w:ascii="Cambria Math" w:eastAsia="Calibri" w:hAnsi="Cambria Math" w:cstheme="majorHAnsi"/>
                        <w:color w:val="000000"/>
                      </w:rPr>
                      <m:t>i</m:t>
                    </w:ins>
                  </m:r>
                </m:sub>
              </m:sSub>
              <m:r>
                <w:ins w:id="178" w:author="Diego Barneche" w:date="2021-02-09T07:56:00Z">
                  <w:rPr>
                    <w:rFonts w:ascii="Cambria Math" w:eastAsia="Calibri" w:hAnsi="Cambria Math" w:cstheme="majorHAnsi"/>
                    <w:color w:val="000000"/>
                  </w:rPr>
                  <m:t>,σ</m:t>
                </w:ins>
              </m:r>
            </m:e>
          </m:d>
        </m:oMath>
      </m:oMathPara>
    </w:p>
    <w:p w14:paraId="1CE1FA38" w14:textId="04A99EF3" w:rsidR="00741BF5" w:rsidRPr="004B29C1" w:rsidRDefault="00FE3B28" w:rsidP="00741BF5">
      <w:pPr>
        <w:spacing w:line="480" w:lineRule="auto"/>
        <w:jc w:val="center"/>
        <w:rPr>
          <w:ins w:id="179" w:author="Diego Barneche" w:date="2021-02-09T08:01:00Z"/>
          <w:rFonts w:asciiTheme="majorHAnsi" w:eastAsia="Calibri" w:hAnsiTheme="majorHAnsi" w:cstheme="majorHAnsi"/>
          <w:color w:val="000000"/>
        </w:rPr>
      </w:pPr>
      <m:oMathPara>
        <m:oMath>
          <m:sSub>
            <m:sSubPr>
              <m:ctrlPr>
                <w:ins w:id="180" w:author="Diego Barneche" w:date="2021-02-09T07:59:00Z">
                  <w:rPr>
                    <w:rFonts w:ascii="Cambria Math" w:eastAsia="Calibri" w:hAnsi="Cambria Math" w:cstheme="majorHAnsi"/>
                    <w:i/>
                    <w:color w:val="000000"/>
                  </w:rPr>
                </w:ins>
              </m:ctrlPr>
            </m:sSubPr>
            <m:e>
              <m:r>
                <w:ins w:id="181" w:author="Diego Barneche" w:date="2021-02-09T07:59:00Z">
                  <w:rPr>
                    <w:rFonts w:ascii="Cambria Math" w:eastAsia="Calibri" w:hAnsi="Cambria Math" w:cstheme="majorHAnsi"/>
                    <w:color w:val="000000"/>
                  </w:rPr>
                  <m:t>μ</m:t>
                </w:ins>
              </m:r>
            </m:e>
            <m:sub>
              <m:r>
                <w:ins w:id="182" w:author="Diego Barneche" w:date="2021-02-09T08:03:00Z">
                  <w:rPr>
                    <w:rFonts w:ascii="Cambria Math" w:eastAsia="Calibri" w:hAnsi="Cambria Math" w:cstheme="majorHAnsi"/>
                    <w:color w:val="000000"/>
                  </w:rPr>
                  <m:t>S,</m:t>
                </w:ins>
              </m:r>
              <m:r>
                <w:ins w:id="183" w:author="Diego Barneche" w:date="2021-02-09T07:59:00Z">
                  <w:rPr>
                    <w:rFonts w:ascii="Cambria Math" w:eastAsia="Calibri" w:hAnsi="Cambria Math" w:cstheme="majorHAnsi"/>
                    <w:color w:val="000000"/>
                  </w:rPr>
                  <m:t>i</m:t>
                </w:ins>
              </m:r>
            </m:sub>
          </m:sSub>
          <m:r>
            <w:ins w:id="184" w:author="Diego Barneche" w:date="2021-02-09T07:59:00Z">
              <w:rPr>
                <w:rFonts w:ascii="Cambria Math" w:eastAsia="Calibri" w:hAnsi="Cambria Math" w:cstheme="majorHAnsi"/>
                <w:color w:val="000000"/>
              </w:rPr>
              <m:t>=</m:t>
            </w:ins>
          </m:r>
          <m:r>
            <m:rPr>
              <m:sty m:val="p"/>
            </m:rPr>
            <w:rPr>
              <w:rFonts w:ascii="Cambria Math" w:eastAsia="Calibri" w:hAnsi="Cambria Math" w:cstheme="majorHAnsi"/>
              <w:color w:val="000000"/>
            </w:rPr>
            <m:t>ln⁡</m:t>
          </m:r>
          <m:r>
            <w:ins w:id="185" w:author="Diego Barneche" w:date="2021-02-09T08:22:00Z">
              <w:rPr>
                <w:rFonts w:ascii="Cambria Math" w:eastAsia="Calibri" w:hAnsi="Cambria Math" w:cstheme="majorHAnsi"/>
                <w:color w:val="000000"/>
              </w:rPr>
              <m:t>(</m:t>
            </w:ins>
          </m:r>
          <m:r>
            <w:ins w:id="186" w:author="Diego Barneche" w:date="2021-02-09T08:00:00Z">
              <w:rPr>
                <w:rFonts w:ascii="Cambria Math" w:eastAsia="Calibri" w:hAnsi="Cambria Math" w:cstheme="majorHAnsi"/>
                <w:color w:val="000000"/>
              </w:rPr>
              <m:t>α</m:t>
            </w:ins>
          </m:r>
          <m:r>
            <w:ins w:id="187" w:author="Diego Barneche" w:date="2021-02-09T08:22:00Z">
              <w:rPr>
                <w:rFonts w:ascii="Cambria Math" w:eastAsia="Calibri" w:hAnsi="Cambria Math" w:cstheme="majorHAnsi"/>
                <w:color w:val="000000"/>
              </w:rPr>
              <m:t>)</m:t>
            </w:ins>
          </m:r>
          <m:r>
            <w:ins w:id="188" w:author="Diego Barneche" w:date="2021-02-09T08:00:00Z">
              <w:rPr>
                <w:rFonts w:ascii="Cambria Math" w:eastAsia="Calibri" w:hAnsi="Cambria Math" w:cstheme="majorHAnsi"/>
                <w:color w:val="000000"/>
              </w:rPr>
              <m:t>+β</m:t>
            </w:ins>
          </m:r>
          <m:func>
            <m:funcPr>
              <m:ctrlPr>
                <w:rPr>
                  <w:rFonts w:ascii="Cambria Math" w:eastAsia="Calibri" w:hAnsi="Cambria Math" w:cstheme="majorHAnsi"/>
                  <w:i/>
                  <w:color w:val="000000"/>
                </w:rPr>
              </m:ctrlPr>
            </m:funcPr>
            <m:fName>
              <m:r>
                <m:rPr>
                  <m:sty m:val="p"/>
                </m:rPr>
                <w:rPr>
                  <w:rFonts w:ascii="Cambria Math" w:eastAsia="Calibri" w:hAnsi="Cambria Math" w:cstheme="majorHAnsi"/>
                  <w:color w:val="000000"/>
                </w:rPr>
                <m:t>ln</m:t>
              </m:r>
            </m:fName>
            <m:e>
              <m:d>
                <m:dPr>
                  <m:ctrlPr>
                    <w:ins w:id="189" w:author="Diego Barneche" w:date="2021-02-09T08:00:00Z">
                      <w:rPr>
                        <w:rFonts w:ascii="Cambria Math" w:eastAsia="Calibri" w:hAnsi="Cambria Math" w:cstheme="majorHAnsi"/>
                        <w:i/>
                        <w:color w:val="000000"/>
                      </w:rPr>
                    </w:ins>
                  </m:ctrlPr>
                </m:dPr>
                <m:e>
                  <m:sSub>
                    <m:sSubPr>
                      <m:ctrlPr>
                        <w:ins w:id="190" w:author="Diego Barneche" w:date="2021-02-09T08:00:00Z">
                          <w:rPr>
                            <w:rFonts w:ascii="Cambria Math" w:eastAsia="Calibri" w:hAnsi="Cambria Math" w:cstheme="majorHAnsi"/>
                            <w:i/>
                            <w:color w:val="000000"/>
                          </w:rPr>
                        </w:ins>
                      </m:ctrlPr>
                    </m:sSubPr>
                    <m:e>
                      <m:r>
                        <w:ins w:id="191" w:author="Diego Barneche" w:date="2021-02-09T08:00:00Z">
                          <w:rPr>
                            <w:rFonts w:ascii="Cambria Math" w:eastAsia="Calibri" w:hAnsi="Cambria Math" w:cstheme="majorHAnsi"/>
                            <w:color w:val="000000"/>
                          </w:rPr>
                          <m:t>x</m:t>
                        </w:ins>
                      </m:r>
                    </m:e>
                    <m:sub>
                      <m:r>
                        <w:ins w:id="192" w:author="Diego Barneche" w:date="2021-02-09T08:00:00Z">
                          <w:rPr>
                            <w:rFonts w:ascii="Cambria Math" w:eastAsia="Calibri" w:hAnsi="Cambria Math" w:cstheme="majorHAnsi"/>
                            <w:color w:val="000000"/>
                          </w:rPr>
                          <m:t>i</m:t>
                        </w:ins>
                      </m:r>
                    </m:sub>
                  </m:sSub>
                </m:e>
              </m:d>
            </m:e>
          </m:func>
          <m:r>
            <w:ins w:id="193" w:author="Diego Barneche" w:date="2021-02-09T08:00:00Z">
              <w:rPr>
                <w:rFonts w:ascii="Cambria Math" w:eastAsia="Calibri" w:hAnsi="Cambria Math" w:cstheme="majorHAnsi"/>
                <w:color w:val="000000"/>
              </w:rPr>
              <m:t>+</m:t>
            </w:ins>
          </m:r>
          <w:commentRangeStart w:id="194"/>
          <m:sSub>
            <m:sSubPr>
              <m:ctrlPr>
                <w:ins w:id="195" w:author="Diego Barneche" w:date="2021-02-09T08:00:00Z">
                  <w:rPr>
                    <w:rFonts w:ascii="Cambria Math" w:eastAsia="Calibri" w:hAnsi="Cambria Math" w:cstheme="majorHAnsi"/>
                    <w:i/>
                    <w:color w:val="000000"/>
                  </w:rPr>
                </w:ins>
              </m:ctrlPr>
            </m:sSubPr>
            <m:e>
              <m:r>
                <w:ins w:id="196" w:author="Diego Barneche" w:date="2021-02-09T08:00:00Z">
                  <w:rPr>
                    <w:rFonts w:ascii="Cambria Math" w:eastAsia="Calibri" w:hAnsi="Cambria Math" w:cstheme="majorHAnsi"/>
                    <w:color w:val="000000"/>
                  </w:rPr>
                  <m:t>ζ</m:t>
                </w:ins>
              </m:r>
            </m:e>
            <m:sub>
              <m:sSub>
                <m:sSubPr>
                  <m:ctrlPr>
                    <w:ins w:id="197" w:author="Diego Barneche" w:date="2021-02-09T08:00:00Z">
                      <w:rPr>
                        <w:rFonts w:ascii="Cambria Math" w:hAnsi="Cambria Math"/>
                        <w:i/>
                      </w:rPr>
                    </w:ins>
                  </m:ctrlPr>
                </m:sSubPr>
                <m:e>
                  <m:r>
                    <w:ins w:id="198" w:author="Diego Barneche" w:date="2021-02-09T08:01:00Z">
                      <w:rPr>
                        <w:rFonts w:ascii="Cambria Math" w:hAnsi="Cambria Math"/>
                      </w:rPr>
                      <m:t>S</m:t>
                    </w:ins>
                  </m:r>
                </m:e>
                <m:sub>
                  <m:r>
                    <w:ins w:id="199" w:author="Diego Barneche" w:date="2021-02-09T08:00:00Z">
                      <w:rPr>
                        <w:rFonts w:ascii="Cambria Math" w:hAnsi="Cambria Math"/>
                      </w:rPr>
                      <m:t>i</m:t>
                    </w:ins>
                  </m:r>
                </m:sub>
              </m:sSub>
            </m:sub>
          </m:sSub>
          <w:commentRangeEnd w:id="194"/>
          <m:r>
            <w:ins w:id="200" w:author="Diego Barneche" w:date="2021-02-09T08:04:00Z">
              <m:rPr>
                <m:sty m:val="p"/>
              </m:rPr>
              <w:rPr>
                <w:rStyle w:val="CommentReference"/>
              </w:rPr>
              <w:commentReference w:id="194"/>
            </w:ins>
          </m:r>
        </m:oMath>
      </m:oMathPara>
    </w:p>
    <w:p w14:paraId="128B93FF" w14:textId="551F8F79" w:rsidR="004B29C1" w:rsidRPr="006570CE" w:rsidRDefault="00FE3B28" w:rsidP="004B29C1">
      <w:pPr>
        <w:spacing w:afterLines="60" w:after="144" w:line="276" w:lineRule="auto"/>
        <w:rPr>
          <w:ins w:id="201" w:author="Diego Barneche" w:date="2021-02-09T08:01:00Z"/>
        </w:rPr>
      </w:pPr>
      <m:oMathPara>
        <m:oMath>
          <m:sSub>
            <m:sSubPr>
              <m:ctrlPr>
                <w:ins w:id="202" w:author="Diego Barneche" w:date="2021-02-09T08:01:00Z">
                  <w:rPr>
                    <w:rFonts w:ascii="Cambria Math" w:hAnsi="Cambria Math"/>
                    <w:i/>
                  </w:rPr>
                </w:ins>
              </m:ctrlPr>
            </m:sSubPr>
            <m:e>
              <m:r>
                <w:ins w:id="203" w:author="Diego Barneche" w:date="2021-02-09T08:01:00Z">
                  <w:rPr>
                    <w:rFonts w:ascii="Cambria Math" w:hAnsi="Cambria Math"/>
                  </w:rPr>
                  <m:t>ζ</m:t>
                </w:ins>
              </m:r>
            </m:e>
            <m:sub>
              <m:sSub>
                <m:sSubPr>
                  <m:ctrlPr>
                    <w:ins w:id="204" w:author="Diego Barneche" w:date="2021-02-09T08:01:00Z">
                      <w:rPr>
                        <w:rFonts w:ascii="Cambria Math" w:hAnsi="Cambria Math"/>
                        <w:i/>
                      </w:rPr>
                    </w:ins>
                  </m:ctrlPr>
                </m:sSubPr>
                <m:e>
                  <m:r>
                    <w:ins w:id="205" w:author="Diego Barneche" w:date="2021-02-09T08:01:00Z">
                      <w:rPr>
                        <w:rFonts w:ascii="Cambria Math" w:hAnsi="Cambria Math"/>
                      </w:rPr>
                      <m:t>S</m:t>
                    </w:ins>
                  </m:r>
                </m:e>
                <m:sub>
                  <m:r>
                    <w:ins w:id="206" w:author="Diego Barneche" w:date="2021-02-09T08:01:00Z">
                      <w:rPr>
                        <w:rFonts w:ascii="Cambria Math" w:hAnsi="Cambria Math"/>
                      </w:rPr>
                      <m:t>i</m:t>
                    </w:ins>
                  </m:r>
                </m:sub>
              </m:sSub>
            </m:sub>
          </m:sSub>
          <m:r>
            <w:ins w:id="207" w:author="Diego Barneche" w:date="2021-02-09T08:01:00Z">
              <w:rPr>
                <w:rFonts w:ascii="Cambria Math" w:hAnsi="Cambria Math"/>
              </w:rPr>
              <m:t>=</m:t>
            </w:ins>
          </m:r>
          <m:sSub>
            <m:sSubPr>
              <m:ctrlPr>
                <w:ins w:id="208" w:author="Diego Barneche" w:date="2021-02-09T08:01:00Z">
                  <w:rPr>
                    <w:rFonts w:ascii="Cambria Math" w:hAnsi="Cambria Math"/>
                    <w:i/>
                  </w:rPr>
                </w:ins>
              </m:ctrlPr>
            </m:sSubPr>
            <m:e>
              <m:r>
                <w:ins w:id="209" w:author="Diego Barneche" w:date="2021-02-09T08:01:00Z">
                  <w:rPr>
                    <w:rFonts w:ascii="Cambria Math" w:hAnsi="Cambria Math"/>
                  </w:rPr>
                  <m:t>ζ</m:t>
                </w:ins>
              </m:r>
            </m:e>
            <m:sub>
              <m:r>
                <w:ins w:id="210" w:author="Diego Barneche" w:date="2021-02-09T08:01:00Z">
                  <w:rPr>
                    <w:rFonts w:ascii="Cambria Math" w:hAnsi="Cambria Math"/>
                  </w:rPr>
                  <m:t>s</m:t>
                </w:ins>
              </m:r>
            </m:sub>
          </m:sSub>
          <m:r>
            <w:ins w:id="211" w:author="Diego Barneche" w:date="2021-02-09T08:01:00Z">
              <w:rPr>
                <w:rFonts w:ascii="Cambria Math" w:hAnsi="Cambria Math"/>
              </w:rPr>
              <m:t>=</m:t>
            </w:ins>
          </m:r>
          <m:sSub>
            <m:sSubPr>
              <m:ctrlPr>
                <w:ins w:id="212" w:author="Diego Barneche" w:date="2021-02-09T08:01:00Z">
                  <w:rPr>
                    <w:rFonts w:ascii="Cambria Math" w:hAnsi="Cambria Math"/>
                    <w:i/>
                  </w:rPr>
                </w:ins>
              </m:ctrlPr>
            </m:sSubPr>
            <m:e>
              <m:r>
                <w:ins w:id="213" w:author="Diego Barneche" w:date="2021-02-09T08:01:00Z">
                  <w:rPr>
                    <w:rFonts w:ascii="Cambria Math" w:hAnsi="Cambria Math"/>
                  </w:rPr>
                  <m:t>δ</m:t>
                </w:ins>
              </m:r>
            </m:e>
            <m:sub>
              <m:r>
                <w:ins w:id="214" w:author="Diego Barneche" w:date="2021-02-09T08:01:00Z">
                  <w:rPr>
                    <w:rFonts w:ascii="Cambria Math" w:hAnsi="Cambria Math"/>
                  </w:rPr>
                  <m:t>s</m:t>
                </w:ins>
              </m:r>
            </m:sub>
          </m:sSub>
          <m:sSub>
            <m:sSubPr>
              <m:ctrlPr>
                <w:ins w:id="215" w:author="Diego Barneche" w:date="2021-02-09T08:01:00Z">
                  <w:rPr>
                    <w:rFonts w:ascii="Cambria Math" w:hAnsi="Cambria Math"/>
                    <w:i/>
                  </w:rPr>
                </w:ins>
              </m:ctrlPr>
            </m:sSubPr>
            <m:e>
              <m:r>
                <w:ins w:id="216" w:author="Diego Barneche" w:date="2021-02-09T08:01:00Z">
                  <w:rPr>
                    <w:rFonts w:ascii="Cambria Math" w:hAnsi="Cambria Math"/>
                  </w:rPr>
                  <m:t>σ</m:t>
                </w:ins>
              </m:r>
            </m:e>
            <m:sub>
              <m:r>
                <w:ins w:id="217" w:author="Diego Barneche" w:date="2021-02-09T08:01:00Z">
                  <w:rPr>
                    <w:rFonts w:ascii="Cambria Math" w:hAnsi="Cambria Math"/>
                  </w:rPr>
                  <m:t>ζ</m:t>
                </w:ins>
              </m:r>
            </m:sub>
          </m:sSub>
        </m:oMath>
      </m:oMathPara>
    </w:p>
    <w:p w14:paraId="0FB95443" w14:textId="729727BA" w:rsidR="004B29C1" w:rsidRPr="006570CE" w:rsidRDefault="004B29C1" w:rsidP="004B29C1">
      <w:pPr>
        <w:spacing w:afterLines="60" w:after="144" w:line="276" w:lineRule="auto"/>
        <w:jc w:val="center"/>
        <w:rPr>
          <w:ins w:id="218" w:author="Diego Barneche" w:date="2021-02-09T08:01:00Z"/>
        </w:rPr>
      </w:pPr>
      <w:commentRangeStart w:id="219"/>
      <m:oMath>
        <m:r>
          <w:ins w:id="220" w:author="Diego Barneche" w:date="2021-02-09T08:02:00Z">
            <w:rPr>
              <w:rFonts w:ascii="Cambria Math" w:eastAsia="Calibri" w:hAnsi="Cambria Math" w:cstheme="majorHAnsi"/>
              <w:color w:val="000000"/>
            </w:rPr>
            <m:t>β</m:t>
          </w:ins>
        </m:r>
        <m:r>
          <w:ins w:id="221" w:author="Diego Barneche" w:date="2021-02-09T08:01:00Z">
            <w:rPr>
              <w:rFonts w:ascii="Cambria Math" w:hAnsi="Cambria Math"/>
            </w:rPr>
            <m:t xml:space="preserve"> ~ </m:t>
          </w:ins>
        </m:r>
        <m:r>
          <w:ins w:id="222" w:author="Diego Barneche" w:date="2021-02-09T08:01:00Z">
            <m:rPr>
              <m:scr m:val="script"/>
              <m:sty m:val="p"/>
            </m:rPr>
            <w:rPr>
              <w:rFonts w:ascii="Cambria Math" w:hAnsi="Cambria Math"/>
              <w:lang w:val="en-US"/>
            </w:rPr>
            <m:t>N</m:t>
          </w:ins>
        </m:r>
        <m:d>
          <m:dPr>
            <m:ctrlPr>
              <w:ins w:id="223" w:author="Diego Barneche" w:date="2021-02-09T08:01:00Z">
                <w:rPr>
                  <w:rFonts w:ascii="Cambria Math" w:hAnsi="Cambria Math"/>
                  <w:lang w:val="en-US"/>
                </w:rPr>
              </w:ins>
            </m:ctrlPr>
          </m:dPr>
          <m:e>
            <m:r>
              <w:ins w:id="224" w:author="Diego Barneche" w:date="2021-02-09T08:01:00Z">
                <w:rPr>
                  <w:rFonts w:ascii="Cambria Math" w:hAnsi="Cambria Math"/>
                  <w:lang w:val="en-US"/>
                </w:rPr>
                <m:t>0, 5</m:t>
              </w:ins>
            </m:r>
          </m:e>
        </m:d>
      </m:oMath>
      <w:ins w:id="225" w:author="Diego Barneche" w:date="2021-02-09T08:01:00Z">
        <w:r w:rsidRPr="006570CE">
          <w:rPr>
            <w:lang w:val="en-US"/>
          </w:rPr>
          <w:t xml:space="preserve">; </w:t>
        </w:r>
      </w:ins>
      <m:oMath>
        <m:r>
          <m:rPr>
            <m:sty m:val="p"/>
          </m:rPr>
          <w:rPr>
            <w:rFonts w:ascii="Cambria Math" w:hAnsi="Cambria Math"/>
            <w:lang w:val="en-US"/>
          </w:rPr>
          <m:t>ln⁡</m:t>
        </m:r>
        <m:r>
          <w:ins w:id="226" w:author="Diego Barneche" w:date="2021-02-09T08:22:00Z">
            <w:rPr>
              <w:rFonts w:ascii="Cambria Math" w:hAnsi="Cambria Math"/>
              <w:lang w:val="en-US"/>
            </w:rPr>
            <m:t>(</m:t>
          </w:ins>
        </m:r>
        <m:r>
          <w:ins w:id="227" w:author="Diego Barneche" w:date="2021-02-09T08:02:00Z">
            <w:rPr>
              <w:rFonts w:ascii="Cambria Math" w:eastAsia="Calibri" w:hAnsi="Cambria Math" w:cstheme="majorHAnsi"/>
              <w:color w:val="000000"/>
            </w:rPr>
            <m:t>α</m:t>
          </w:ins>
        </m:r>
        <m:r>
          <w:ins w:id="228" w:author="Diego Barneche" w:date="2021-02-09T08:22:00Z">
            <w:rPr>
              <w:rFonts w:ascii="Cambria Math" w:eastAsia="Calibri" w:hAnsi="Cambria Math" w:cstheme="majorHAnsi"/>
              <w:color w:val="000000"/>
            </w:rPr>
            <m:t>)</m:t>
          </w:ins>
        </m:r>
        <m:r>
          <w:ins w:id="229" w:author="Diego Barneche" w:date="2021-02-09T08:01:00Z">
            <w:rPr>
              <w:rFonts w:ascii="Cambria Math" w:hAnsi="Cambria Math"/>
            </w:rPr>
            <m:t xml:space="preserve"> ~ </m:t>
          </w:ins>
        </m:r>
        <m:r>
          <w:ins w:id="230" w:author="Diego Barneche" w:date="2021-02-09T08:01:00Z">
            <m:rPr>
              <m:scr m:val="script"/>
              <m:sty m:val="p"/>
            </m:rPr>
            <w:rPr>
              <w:rFonts w:ascii="Cambria Math" w:hAnsi="Cambria Math"/>
              <w:lang w:val="en-US"/>
            </w:rPr>
            <m:t>N</m:t>
          </w:ins>
        </m:r>
        <m:d>
          <m:dPr>
            <m:ctrlPr>
              <w:ins w:id="231" w:author="Diego Barneche" w:date="2021-02-09T08:01:00Z">
                <w:rPr>
                  <w:rFonts w:ascii="Cambria Math" w:hAnsi="Cambria Math"/>
                  <w:lang w:val="en-US"/>
                </w:rPr>
              </w:ins>
            </m:ctrlPr>
          </m:dPr>
          <m:e>
            <m:r>
              <w:ins w:id="232" w:author="Diego Barneche" w:date="2021-02-09T08:01:00Z">
                <w:rPr>
                  <w:rFonts w:ascii="Cambria Math" w:hAnsi="Cambria Math"/>
                  <w:lang w:val="en-US"/>
                </w:rPr>
                <m:t>0, 5</m:t>
              </w:ins>
            </m:r>
          </m:e>
        </m:d>
      </m:oMath>
      <w:ins w:id="233" w:author="Diego Barneche" w:date="2021-02-09T08:01:00Z">
        <w:r w:rsidRPr="006570CE">
          <w:rPr>
            <w:lang w:val="en-US"/>
          </w:rPr>
          <w:t>;</w:t>
        </w:r>
      </w:ins>
      <w:ins w:id="234" w:author="Diego Barneche" w:date="2021-02-09T08:02:00Z">
        <w:r>
          <w:rPr>
            <w:lang w:val="en-US"/>
          </w:rPr>
          <w:t xml:space="preserve"> </w:t>
        </w:r>
      </w:ins>
      <m:oMath>
        <m:r>
          <w:ins w:id="235" w:author="Diego Barneche" w:date="2021-02-09T08:10:00Z">
            <w:rPr>
              <w:rFonts w:ascii="Cambria Math" w:eastAsia="Calibri" w:hAnsi="Cambria Math" w:cstheme="majorHAnsi"/>
              <w:color w:val="000000"/>
            </w:rPr>
            <m:t>σ</m:t>
          </w:ins>
        </m:r>
        <m:r>
          <w:ins w:id="236" w:author="Diego Barneche" w:date="2021-02-09T08:02:00Z">
            <w:rPr>
              <w:rFonts w:ascii="Cambria Math" w:hAnsi="Cambria Math"/>
            </w:rPr>
            <m:t xml:space="preserve"> ~ </m:t>
          </w:ins>
        </m:r>
        <m:r>
          <w:ins w:id="237" w:author="Diego Barneche" w:date="2021-02-09T08:02:00Z">
            <m:rPr>
              <m:sty m:val="p"/>
            </m:rPr>
            <w:rPr>
              <w:rFonts w:ascii="Cambria Math" w:hAnsi="Cambria Math"/>
            </w:rPr>
            <m:t>Γ</m:t>
          </w:ins>
        </m:r>
        <m:d>
          <m:dPr>
            <m:ctrlPr>
              <w:ins w:id="238" w:author="Diego Barneche" w:date="2021-02-09T08:02:00Z">
                <w:rPr>
                  <w:rFonts w:ascii="Cambria Math" w:hAnsi="Cambria Math"/>
                  <w:i/>
                </w:rPr>
              </w:ins>
            </m:ctrlPr>
          </m:dPr>
          <m:e>
            <m:r>
              <w:ins w:id="239" w:author="Diego Barneche" w:date="2021-02-09T08:02:00Z">
                <w:rPr>
                  <w:rFonts w:ascii="Cambria Math" w:hAnsi="Cambria Math"/>
                </w:rPr>
                <m:t>2, 0.1</m:t>
              </w:ins>
            </m:r>
          </m:e>
        </m:d>
      </m:oMath>
      <w:ins w:id="240" w:author="Diego Barneche" w:date="2021-02-09T08:02:00Z">
        <w:r w:rsidRPr="006570CE">
          <w:rPr>
            <w:lang w:val="en-US"/>
          </w:rPr>
          <w:t>;</w:t>
        </w:r>
      </w:ins>
      <w:ins w:id="241" w:author="Diego Barneche" w:date="2021-02-09T08:01:00Z">
        <w:r w:rsidRPr="006570CE">
          <w:rPr>
            <w:lang w:val="en-US"/>
          </w:rPr>
          <w:t xml:space="preserve"> </w:t>
        </w:r>
      </w:ins>
      <m:oMath>
        <m:sSub>
          <m:sSubPr>
            <m:ctrlPr>
              <w:ins w:id="242" w:author="Diego Barneche" w:date="2021-02-09T08:01:00Z">
                <w:rPr>
                  <w:rFonts w:ascii="Cambria Math" w:hAnsi="Cambria Math"/>
                  <w:i/>
                </w:rPr>
              </w:ins>
            </m:ctrlPr>
          </m:sSubPr>
          <m:e>
            <m:r>
              <w:ins w:id="243" w:author="Diego Barneche" w:date="2021-02-09T08:01:00Z">
                <w:rPr>
                  <w:rFonts w:ascii="Cambria Math" w:hAnsi="Cambria Math"/>
                </w:rPr>
                <m:t>δ</m:t>
              </w:ins>
            </m:r>
          </m:e>
          <m:sub>
            <m:r>
              <w:ins w:id="244" w:author="Diego Barneche" w:date="2021-02-09T08:02:00Z">
                <w:rPr>
                  <w:rFonts w:ascii="Cambria Math" w:hAnsi="Cambria Math"/>
                </w:rPr>
                <m:t>s</m:t>
              </w:ins>
            </m:r>
          </m:sub>
        </m:sSub>
        <m:r>
          <w:ins w:id="245" w:author="Diego Barneche" w:date="2021-02-09T08:01:00Z">
            <w:rPr>
              <w:rFonts w:ascii="Cambria Math" w:hAnsi="Cambria Math"/>
            </w:rPr>
            <m:t xml:space="preserve"> ~ </m:t>
          </w:ins>
        </m:r>
        <m:r>
          <w:ins w:id="246" w:author="Diego Barneche" w:date="2021-02-09T08:01:00Z">
            <m:rPr>
              <m:scr m:val="script"/>
              <m:sty m:val="p"/>
            </m:rPr>
            <w:rPr>
              <w:rFonts w:ascii="Cambria Math" w:hAnsi="Cambria Math"/>
              <w:lang w:val="en-US"/>
            </w:rPr>
            <m:t>N</m:t>
          </w:ins>
        </m:r>
        <m:d>
          <m:dPr>
            <m:ctrlPr>
              <w:ins w:id="247" w:author="Diego Barneche" w:date="2021-02-09T08:01:00Z">
                <w:rPr>
                  <w:rFonts w:ascii="Cambria Math" w:hAnsi="Cambria Math"/>
                  <w:lang w:val="en-US"/>
                </w:rPr>
              </w:ins>
            </m:ctrlPr>
          </m:dPr>
          <m:e>
            <m:r>
              <w:ins w:id="248" w:author="Diego Barneche" w:date="2021-02-09T08:01:00Z">
                <w:rPr>
                  <w:rFonts w:ascii="Cambria Math" w:hAnsi="Cambria Math"/>
                  <w:lang w:val="en-US"/>
                </w:rPr>
                <m:t>0, 1</m:t>
              </w:ins>
            </m:r>
          </m:e>
        </m:d>
      </m:oMath>
      <w:ins w:id="249" w:author="Diego Barneche" w:date="2021-02-09T08:01:00Z">
        <w:r w:rsidRPr="006570CE">
          <w:t xml:space="preserve">; </w:t>
        </w:r>
      </w:ins>
      <m:oMath>
        <m:sSub>
          <m:sSubPr>
            <m:ctrlPr>
              <w:ins w:id="250" w:author="Diego Barneche" w:date="2021-02-09T08:01:00Z">
                <w:rPr>
                  <w:rFonts w:ascii="Cambria Math" w:hAnsi="Cambria Math"/>
                  <w:i/>
                </w:rPr>
              </w:ins>
            </m:ctrlPr>
          </m:sSubPr>
          <m:e>
            <m:r>
              <w:ins w:id="251" w:author="Diego Barneche" w:date="2021-02-09T08:01:00Z">
                <w:rPr>
                  <w:rFonts w:ascii="Cambria Math" w:hAnsi="Cambria Math"/>
                </w:rPr>
                <m:t>σ</m:t>
              </w:ins>
            </m:r>
          </m:e>
          <m:sub>
            <m:r>
              <w:ins w:id="252" w:author="Diego Barneche" w:date="2021-02-09T08:01:00Z">
                <w:rPr>
                  <w:rFonts w:ascii="Cambria Math" w:hAnsi="Cambria Math"/>
                </w:rPr>
                <m:t>ζ</m:t>
              </w:ins>
            </m:r>
          </m:sub>
        </m:sSub>
        <m:r>
          <w:ins w:id="253" w:author="Diego Barneche" w:date="2021-02-09T08:01:00Z">
            <w:rPr>
              <w:rFonts w:ascii="Cambria Math" w:hAnsi="Cambria Math"/>
            </w:rPr>
            <m:t xml:space="preserve"> ~ </m:t>
          </w:ins>
        </m:r>
        <m:r>
          <w:ins w:id="254" w:author="Diego Barneche" w:date="2021-02-09T08:01:00Z">
            <m:rPr>
              <m:sty m:val="p"/>
            </m:rPr>
            <w:rPr>
              <w:rFonts w:ascii="Cambria Math" w:hAnsi="Cambria Math"/>
            </w:rPr>
            <m:t>Γ</m:t>
          </w:ins>
        </m:r>
        <m:d>
          <m:dPr>
            <m:ctrlPr>
              <w:ins w:id="255" w:author="Diego Barneche" w:date="2021-02-09T08:01:00Z">
                <w:rPr>
                  <w:rFonts w:ascii="Cambria Math" w:hAnsi="Cambria Math"/>
                  <w:i/>
                </w:rPr>
              </w:ins>
            </m:ctrlPr>
          </m:dPr>
          <m:e>
            <m:r>
              <w:ins w:id="256" w:author="Diego Barneche" w:date="2021-02-09T08:01:00Z">
                <w:rPr>
                  <w:rFonts w:ascii="Cambria Math" w:hAnsi="Cambria Math"/>
                </w:rPr>
                <m:t>2, 0.1</m:t>
              </w:ins>
            </m:r>
          </m:e>
        </m:d>
        <w:commentRangeEnd w:id="219"/>
        <m:r>
          <w:ins w:id="257" w:author="Diego Barneche" w:date="2021-02-09T08:10:00Z">
            <m:rPr>
              <m:sty m:val="p"/>
            </m:rPr>
            <w:rPr>
              <w:rStyle w:val="CommentReference"/>
            </w:rPr>
            <w:commentReference w:id="219"/>
          </w:ins>
        </m:r>
      </m:oMath>
    </w:p>
    <w:p w14:paraId="5750C102" w14:textId="77777777" w:rsidR="00741BF5" w:rsidRPr="00741BF5" w:rsidRDefault="00741BF5">
      <w:pPr>
        <w:spacing w:line="480" w:lineRule="auto"/>
        <w:rPr>
          <w:rFonts w:asciiTheme="majorHAnsi" w:eastAsia="Calibri" w:hAnsiTheme="majorHAnsi" w:cstheme="majorHAnsi"/>
          <w:color w:val="000000"/>
        </w:rPr>
        <w:pPrChange w:id="258" w:author="Diego Barneche" w:date="2021-02-09T08:02:00Z">
          <w:pPr>
            <w:spacing w:line="480" w:lineRule="auto"/>
            <w:jc w:val="both"/>
          </w:pPr>
        </w:pPrChange>
      </w:pPr>
    </w:p>
    <w:p w14:paraId="56781C3A" w14:textId="0F51BE2D" w:rsidR="00DF146F" w:rsidRPr="000A293E" w:rsidDel="004B29C1" w:rsidRDefault="00207226" w:rsidP="00691C61">
      <w:pPr>
        <w:spacing w:line="480" w:lineRule="auto"/>
        <w:jc w:val="center"/>
        <w:rPr>
          <w:del w:id="259" w:author="Diego Barneche" w:date="2021-02-09T08:02:00Z"/>
          <w:rFonts w:asciiTheme="majorHAnsi" w:eastAsia="Calibri" w:hAnsiTheme="majorHAnsi" w:cstheme="majorHAnsi"/>
          <w:color w:val="000000"/>
        </w:rPr>
      </w:pPr>
      <w:del w:id="260" w:author="Diego Barneche" w:date="2021-02-09T08:02:00Z">
        <w:r w:rsidRPr="000A293E" w:rsidDel="004B29C1">
          <w:rPr>
            <w:rFonts w:asciiTheme="majorHAnsi" w:eastAsia="Calibri" w:hAnsiTheme="majorHAnsi" w:cstheme="majorHAnsi"/>
            <w:color w:val="000000"/>
          </w:rPr>
          <w:delText>log(R</w:delText>
        </w:r>
        <w:r w:rsidRPr="000A293E" w:rsidDel="004B29C1">
          <w:rPr>
            <w:rFonts w:asciiTheme="majorHAnsi" w:eastAsia="Calibri" w:hAnsiTheme="majorHAnsi" w:cstheme="majorHAnsi"/>
            <w:color w:val="000000"/>
            <w:vertAlign w:val="subscript"/>
          </w:rPr>
          <w:delText>i</w:delText>
        </w:r>
      </w:del>
      <w:customXmlDelRangeStart w:id="261" w:author="Diego Barneche" w:date="2021-02-09T08:02:00Z"/>
      <w:sdt>
        <w:sdtPr>
          <w:rPr>
            <w:rFonts w:asciiTheme="majorHAnsi" w:hAnsiTheme="majorHAnsi" w:cstheme="majorHAnsi"/>
          </w:rPr>
          <w:tag w:val="goog_rdk_7"/>
          <w:id w:val="1178769068"/>
        </w:sdtPr>
        <w:sdtEndPr/>
        <w:sdtContent>
          <w:customXmlDelRangeEnd w:id="261"/>
          <w:del w:id="262" w:author="Diego Barneche" w:date="2021-02-09T08:02:00Z">
            <w:r w:rsidRPr="000A293E" w:rsidDel="004B29C1">
              <w:rPr>
                <w:rFonts w:asciiTheme="majorHAnsi" w:eastAsia="Calibri" w:hAnsiTheme="majorHAnsi" w:cstheme="majorHAnsi"/>
                <w:color w:val="000000"/>
                <w:vertAlign w:val="subscript"/>
              </w:rPr>
              <w:delText xml:space="preserve"> </w:delText>
            </w:r>
          </w:del>
          <w:customXmlDelRangeStart w:id="263" w:author="Diego Barneche" w:date="2021-02-09T08:02:00Z"/>
        </w:sdtContent>
      </w:sdt>
      <w:customXmlDelRangeEnd w:id="263"/>
      <w:del w:id="264" w:author="Diego Barneche" w:date="2021-02-09T08:02:00Z">
        <w:r w:rsidR="00E471EF" w:rsidRPr="000A293E" w:rsidDel="004B29C1">
          <w:rPr>
            <w:rFonts w:asciiTheme="majorHAnsi" w:eastAsia="Calibri" w:hAnsiTheme="majorHAnsi" w:cstheme="majorHAnsi"/>
            <w:color w:val="000000"/>
          </w:rPr>
          <w:delText>)</w:delText>
        </w:r>
        <w:r w:rsidRPr="000A293E" w:rsidDel="004B29C1">
          <w:rPr>
            <w:rFonts w:asciiTheme="majorHAnsi" w:eastAsia="Calibri" w:hAnsiTheme="majorHAnsi" w:cstheme="majorHAnsi"/>
            <w:color w:val="000000"/>
          </w:rPr>
          <w:delText>| Species ~ N(μ</w:delText>
        </w:r>
        <w:r w:rsidRPr="000A293E" w:rsidDel="004B29C1">
          <w:rPr>
            <w:rFonts w:asciiTheme="majorHAnsi" w:eastAsia="Calibri" w:hAnsiTheme="majorHAnsi" w:cstheme="majorHAnsi"/>
            <w:color w:val="000000"/>
            <w:vertAlign w:val="subscript"/>
          </w:rPr>
          <w:delText>i</w:delText>
        </w:r>
        <w:r w:rsidRPr="000A293E" w:rsidDel="004B29C1">
          <w:rPr>
            <w:rFonts w:asciiTheme="majorHAnsi" w:eastAsia="Calibri" w:hAnsiTheme="majorHAnsi" w:cstheme="majorHAnsi"/>
            <w:color w:val="000000"/>
          </w:rPr>
          <w:delText>, σ</w:delText>
        </w:r>
        <w:r w:rsidRPr="000A293E" w:rsidDel="004B29C1">
          <w:rPr>
            <w:rFonts w:asciiTheme="majorHAnsi" w:eastAsia="Calibri" w:hAnsiTheme="majorHAnsi" w:cstheme="majorHAnsi"/>
            <w:color w:val="000000"/>
            <w:vertAlign w:val="superscript"/>
          </w:rPr>
          <w:delText>2</w:delText>
        </w:r>
        <w:r w:rsidRPr="000A293E" w:rsidDel="004B29C1">
          <w:rPr>
            <w:rFonts w:asciiTheme="majorHAnsi" w:eastAsia="Calibri" w:hAnsiTheme="majorHAnsi" w:cstheme="majorHAnsi"/>
            <w:color w:val="000000"/>
          </w:rPr>
          <w:delText>), Allometric model: μ</w:delText>
        </w:r>
        <w:r w:rsidRPr="000A293E" w:rsidDel="004B29C1">
          <w:rPr>
            <w:rFonts w:asciiTheme="majorHAnsi" w:eastAsia="Calibri" w:hAnsiTheme="majorHAnsi" w:cstheme="majorHAnsi"/>
            <w:color w:val="000000"/>
            <w:vertAlign w:val="subscript"/>
          </w:rPr>
          <w:delText>i</w:delText>
        </w:r>
        <w:r w:rsidRPr="000A293E" w:rsidDel="004B29C1">
          <w:rPr>
            <w:rFonts w:asciiTheme="majorHAnsi" w:eastAsia="Calibri" w:hAnsiTheme="majorHAnsi" w:cstheme="majorHAnsi"/>
            <w:color w:val="000000"/>
          </w:rPr>
          <w:delText xml:space="preserve"> = β</w:delText>
        </w:r>
        <w:r w:rsidRPr="000A293E" w:rsidDel="004B29C1">
          <w:rPr>
            <w:rFonts w:asciiTheme="majorHAnsi" w:eastAsia="Calibri" w:hAnsiTheme="majorHAnsi" w:cstheme="majorHAnsi"/>
            <w:color w:val="000000"/>
            <w:vertAlign w:val="superscript"/>
          </w:rPr>
          <w:delText xml:space="preserve"> . </w:delText>
        </w:r>
        <w:r w:rsidRPr="000A293E" w:rsidDel="004B29C1">
          <w:rPr>
            <w:rFonts w:asciiTheme="majorHAnsi" w:eastAsia="Calibri" w:hAnsiTheme="majorHAnsi" w:cstheme="majorHAnsi"/>
            <w:color w:val="000000"/>
          </w:rPr>
          <w:delText>log(x</w:delText>
        </w:r>
        <w:r w:rsidRPr="000A293E" w:rsidDel="004B29C1">
          <w:rPr>
            <w:rFonts w:asciiTheme="majorHAnsi" w:eastAsia="Calibri" w:hAnsiTheme="majorHAnsi" w:cstheme="majorHAnsi"/>
            <w:color w:val="000000"/>
            <w:vertAlign w:val="subscript"/>
          </w:rPr>
          <w:delText>i</w:delText>
        </w:r>
        <w:r w:rsidRPr="000A293E" w:rsidDel="004B29C1">
          <w:rPr>
            <w:rFonts w:asciiTheme="majorHAnsi" w:eastAsia="Calibri" w:hAnsiTheme="majorHAnsi" w:cstheme="majorHAnsi"/>
            <w:color w:val="000000"/>
          </w:rPr>
          <w:delText xml:space="preserve">) + </w:delText>
        </w:r>
        <w:r w:rsidRPr="000A293E" w:rsidDel="004B29C1">
          <w:rPr>
            <w:rFonts w:ascii="Cambria Math" w:eastAsia="Cambria Math" w:hAnsi="Cambria Math" w:cs="Cambria Math"/>
            <w:color w:val="000000"/>
          </w:rPr>
          <w:delText>⍺</w:delText>
        </w:r>
      </w:del>
    </w:p>
    <w:p w14:paraId="58DFBB54" w14:textId="4DF974D3" w:rsidR="00DF146F" w:rsidRPr="000A293E" w:rsidDel="004B29C1" w:rsidRDefault="00DF146F" w:rsidP="00691C61">
      <w:pPr>
        <w:spacing w:line="480" w:lineRule="auto"/>
        <w:jc w:val="both"/>
        <w:rPr>
          <w:del w:id="265" w:author="Diego Barneche" w:date="2021-02-09T08:02:00Z"/>
          <w:rFonts w:asciiTheme="majorHAnsi" w:eastAsia="Calibri" w:hAnsiTheme="majorHAnsi" w:cstheme="majorHAnsi"/>
          <w:color w:val="000000"/>
        </w:rPr>
      </w:pPr>
    </w:p>
    <w:p w14:paraId="1A2272B0" w14:textId="7AD28B22" w:rsidR="00DF146F" w:rsidRDefault="00FE3B28" w:rsidP="00691C61">
      <w:pPr>
        <w:spacing w:line="480" w:lineRule="auto"/>
        <w:jc w:val="both"/>
        <w:rPr>
          <w:rFonts w:asciiTheme="majorHAnsi" w:eastAsia="Calibri" w:hAnsiTheme="majorHAnsi" w:cstheme="majorHAnsi"/>
          <w:color w:val="000000"/>
        </w:rPr>
      </w:pPr>
      <w:sdt>
        <w:sdtPr>
          <w:rPr>
            <w:rFonts w:asciiTheme="majorHAnsi" w:hAnsiTheme="majorHAnsi" w:cstheme="majorHAnsi"/>
          </w:rPr>
          <w:tag w:val="goog_rdk_9"/>
          <w:id w:val="713932489"/>
        </w:sdtPr>
        <w:sdtEndPr/>
        <w:sdtContent/>
      </w:sdt>
      <w:r w:rsidR="00207226" w:rsidRPr="000A293E">
        <w:rPr>
          <w:rFonts w:asciiTheme="majorHAnsi" w:eastAsia="Calibri" w:hAnsiTheme="majorHAnsi" w:cstheme="majorHAnsi"/>
          <w:color w:val="000000"/>
        </w:rPr>
        <w:t xml:space="preserve">where </w:t>
      </w:r>
      <m:oMath>
        <m:func>
          <m:funcPr>
            <m:ctrlPr>
              <w:ins w:id="266" w:author="Diego Barneche" w:date="2021-02-09T08:05:00Z">
                <w:rPr>
                  <w:rFonts w:ascii="Cambria Math" w:eastAsia="Calibri" w:hAnsi="Cambria Math" w:cstheme="majorHAnsi"/>
                  <w:i/>
                  <w:color w:val="000000"/>
                </w:rPr>
              </w:ins>
            </m:ctrlPr>
          </m:funcPr>
          <m:fName>
            <m:r>
              <w:ins w:id="267" w:author="Diego Barneche" w:date="2021-02-09T08:05:00Z">
                <m:rPr>
                  <m:sty m:val="p"/>
                </m:rPr>
                <w:rPr>
                  <w:rFonts w:ascii="Cambria Math" w:eastAsia="Calibri" w:hAnsi="Cambria Math" w:cstheme="majorHAnsi"/>
                  <w:color w:val="000000"/>
                </w:rPr>
                <m:t>ln</m:t>
              </w:ins>
            </m:r>
          </m:fName>
          <m:e>
            <m:d>
              <m:dPr>
                <m:ctrlPr>
                  <w:ins w:id="268" w:author="Diego Barneche" w:date="2021-02-09T08:05:00Z">
                    <w:rPr>
                      <w:rFonts w:ascii="Cambria Math" w:eastAsia="Calibri" w:hAnsi="Cambria Math" w:cstheme="majorHAnsi"/>
                      <w:i/>
                      <w:color w:val="000000"/>
                    </w:rPr>
                  </w:ins>
                </m:ctrlPr>
              </m:dPr>
              <m:e>
                <m:sSub>
                  <m:sSubPr>
                    <m:ctrlPr>
                      <w:ins w:id="269" w:author="Diego Barneche" w:date="2021-02-09T08:05:00Z">
                        <w:rPr>
                          <w:rFonts w:ascii="Cambria Math" w:eastAsia="Calibri" w:hAnsi="Cambria Math" w:cstheme="majorHAnsi"/>
                          <w:i/>
                          <w:color w:val="000000"/>
                        </w:rPr>
                      </w:ins>
                    </m:ctrlPr>
                  </m:sSubPr>
                  <m:e>
                    <m:r>
                      <w:ins w:id="270" w:author="Diego Barneche" w:date="2021-02-09T08:05:00Z">
                        <w:rPr>
                          <w:rFonts w:ascii="Cambria Math" w:eastAsia="Calibri" w:hAnsi="Cambria Math" w:cstheme="majorHAnsi"/>
                          <w:color w:val="000000"/>
                        </w:rPr>
                        <m:t>R</m:t>
                      </w:ins>
                    </m:r>
                  </m:e>
                  <m:sub>
                    <m:r>
                      <w:ins w:id="271" w:author="Diego Barneche" w:date="2021-02-09T08:05:00Z">
                        <w:rPr>
                          <w:rFonts w:ascii="Cambria Math" w:eastAsia="Calibri" w:hAnsi="Cambria Math" w:cstheme="majorHAnsi"/>
                          <w:color w:val="000000"/>
                        </w:rPr>
                        <m:t>S,i</m:t>
                      </w:ins>
                    </m:r>
                  </m:sub>
                </m:sSub>
              </m:e>
            </m:d>
          </m:e>
        </m:func>
      </m:oMath>
      <w:del w:id="272" w:author="Diego Barneche" w:date="2021-02-09T08:05:00Z">
        <w:r w:rsidR="00207226" w:rsidRPr="000A293E" w:rsidDel="00455240">
          <w:rPr>
            <w:rFonts w:asciiTheme="majorHAnsi" w:eastAsia="Calibri" w:hAnsiTheme="majorHAnsi" w:cstheme="majorHAnsi"/>
            <w:color w:val="000000"/>
          </w:rPr>
          <w:delText>R</w:delText>
        </w:r>
        <w:r w:rsidR="00207226" w:rsidRPr="000A293E" w:rsidDel="00455240">
          <w:rPr>
            <w:rFonts w:asciiTheme="majorHAnsi" w:eastAsia="Calibri" w:hAnsiTheme="majorHAnsi" w:cstheme="majorHAnsi"/>
            <w:color w:val="000000"/>
            <w:vertAlign w:val="subscript"/>
          </w:rPr>
          <w:delText>i</w:delText>
        </w:r>
      </w:del>
      <w:r w:rsidR="00207226" w:rsidRPr="000A293E">
        <w:rPr>
          <w:rFonts w:asciiTheme="majorHAnsi" w:eastAsia="Calibri" w:hAnsiTheme="majorHAnsi" w:cstheme="majorHAnsi"/>
          <w:color w:val="000000"/>
          <w:vertAlign w:val="subscript"/>
        </w:rPr>
        <w:t xml:space="preserve"> </w:t>
      </w:r>
      <w:r w:rsidR="00207226" w:rsidRPr="000A293E">
        <w:rPr>
          <w:rFonts w:asciiTheme="majorHAnsi" w:eastAsia="Calibri" w:hAnsiTheme="majorHAnsi" w:cstheme="majorHAnsi"/>
          <w:color w:val="000000"/>
        </w:rPr>
        <w:t xml:space="preserve">is the </w:t>
      </w:r>
      <w:ins w:id="273" w:author="Diego Barneche" w:date="2021-02-09T08:05:00Z">
        <w:r w:rsidR="00455240">
          <w:rPr>
            <w:rFonts w:asciiTheme="majorHAnsi" w:eastAsia="Calibri" w:hAnsiTheme="majorHAnsi" w:cstheme="majorHAnsi"/>
            <w:color w:val="000000"/>
          </w:rPr>
          <w:t xml:space="preserve">natural </w:t>
        </w:r>
      </w:ins>
      <w:r w:rsidR="00241EAE" w:rsidRPr="000A293E">
        <w:rPr>
          <w:rFonts w:asciiTheme="majorHAnsi" w:eastAsia="Calibri" w:hAnsiTheme="majorHAnsi" w:cstheme="majorHAnsi"/>
          <w:color w:val="000000"/>
        </w:rPr>
        <w:t xml:space="preserve">logarithm of the </w:t>
      </w:r>
      <w:r w:rsidR="00207226" w:rsidRPr="000A293E">
        <w:rPr>
          <w:rFonts w:asciiTheme="majorHAnsi" w:eastAsia="Calibri" w:hAnsiTheme="majorHAnsi" w:cstheme="majorHAnsi"/>
          <w:color w:val="000000"/>
        </w:rPr>
        <w:t>rate of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(kg yr</w:t>
      </w:r>
      <w:r w:rsidR="00207226" w:rsidRPr="000A293E">
        <w:rPr>
          <w:rFonts w:asciiTheme="majorHAnsi" w:eastAsia="Calibri" w:hAnsiTheme="majorHAnsi" w:cstheme="majorHAnsi"/>
          <w:color w:val="000000"/>
          <w:vertAlign w:val="superscript"/>
        </w:rPr>
        <w:t>-1</w:t>
      </w:r>
      <w:r w:rsidR="00207226" w:rsidRPr="000A293E">
        <w:rPr>
          <w:rFonts w:asciiTheme="majorHAnsi" w:eastAsia="Calibri" w:hAnsiTheme="majorHAnsi" w:cstheme="majorHAnsi"/>
          <w:color w:val="000000"/>
        </w:rPr>
        <w:t>), O</w:t>
      </w:r>
      <w:r w:rsidR="00207226" w:rsidRPr="000A293E">
        <w:rPr>
          <w:rFonts w:asciiTheme="majorHAnsi" w:eastAsia="Calibri" w:hAnsiTheme="majorHAnsi" w:cstheme="majorHAnsi"/>
          <w:color w:val="000000"/>
          <w:vertAlign w:val="subscript"/>
        </w:rPr>
        <w:t>2</w:t>
      </w:r>
      <w:r w:rsidR="00207226" w:rsidRPr="000A293E">
        <w:rPr>
          <w:rFonts w:asciiTheme="majorHAnsi" w:eastAsia="Calibri" w:hAnsiTheme="majorHAnsi" w:cstheme="majorHAnsi"/>
          <w:color w:val="000000"/>
        </w:rPr>
        <w:t xml:space="preserve"> consumption (mg h</w:t>
      </w:r>
      <w:r w:rsidR="00207226" w:rsidRPr="000A293E">
        <w:rPr>
          <w:rFonts w:asciiTheme="majorHAnsi" w:eastAsia="Calibri" w:hAnsiTheme="majorHAnsi" w:cstheme="majorHAnsi"/>
          <w:color w:val="000000"/>
          <w:vertAlign w:val="superscript"/>
        </w:rPr>
        <w:t>-1</w:t>
      </w:r>
      <w:r w:rsidR="00207226" w:rsidRPr="000A293E">
        <w:rPr>
          <w:rFonts w:asciiTheme="majorHAnsi" w:eastAsia="Calibri" w:hAnsiTheme="majorHAnsi" w:cstheme="majorHAnsi"/>
          <w:color w:val="000000"/>
        </w:rPr>
        <w:t>)</w:t>
      </w:r>
      <w:r w:rsidR="00207226" w:rsidRPr="000A293E">
        <w:rPr>
          <w:rFonts w:asciiTheme="majorHAnsi" w:eastAsia="Calibri" w:hAnsiTheme="majorHAnsi" w:cstheme="majorHAnsi"/>
          <w:color w:val="000000"/>
          <w:vertAlign w:val="superscript"/>
        </w:rPr>
        <w:t xml:space="preserve"> </w:t>
      </w:r>
      <w:r w:rsidR="00207226" w:rsidRPr="000A293E">
        <w:rPr>
          <w:rFonts w:asciiTheme="majorHAnsi" w:eastAsia="Calibri" w:hAnsiTheme="majorHAnsi" w:cstheme="majorHAnsi"/>
          <w:color w:val="000000"/>
        </w:rPr>
        <w:t>or O</w:t>
      </w:r>
      <w:r w:rsidR="00207226" w:rsidRPr="000A293E">
        <w:rPr>
          <w:rFonts w:asciiTheme="majorHAnsi" w:eastAsia="Calibri" w:hAnsiTheme="majorHAnsi" w:cstheme="majorHAnsi"/>
          <w:color w:val="000000"/>
          <w:vertAlign w:val="subscript"/>
        </w:rPr>
        <w:t>2</w:t>
      </w:r>
      <w:r w:rsidR="00207226" w:rsidRPr="000A293E">
        <w:rPr>
          <w:rFonts w:asciiTheme="majorHAnsi" w:eastAsia="Calibri" w:hAnsiTheme="majorHAnsi" w:cstheme="majorHAnsi"/>
          <w:color w:val="000000"/>
        </w:rPr>
        <w:t xml:space="preserve"> production (mg h</w:t>
      </w:r>
      <w:r w:rsidR="00207226" w:rsidRPr="000A293E">
        <w:rPr>
          <w:rFonts w:asciiTheme="majorHAnsi" w:eastAsia="Calibri" w:hAnsiTheme="majorHAnsi" w:cstheme="majorHAnsi"/>
          <w:color w:val="000000"/>
          <w:vertAlign w:val="superscript"/>
        </w:rPr>
        <w:t>-1</w:t>
      </w:r>
      <w:r w:rsidR="00207226" w:rsidRPr="000A293E">
        <w:rPr>
          <w:rFonts w:asciiTheme="majorHAnsi" w:eastAsia="Calibri" w:hAnsiTheme="majorHAnsi" w:cstheme="majorHAnsi"/>
          <w:color w:val="000000"/>
        </w:rPr>
        <w:t>)</w:t>
      </w:r>
      <w:ins w:id="274" w:author="Diego Barneche" w:date="2021-02-09T08:06:00Z">
        <w:r w:rsidR="00455240">
          <w:rPr>
            <w:rFonts w:asciiTheme="majorHAnsi" w:eastAsia="Calibri" w:hAnsiTheme="majorHAnsi" w:cstheme="majorHAnsi"/>
            <w:color w:val="000000"/>
          </w:rPr>
          <w:t xml:space="preserve"> of species </w:t>
        </w:r>
      </w:ins>
      <m:oMath>
        <m:r>
          <w:ins w:id="275" w:author="Diego Barneche" w:date="2021-02-09T08:06:00Z">
            <w:rPr>
              <w:rFonts w:ascii="Cambria Math" w:eastAsia="Calibri" w:hAnsi="Cambria Math" w:cstheme="majorHAnsi"/>
              <w:color w:val="000000"/>
            </w:rPr>
            <m:t>S</m:t>
          </w:ins>
        </m:r>
      </m:oMath>
      <w:ins w:id="276" w:author="Diego Barneche" w:date="2021-02-09T08:06:00Z">
        <w:r w:rsidR="00455240">
          <w:rPr>
            <w:rFonts w:asciiTheme="majorHAnsi" w:eastAsia="Calibri" w:hAnsiTheme="majorHAnsi" w:cstheme="majorHAnsi"/>
            <w:color w:val="000000"/>
          </w:rPr>
          <w:t xml:space="preserve"> and individual </w:t>
        </w:r>
      </w:ins>
      <m:oMath>
        <m:r>
          <w:ins w:id="277" w:author="Diego Barneche" w:date="2021-02-09T08:06:00Z">
            <w:rPr>
              <w:rFonts w:ascii="Cambria Math" w:eastAsia="Calibri" w:hAnsi="Cambria Math" w:cstheme="majorHAnsi"/>
              <w:color w:val="000000"/>
            </w:rPr>
            <m:t>i</m:t>
          </w:ins>
        </m:r>
      </m:oMath>
      <w:ins w:id="278" w:author="Diego Barneche" w:date="2021-02-09T08:05:00Z">
        <w:r w:rsidR="00455240">
          <w:rPr>
            <w:rFonts w:asciiTheme="majorHAnsi" w:eastAsia="Calibri" w:hAnsiTheme="majorHAnsi" w:cstheme="majorHAnsi"/>
            <w:color w:val="000000"/>
          </w:rPr>
          <w:t>;</w:t>
        </w:r>
      </w:ins>
      <w:del w:id="279" w:author="Diego Barneche" w:date="2021-02-09T08:05:00Z">
        <w:r w:rsidR="00207226" w:rsidRPr="000A293E" w:rsidDel="00455240">
          <w:rPr>
            <w:rFonts w:asciiTheme="majorHAnsi" w:eastAsia="Calibri" w:hAnsiTheme="majorHAnsi" w:cstheme="majorHAnsi"/>
            <w:color w:val="000000"/>
          </w:rPr>
          <w:delText>,</w:delText>
        </w:r>
      </w:del>
      <w:r w:rsidR="007314C3" w:rsidRPr="000A293E">
        <w:rPr>
          <w:rFonts w:asciiTheme="majorHAnsi" w:eastAsia="Calibri" w:hAnsiTheme="majorHAnsi" w:cstheme="majorHAnsi"/>
          <w:color w:val="000000"/>
        </w:rPr>
        <w:t xml:space="preserve"> </w:t>
      </w:r>
      <w:del w:id="280" w:author="Diego Barneche" w:date="2021-02-09T08:05:00Z">
        <w:r w:rsidR="00207226" w:rsidRPr="000A293E" w:rsidDel="00455240">
          <w:rPr>
            <w:rFonts w:asciiTheme="majorHAnsi" w:eastAsia="Calibri" w:hAnsiTheme="majorHAnsi" w:cstheme="majorHAnsi"/>
            <w:color w:val="000000"/>
          </w:rPr>
          <w:delText xml:space="preserve">and </w:delText>
        </w:r>
      </w:del>
      <m:oMath>
        <m:func>
          <m:funcPr>
            <m:ctrlPr>
              <w:ins w:id="281" w:author="Diego Barneche" w:date="2021-02-09T08:05:00Z">
                <w:rPr>
                  <w:rFonts w:ascii="Cambria Math" w:eastAsia="Calibri" w:hAnsi="Cambria Math" w:cstheme="majorHAnsi"/>
                  <w:i/>
                  <w:color w:val="000000"/>
                </w:rPr>
              </w:ins>
            </m:ctrlPr>
          </m:funcPr>
          <m:fName>
            <m:r>
              <w:ins w:id="282" w:author="Diego Barneche" w:date="2021-02-09T08:05:00Z">
                <m:rPr>
                  <m:sty m:val="p"/>
                </m:rPr>
                <w:rPr>
                  <w:rFonts w:ascii="Cambria Math" w:eastAsia="Calibri" w:hAnsi="Cambria Math" w:cstheme="majorHAnsi"/>
                  <w:color w:val="000000"/>
                </w:rPr>
                <m:t>ln</m:t>
              </w:ins>
            </m:r>
          </m:fName>
          <m:e>
            <m:d>
              <m:dPr>
                <m:ctrlPr>
                  <w:ins w:id="283" w:author="Diego Barneche" w:date="2021-02-09T08:05:00Z">
                    <w:rPr>
                      <w:rFonts w:ascii="Cambria Math" w:eastAsia="Calibri" w:hAnsi="Cambria Math" w:cstheme="majorHAnsi"/>
                      <w:i/>
                      <w:color w:val="000000"/>
                    </w:rPr>
                  </w:ins>
                </m:ctrlPr>
              </m:dPr>
              <m:e>
                <m:sSub>
                  <m:sSubPr>
                    <m:ctrlPr>
                      <w:ins w:id="284" w:author="Diego Barneche" w:date="2021-02-09T08:05:00Z">
                        <w:rPr>
                          <w:rFonts w:ascii="Cambria Math" w:eastAsia="Calibri" w:hAnsi="Cambria Math" w:cstheme="majorHAnsi"/>
                          <w:i/>
                          <w:color w:val="000000"/>
                        </w:rPr>
                      </w:ins>
                    </m:ctrlPr>
                  </m:sSubPr>
                  <m:e>
                    <m:r>
                      <w:ins w:id="285" w:author="Diego Barneche" w:date="2021-02-09T08:05:00Z">
                        <w:rPr>
                          <w:rFonts w:ascii="Cambria Math" w:eastAsia="Calibri" w:hAnsi="Cambria Math" w:cstheme="majorHAnsi"/>
                          <w:color w:val="000000"/>
                        </w:rPr>
                        <m:t>x</m:t>
                      </w:ins>
                    </m:r>
                  </m:e>
                  <m:sub>
                    <m:r>
                      <w:ins w:id="286" w:author="Diego Barneche" w:date="2021-02-09T08:05:00Z">
                        <w:rPr>
                          <w:rFonts w:ascii="Cambria Math" w:eastAsia="Calibri" w:hAnsi="Cambria Math" w:cstheme="majorHAnsi"/>
                          <w:color w:val="000000"/>
                        </w:rPr>
                        <m:t>i</m:t>
                      </w:ins>
                    </m:r>
                  </m:sub>
                </m:sSub>
              </m:e>
            </m:d>
          </m:e>
        </m:func>
      </m:oMath>
      <w:del w:id="287" w:author="Diego Barneche" w:date="2021-02-09T08:05:00Z">
        <w:r w:rsidR="00207226" w:rsidRPr="000A293E" w:rsidDel="00455240">
          <w:rPr>
            <w:rFonts w:asciiTheme="majorHAnsi" w:eastAsia="Calibri" w:hAnsiTheme="majorHAnsi" w:cstheme="majorHAnsi"/>
            <w:color w:val="000000"/>
          </w:rPr>
          <w:delText>x</w:delText>
        </w:r>
        <w:r w:rsidR="00207226" w:rsidRPr="000A293E" w:rsidDel="00455240">
          <w:rPr>
            <w:rFonts w:asciiTheme="majorHAnsi" w:eastAsia="Calibri" w:hAnsiTheme="majorHAnsi" w:cstheme="majorHAnsi"/>
            <w:color w:val="000000"/>
            <w:vertAlign w:val="subscript"/>
          </w:rPr>
          <w:delText>i</w:delText>
        </w:r>
      </w:del>
      <w:r w:rsidR="00207226" w:rsidRPr="000A293E">
        <w:rPr>
          <w:rFonts w:asciiTheme="majorHAnsi" w:eastAsia="Calibri" w:hAnsiTheme="majorHAnsi" w:cstheme="majorHAnsi"/>
          <w:color w:val="000000"/>
        </w:rPr>
        <w:t xml:space="preserve"> is the </w:t>
      </w:r>
      <w:ins w:id="288" w:author="Diego Barneche" w:date="2021-02-09T08:05:00Z">
        <w:r w:rsidR="00455240">
          <w:rPr>
            <w:rFonts w:asciiTheme="majorHAnsi" w:eastAsia="Calibri" w:hAnsiTheme="majorHAnsi" w:cstheme="majorHAnsi"/>
            <w:color w:val="000000"/>
          </w:rPr>
          <w:t xml:space="preserve">natural logarithm </w:t>
        </w:r>
      </w:ins>
      <w:r w:rsidR="00207226" w:rsidRPr="000A293E">
        <w:rPr>
          <w:rFonts w:asciiTheme="majorHAnsi" w:eastAsia="Calibri" w:hAnsiTheme="majorHAnsi" w:cstheme="majorHAnsi"/>
          <w:color w:val="000000"/>
        </w:rPr>
        <w:t>live coral surface area (cm</w:t>
      </w:r>
      <w:r w:rsidR="00207226" w:rsidRPr="000A293E">
        <w:rPr>
          <w:rFonts w:asciiTheme="majorHAnsi" w:eastAsia="Calibri" w:hAnsiTheme="majorHAnsi" w:cstheme="majorHAnsi"/>
          <w:color w:val="000000"/>
          <w:vertAlign w:val="superscript"/>
        </w:rPr>
        <w:t>2</w:t>
      </w:r>
      <w:r w:rsidR="00207226" w:rsidRPr="000A293E">
        <w:rPr>
          <w:rFonts w:asciiTheme="majorHAnsi" w:eastAsia="Calibri" w:hAnsiTheme="majorHAnsi" w:cstheme="majorHAnsi"/>
          <w:color w:val="000000"/>
        </w:rPr>
        <w:t>)</w:t>
      </w:r>
      <w:ins w:id="289" w:author="Diego Barneche" w:date="2021-02-09T08:05:00Z">
        <w:r w:rsidR="00455240">
          <w:rPr>
            <w:rFonts w:asciiTheme="majorHAnsi" w:eastAsia="Calibri" w:hAnsiTheme="majorHAnsi" w:cstheme="majorHAnsi"/>
            <w:color w:val="000000"/>
          </w:rPr>
          <w:t xml:space="preserve">; </w:t>
        </w:r>
      </w:ins>
      <m:oMath>
        <m:r>
          <m:rPr>
            <m:sty m:val="p"/>
          </m:rPr>
          <w:rPr>
            <w:rFonts w:ascii="Cambria Math" w:eastAsia="Calibri" w:hAnsi="Cambria Math" w:cstheme="majorHAnsi"/>
            <w:color w:val="000000"/>
          </w:rPr>
          <m:t>ln⁡</m:t>
        </m:r>
        <m:r>
          <w:ins w:id="290" w:author="Diego Barneche" w:date="2021-02-09T08:23:00Z">
            <w:rPr>
              <w:rFonts w:ascii="Cambria Math" w:eastAsia="Calibri" w:hAnsi="Cambria Math" w:cstheme="majorHAnsi"/>
              <w:color w:val="000000"/>
            </w:rPr>
            <m:t>(</m:t>
          </w:ins>
        </m:r>
        <m:r>
          <w:ins w:id="291" w:author="Diego Barneche" w:date="2021-02-09T08:05:00Z">
            <w:rPr>
              <w:rFonts w:ascii="Cambria Math" w:eastAsia="Calibri" w:hAnsi="Cambria Math" w:cstheme="majorHAnsi"/>
              <w:color w:val="000000"/>
            </w:rPr>
            <m:t>α</m:t>
          </w:ins>
        </m:r>
        <m:r>
          <w:ins w:id="292" w:author="Diego Barneche" w:date="2021-02-09T08:23:00Z">
            <w:rPr>
              <w:rFonts w:ascii="Cambria Math" w:eastAsia="Calibri" w:hAnsi="Cambria Math" w:cstheme="majorHAnsi"/>
              <w:color w:val="000000"/>
            </w:rPr>
            <m:t>)</m:t>
          </w:ins>
        </m:r>
      </m:oMath>
      <w:ins w:id="293" w:author="Diego Barneche" w:date="2021-02-09T08:05:00Z">
        <w:r w:rsidR="00455240">
          <w:rPr>
            <w:rFonts w:asciiTheme="majorHAnsi" w:eastAsia="Calibri" w:hAnsiTheme="majorHAnsi" w:cstheme="majorHAnsi"/>
            <w:color w:val="000000"/>
          </w:rPr>
          <w:t xml:space="preserve"> </w:t>
        </w:r>
      </w:ins>
      <w:ins w:id="294" w:author="Diego Barneche" w:date="2021-02-09T08:06:00Z">
        <w:r w:rsidR="00455240">
          <w:rPr>
            <w:rFonts w:asciiTheme="majorHAnsi" w:eastAsia="Calibri" w:hAnsiTheme="majorHAnsi" w:cstheme="majorHAnsi"/>
            <w:color w:val="000000"/>
          </w:rPr>
          <w:t>is the among-species average intercept</w:t>
        </w:r>
      </w:ins>
      <w:ins w:id="295" w:author="Diego Barneche" w:date="2021-02-09T08:23:00Z">
        <w:r w:rsidR="006D6E59">
          <w:rPr>
            <w:rFonts w:asciiTheme="majorHAnsi" w:eastAsia="Calibri" w:hAnsiTheme="majorHAnsi" w:cstheme="majorHAnsi"/>
            <w:color w:val="000000"/>
          </w:rPr>
          <w:t xml:space="preserve"> on the natural log scale</w:t>
        </w:r>
      </w:ins>
      <w:ins w:id="296" w:author="Diego Barneche" w:date="2021-02-09T08:07:00Z">
        <w:r w:rsidR="00455240">
          <w:rPr>
            <w:rFonts w:asciiTheme="majorHAnsi" w:eastAsia="Calibri" w:hAnsiTheme="majorHAnsi" w:cstheme="majorHAnsi"/>
            <w:color w:val="000000"/>
          </w:rPr>
          <w:t xml:space="preserve">; </w:t>
        </w:r>
      </w:ins>
      <m:oMath>
        <m:r>
          <w:ins w:id="297" w:author="Diego Barneche" w:date="2021-02-09T08:07:00Z">
            <w:rPr>
              <w:rFonts w:ascii="Cambria Math" w:eastAsia="Calibri" w:hAnsi="Cambria Math" w:cstheme="majorHAnsi"/>
              <w:color w:val="000000"/>
            </w:rPr>
            <m:t>β</m:t>
          </w:ins>
        </m:r>
      </m:oMath>
      <w:ins w:id="298" w:author="Diego Barneche" w:date="2021-02-09T08:07:00Z">
        <w:r w:rsidR="00455240">
          <w:rPr>
            <w:rFonts w:asciiTheme="majorHAnsi" w:eastAsia="Calibri" w:hAnsiTheme="majorHAnsi" w:cstheme="majorHAnsi"/>
            <w:color w:val="000000"/>
          </w:rPr>
          <w:t xml:space="preserve"> is the among-species average size scaling slope (i.e., exponent on the natural scale)</w:t>
        </w:r>
      </w:ins>
      <w:ins w:id="299" w:author="Diego Barneche" w:date="2021-02-09T08:08:00Z">
        <w:r w:rsidR="003950D1">
          <w:rPr>
            <w:rFonts w:asciiTheme="majorHAnsi" w:eastAsia="Calibri" w:hAnsiTheme="majorHAnsi" w:cstheme="majorHAnsi"/>
            <w:color w:val="000000"/>
          </w:rPr>
          <w:t xml:space="preserve">; </w:t>
        </w:r>
      </w:ins>
      <m:oMath>
        <m:sSub>
          <m:sSubPr>
            <m:ctrlPr>
              <w:ins w:id="300" w:author="Diego Barneche" w:date="2021-02-09T08:08:00Z">
                <w:rPr>
                  <w:rFonts w:ascii="Cambria Math" w:eastAsia="Calibri" w:hAnsi="Cambria Math" w:cstheme="majorHAnsi"/>
                  <w:i/>
                  <w:color w:val="000000"/>
                  <w:lang w:val="en-AU"/>
                </w:rPr>
              </w:ins>
            </m:ctrlPr>
          </m:sSubPr>
          <m:e>
            <m:r>
              <w:ins w:id="301" w:author="Diego Barneche" w:date="2021-02-09T08:08:00Z">
                <w:rPr>
                  <w:rFonts w:ascii="Cambria Math" w:eastAsia="Calibri" w:hAnsi="Cambria Math" w:cstheme="majorHAnsi"/>
                  <w:color w:val="000000"/>
                  <w:lang w:val="en-AU"/>
                </w:rPr>
                <m:t>S</m:t>
              </w:ins>
            </m:r>
          </m:e>
          <m:sub>
            <m:r>
              <w:ins w:id="302" w:author="Diego Barneche" w:date="2021-02-09T08:08:00Z">
                <w:rPr>
                  <w:rFonts w:ascii="Cambria Math" w:eastAsia="Calibri" w:hAnsi="Cambria Math" w:cstheme="majorHAnsi"/>
                  <w:color w:val="000000"/>
                  <w:lang w:val="en-AU"/>
                </w:rPr>
                <m:t>i</m:t>
              </w:ins>
            </m:r>
          </m:sub>
        </m:sSub>
      </m:oMath>
      <w:ins w:id="303" w:author="Diego Barneche" w:date="2021-02-09T08:08:00Z">
        <w:r w:rsidR="003950D1" w:rsidRPr="003950D1">
          <w:rPr>
            <w:rFonts w:asciiTheme="majorHAnsi" w:eastAsia="Calibri" w:hAnsiTheme="majorHAnsi" w:cstheme="majorHAnsi"/>
            <w:color w:val="000000"/>
            <w:lang w:val="en-AU"/>
          </w:rPr>
          <w:t xml:space="preserve"> is a vector comprising </w:t>
        </w:r>
      </w:ins>
      <m:oMath>
        <m:r>
          <w:ins w:id="304" w:author="Diego Barneche" w:date="2021-02-09T08:08:00Z">
            <w:rPr>
              <w:rFonts w:ascii="Cambria Math" w:eastAsia="Calibri" w:hAnsi="Cambria Math" w:cstheme="majorHAnsi"/>
              <w:color w:val="000000"/>
              <w:lang w:val="en-AU"/>
            </w:rPr>
            <m:t>s</m:t>
          </w:ins>
        </m:r>
      </m:oMath>
      <w:ins w:id="305" w:author="Diego Barneche" w:date="2021-02-09T08:08:00Z">
        <w:r w:rsidR="003950D1" w:rsidRPr="003950D1">
          <w:rPr>
            <w:rFonts w:asciiTheme="majorHAnsi" w:eastAsia="Calibri" w:hAnsiTheme="majorHAnsi" w:cstheme="majorHAnsi"/>
            <w:color w:val="000000"/>
            <w:lang w:val="en-AU"/>
          </w:rPr>
          <w:t xml:space="preserve"> levels of </w:t>
        </w:r>
        <w:r w:rsidR="003950D1">
          <w:rPr>
            <w:rFonts w:asciiTheme="majorHAnsi" w:eastAsia="Calibri" w:hAnsiTheme="majorHAnsi" w:cstheme="majorHAnsi"/>
            <w:color w:val="000000"/>
            <w:lang w:val="en-AU"/>
          </w:rPr>
          <w:t>species</w:t>
        </w:r>
        <w:r w:rsidR="003950D1" w:rsidRPr="003950D1">
          <w:rPr>
            <w:rFonts w:asciiTheme="majorHAnsi" w:eastAsia="Calibri" w:hAnsiTheme="majorHAnsi" w:cstheme="majorHAnsi"/>
            <w:color w:val="000000"/>
            <w:lang w:val="en-AU"/>
          </w:rPr>
          <w:t xml:space="preserve"> (</w:t>
        </w:r>
      </w:ins>
      <w:ins w:id="306" w:author="Diego Barneche" w:date="2021-02-09T08:09:00Z">
        <w:r w:rsidR="003950D1" w:rsidRPr="003950D1">
          <w:rPr>
            <w:rFonts w:asciiTheme="majorHAnsi" w:eastAsia="Calibri" w:hAnsiTheme="majorHAnsi" w:cstheme="majorHAnsi"/>
            <w:i/>
            <w:iCs/>
            <w:color w:val="000000"/>
            <w:lang w:val="en-AU"/>
            <w:rPrChange w:id="307" w:author="Diego Barneche" w:date="2021-02-09T08:09:00Z">
              <w:rPr>
                <w:rFonts w:asciiTheme="majorHAnsi" w:eastAsia="Calibri" w:hAnsiTheme="majorHAnsi" w:cstheme="majorHAnsi"/>
                <w:color w:val="000000"/>
                <w:lang w:val="en-AU"/>
              </w:rPr>
            </w:rPrChange>
          </w:rPr>
          <w:t>n</w:t>
        </w:r>
        <w:r w:rsidR="003950D1">
          <w:rPr>
            <w:rFonts w:asciiTheme="majorHAnsi" w:eastAsia="Calibri" w:hAnsiTheme="majorHAnsi" w:cstheme="majorHAnsi"/>
            <w:color w:val="000000"/>
            <w:lang w:val="en-AU"/>
          </w:rPr>
          <w:t xml:space="preserve"> = 6</w:t>
        </w:r>
      </w:ins>
      <w:ins w:id="308" w:author="Diego Barneche" w:date="2021-02-09T08:08:00Z">
        <w:r w:rsidR="003950D1" w:rsidRPr="003950D1">
          <w:rPr>
            <w:rFonts w:asciiTheme="majorHAnsi" w:eastAsia="Calibri" w:hAnsiTheme="majorHAnsi" w:cstheme="majorHAnsi"/>
            <w:color w:val="000000"/>
            <w:lang w:val="en-AU"/>
          </w:rPr>
          <w:t xml:space="preserve">) which in turn compose a hierarchical vector </w:t>
        </w:r>
      </w:ins>
      <m:oMath>
        <m:r>
          <w:ins w:id="309" w:author="Diego Barneche" w:date="2021-02-09T08:08:00Z">
            <w:rPr>
              <w:rFonts w:ascii="Cambria Math" w:eastAsia="Calibri" w:hAnsi="Cambria Math" w:cstheme="majorHAnsi"/>
              <w:color w:val="000000"/>
              <w:lang w:val="en-AU"/>
            </w:rPr>
            <m:t>ζ</m:t>
          </w:ins>
        </m:r>
      </m:oMath>
      <w:ins w:id="310" w:author="Diego Barneche" w:date="2021-02-09T08:08:00Z">
        <w:r w:rsidR="003950D1" w:rsidRPr="003950D1">
          <w:rPr>
            <w:rFonts w:asciiTheme="majorHAnsi" w:eastAsia="Calibri" w:hAnsiTheme="majorHAnsi" w:cstheme="majorHAnsi"/>
            <w:color w:val="000000"/>
            <w:lang w:val="en-AU"/>
          </w:rPr>
          <w:t xml:space="preserve"> of </w:t>
        </w:r>
      </w:ins>
      <m:oMath>
        <m:r>
          <w:ins w:id="311" w:author="Diego Barneche" w:date="2021-02-09T08:09:00Z">
            <w:rPr>
              <w:rFonts w:ascii="Cambria Math" w:eastAsia="Calibri" w:hAnsi="Cambria Math" w:cstheme="majorHAnsi"/>
              <w:color w:val="000000"/>
              <w:lang w:val="en-AU"/>
            </w:rPr>
            <m:t>s</m:t>
          </w:ins>
        </m:r>
      </m:oMath>
      <w:ins w:id="312" w:author="Diego Barneche" w:date="2021-02-09T08:08:00Z">
        <w:r w:rsidR="003950D1" w:rsidRPr="003950D1">
          <w:rPr>
            <w:rFonts w:asciiTheme="majorHAnsi" w:eastAsia="Calibri" w:hAnsiTheme="majorHAnsi" w:cstheme="majorHAnsi"/>
            <w:color w:val="000000"/>
            <w:lang w:val="en-AU"/>
          </w:rPr>
          <w:t xml:space="preserve"> elements representing </w:t>
        </w:r>
      </w:ins>
      <w:ins w:id="313" w:author="Diego Barneche" w:date="2021-02-09T08:09:00Z">
        <w:r w:rsidR="003950D1">
          <w:rPr>
            <w:rFonts w:asciiTheme="majorHAnsi" w:eastAsia="Calibri" w:hAnsiTheme="majorHAnsi" w:cstheme="majorHAnsi"/>
            <w:color w:val="000000"/>
            <w:lang w:val="en-AU"/>
          </w:rPr>
          <w:t>species</w:t>
        </w:r>
      </w:ins>
      <w:ins w:id="314" w:author="Diego Barneche" w:date="2021-02-09T08:08:00Z">
        <w:r w:rsidR="003950D1" w:rsidRPr="003950D1">
          <w:rPr>
            <w:rFonts w:asciiTheme="majorHAnsi" w:eastAsia="Calibri" w:hAnsiTheme="majorHAnsi" w:cstheme="majorHAnsi"/>
            <w:color w:val="000000"/>
            <w:lang w:val="en-AU"/>
          </w:rPr>
          <w:t xml:space="preserve">-level </w:t>
        </w:r>
      </w:ins>
      <w:ins w:id="315" w:author="Diego Barneche" w:date="2021-02-09T08:23:00Z">
        <w:r w:rsidR="0058092F">
          <w:rPr>
            <w:rFonts w:asciiTheme="majorHAnsi" w:eastAsia="Calibri" w:hAnsiTheme="majorHAnsi" w:cstheme="majorHAnsi"/>
            <w:color w:val="000000"/>
            <w:lang w:val="en-AU"/>
          </w:rPr>
          <w:t xml:space="preserve">additive </w:t>
        </w:r>
      </w:ins>
      <w:ins w:id="316" w:author="Diego Barneche" w:date="2021-02-09T08:08:00Z">
        <w:r w:rsidR="003950D1" w:rsidRPr="003950D1">
          <w:rPr>
            <w:rFonts w:asciiTheme="majorHAnsi" w:eastAsia="Calibri" w:hAnsiTheme="majorHAnsi" w:cstheme="majorHAnsi"/>
            <w:color w:val="000000"/>
            <w:lang w:val="en-AU"/>
          </w:rPr>
          <w:t xml:space="preserve">deviations from </w:t>
        </w:r>
      </w:ins>
      <m:oMath>
        <m:r>
          <m:rPr>
            <m:sty m:val="p"/>
          </m:rPr>
          <w:rPr>
            <w:rFonts w:ascii="Cambria Math" w:eastAsia="Calibri" w:hAnsi="Cambria Math" w:cstheme="majorHAnsi"/>
            <w:color w:val="000000"/>
            <w:lang w:val="en-AU"/>
          </w:rPr>
          <m:t>ln⁡</m:t>
        </m:r>
        <m:r>
          <w:ins w:id="317" w:author="Diego Barneche" w:date="2021-02-09T08:23:00Z">
            <w:rPr>
              <w:rFonts w:ascii="Cambria Math" w:eastAsia="Calibri" w:hAnsi="Cambria Math" w:cstheme="majorHAnsi"/>
              <w:color w:val="000000"/>
              <w:lang w:val="en-AU"/>
            </w:rPr>
            <m:t>(</m:t>
          </w:ins>
        </m:r>
        <m:r>
          <w:ins w:id="318" w:author="Diego Barneche" w:date="2021-02-09T08:09:00Z">
            <w:rPr>
              <w:rFonts w:ascii="Cambria Math" w:eastAsia="Calibri" w:hAnsi="Cambria Math" w:cstheme="majorHAnsi"/>
              <w:color w:val="000000"/>
            </w:rPr>
            <m:t>α</m:t>
          </w:ins>
        </m:r>
        <m:r>
          <w:ins w:id="319" w:author="Diego Barneche" w:date="2021-02-09T08:23:00Z">
            <w:rPr>
              <w:rFonts w:ascii="Cambria Math" w:eastAsia="Calibri" w:hAnsi="Cambria Math" w:cstheme="majorHAnsi"/>
              <w:color w:val="000000"/>
            </w:rPr>
            <m:t>)</m:t>
          </w:ins>
        </m:r>
      </m:oMath>
      <w:ins w:id="320" w:author="Diego Barneche" w:date="2021-02-09T08:08:00Z">
        <w:r w:rsidR="003950D1" w:rsidRPr="003950D1">
          <w:rPr>
            <w:rFonts w:asciiTheme="majorHAnsi" w:eastAsia="Calibri" w:hAnsiTheme="majorHAnsi" w:cstheme="majorHAnsi"/>
            <w:color w:val="000000"/>
            <w:lang w:val="en-AU"/>
          </w:rPr>
          <w:t xml:space="preserve">; </w:t>
        </w:r>
      </w:ins>
      <m:oMath>
        <m:sSub>
          <m:sSubPr>
            <m:ctrlPr>
              <w:ins w:id="321" w:author="Diego Barneche" w:date="2021-02-09T08:08:00Z">
                <w:rPr>
                  <w:rFonts w:ascii="Cambria Math" w:eastAsia="Calibri" w:hAnsi="Cambria Math" w:cstheme="majorHAnsi"/>
                  <w:i/>
                  <w:color w:val="000000"/>
                  <w:lang w:val="en-AU"/>
                </w:rPr>
              </w:ins>
            </m:ctrlPr>
          </m:sSubPr>
          <m:e>
            <m:r>
              <w:ins w:id="322" w:author="Diego Barneche" w:date="2021-02-09T08:08:00Z">
                <w:rPr>
                  <w:rFonts w:ascii="Cambria Math" w:eastAsia="Calibri" w:hAnsi="Cambria Math" w:cstheme="majorHAnsi"/>
                  <w:color w:val="000000"/>
                  <w:lang w:val="en-AU"/>
                </w:rPr>
                <m:t>δ</m:t>
              </w:ins>
            </m:r>
          </m:e>
          <m:sub>
            <m:r>
              <w:ins w:id="323" w:author="Diego Barneche" w:date="2021-02-09T08:09:00Z">
                <w:rPr>
                  <w:rFonts w:ascii="Cambria Math" w:eastAsia="Calibri" w:hAnsi="Cambria Math" w:cstheme="majorHAnsi"/>
                  <w:color w:val="000000"/>
                  <w:lang w:val="en-AU"/>
                </w:rPr>
                <m:t>s</m:t>
              </w:ins>
            </m:r>
          </m:sub>
        </m:sSub>
        <m:r>
          <w:ins w:id="324" w:author="Diego Barneche" w:date="2021-02-09T08:08:00Z">
            <w:rPr>
              <w:rFonts w:ascii="Cambria Math" w:eastAsia="Calibri" w:hAnsi="Cambria Math" w:cstheme="majorHAnsi"/>
              <w:color w:val="000000"/>
              <w:lang w:val="en-AU"/>
            </w:rPr>
            <m:t xml:space="preserve"> </m:t>
          </w:ins>
        </m:r>
      </m:oMath>
      <w:ins w:id="325" w:author="Diego Barneche" w:date="2021-02-09T08:08:00Z">
        <w:r w:rsidR="003950D1" w:rsidRPr="003950D1">
          <w:rPr>
            <w:rFonts w:asciiTheme="majorHAnsi" w:eastAsia="Calibri" w:hAnsiTheme="majorHAnsi" w:cstheme="majorHAnsi"/>
            <w:color w:val="000000"/>
            <w:lang w:val="en-AU"/>
          </w:rPr>
          <w:t>is the vector of standardised hierarchical effect</w:t>
        </w:r>
      </w:ins>
      <w:ins w:id="326" w:author="Diego Barneche" w:date="2021-02-09T08:09:00Z">
        <w:r w:rsidR="003950D1">
          <w:rPr>
            <w:rFonts w:asciiTheme="majorHAnsi" w:eastAsia="Calibri" w:hAnsiTheme="majorHAnsi" w:cstheme="majorHAnsi"/>
            <w:color w:val="000000"/>
            <w:lang w:val="en-AU"/>
          </w:rPr>
          <w:t>s</w:t>
        </w:r>
      </w:ins>
      <w:ins w:id="327" w:author="Diego Barneche" w:date="2021-02-09T08:08:00Z">
        <w:r w:rsidR="003950D1" w:rsidRPr="003950D1">
          <w:rPr>
            <w:rFonts w:asciiTheme="majorHAnsi" w:eastAsia="Calibri" w:hAnsiTheme="majorHAnsi" w:cstheme="majorHAnsi"/>
            <w:color w:val="000000"/>
            <w:lang w:val="en-AU"/>
          </w:rPr>
          <w:t xml:space="preserve"> and </w:t>
        </w:r>
      </w:ins>
      <m:oMath>
        <m:sSub>
          <m:sSubPr>
            <m:ctrlPr>
              <w:ins w:id="328" w:author="Diego Barneche" w:date="2021-02-09T08:08:00Z">
                <w:rPr>
                  <w:rFonts w:ascii="Cambria Math" w:eastAsia="Calibri" w:hAnsi="Cambria Math" w:cstheme="majorHAnsi"/>
                  <w:i/>
                  <w:color w:val="000000"/>
                  <w:lang w:val="en-AU"/>
                </w:rPr>
              </w:ins>
            </m:ctrlPr>
          </m:sSubPr>
          <m:e>
            <m:r>
              <w:ins w:id="329" w:author="Diego Barneche" w:date="2021-02-09T08:08:00Z">
                <w:rPr>
                  <w:rFonts w:ascii="Cambria Math" w:eastAsia="Calibri" w:hAnsi="Cambria Math" w:cstheme="majorHAnsi"/>
                  <w:color w:val="000000"/>
                  <w:lang w:val="en-AU"/>
                </w:rPr>
                <m:t>σ</m:t>
              </w:ins>
            </m:r>
          </m:e>
          <m:sub>
            <m:r>
              <w:ins w:id="330" w:author="Diego Barneche" w:date="2021-02-09T08:08:00Z">
                <w:rPr>
                  <w:rFonts w:ascii="Cambria Math" w:eastAsia="Calibri" w:hAnsi="Cambria Math" w:cstheme="majorHAnsi"/>
                  <w:color w:val="000000"/>
                  <w:lang w:val="en-AU"/>
                </w:rPr>
                <m:t>ζ</m:t>
              </w:ins>
            </m:r>
          </m:sub>
        </m:sSub>
      </m:oMath>
      <w:ins w:id="331" w:author="Diego Barneche" w:date="2021-02-09T08:08:00Z">
        <w:r w:rsidR="003950D1" w:rsidRPr="003950D1">
          <w:rPr>
            <w:rFonts w:asciiTheme="majorHAnsi" w:eastAsia="Calibri" w:hAnsiTheme="majorHAnsi" w:cstheme="majorHAnsi"/>
            <w:color w:val="000000"/>
            <w:lang w:val="en-AU"/>
          </w:rPr>
          <w:t xml:space="preserve"> represents the among</w:t>
        </w:r>
      </w:ins>
      <w:ins w:id="332" w:author="Diego Barneche" w:date="2021-02-09T08:09:00Z">
        <w:r w:rsidR="003950D1">
          <w:rPr>
            <w:rFonts w:asciiTheme="majorHAnsi" w:eastAsia="Calibri" w:hAnsiTheme="majorHAnsi" w:cstheme="majorHAnsi"/>
            <w:color w:val="000000"/>
            <w:lang w:val="en-AU"/>
          </w:rPr>
          <w:t>-species</w:t>
        </w:r>
      </w:ins>
      <w:ins w:id="333" w:author="Diego Barneche" w:date="2021-02-09T08:08:00Z">
        <w:r w:rsidR="003950D1" w:rsidRPr="003950D1">
          <w:rPr>
            <w:rFonts w:asciiTheme="majorHAnsi" w:eastAsia="Calibri" w:hAnsiTheme="majorHAnsi" w:cstheme="majorHAnsi"/>
            <w:color w:val="000000"/>
            <w:lang w:val="en-AU"/>
          </w:rPr>
          <w:t xml:space="preserve"> standard deviation. The prior sampling distributions are the Gaussian (</w:t>
        </w:r>
      </w:ins>
      <m:oMath>
        <m:r>
          <w:ins w:id="334" w:author="Diego Barneche" w:date="2021-02-09T08:08:00Z">
            <m:rPr>
              <m:scr m:val="script"/>
              <m:sty m:val="p"/>
            </m:rPr>
            <w:rPr>
              <w:rFonts w:ascii="Cambria Math" w:eastAsia="Calibri" w:hAnsi="Cambria Math" w:cstheme="majorHAnsi"/>
              <w:color w:val="000000"/>
              <w:lang w:val="en-US"/>
            </w:rPr>
            <m:t>N</m:t>
          </w:ins>
        </m:r>
      </m:oMath>
      <w:ins w:id="335" w:author="Diego Barneche" w:date="2021-02-09T08:08:00Z">
        <w:r w:rsidR="003950D1" w:rsidRPr="003950D1">
          <w:rPr>
            <w:rFonts w:asciiTheme="majorHAnsi" w:eastAsia="Calibri" w:hAnsiTheme="majorHAnsi" w:cstheme="majorHAnsi"/>
            <w:color w:val="000000"/>
            <w:lang w:val="en-US"/>
          </w:rPr>
          <w:t>(location, scale)</w:t>
        </w:r>
        <w:r w:rsidR="003950D1" w:rsidRPr="003950D1">
          <w:rPr>
            <w:rFonts w:asciiTheme="majorHAnsi" w:eastAsia="Calibri" w:hAnsiTheme="majorHAnsi" w:cstheme="majorHAnsi"/>
            <w:color w:val="000000"/>
            <w:lang w:val="en-AU"/>
          </w:rPr>
          <w:t>) and Gamma (</w:t>
        </w:r>
      </w:ins>
      <m:oMath>
        <m:r>
          <w:ins w:id="336" w:author="Diego Barneche" w:date="2021-02-09T08:08:00Z">
            <m:rPr>
              <m:sty m:val="p"/>
            </m:rPr>
            <w:rPr>
              <w:rFonts w:ascii="Cambria Math" w:eastAsia="Calibri" w:hAnsi="Cambria Math" w:cstheme="majorHAnsi"/>
              <w:color w:val="000000"/>
              <w:lang w:val="en-AU"/>
            </w:rPr>
            <m:t>Γ</m:t>
          </w:ins>
        </m:r>
      </m:oMath>
      <w:ins w:id="337" w:author="Diego Barneche" w:date="2021-02-09T08:08:00Z">
        <w:r w:rsidR="003950D1" w:rsidRPr="003950D1">
          <w:rPr>
            <w:rFonts w:asciiTheme="majorHAnsi" w:eastAsia="Calibri" w:hAnsiTheme="majorHAnsi" w:cstheme="majorHAnsi"/>
            <w:color w:val="000000"/>
            <w:lang w:val="en-AU"/>
          </w:rPr>
          <w:t>(shape, inverse scale)).</w:t>
        </w:r>
      </w:ins>
      <w:del w:id="338" w:author="Diego Barneche" w:date="2021-02-09T08:10:00Z">
        <w:r w:rsidR="00207226" w:rsidRPr="000A293E" w:rsidDel="00A1281C">
          <w:rPr>
            <w:rFonts w:asciiTheme="majorHAnsi" w:eastAsia="Calibri" w:hAnsiTheme="majorHAnsi" w:cstheme="majorHAnsi"/>
            <w:color w:val="000000"/>
          </w:rPr>
          <w:delText>.</w:delText>
        </w:r>
      </w:del>
      <w:r w:rsidR="00207226" w:rsidRPr="000A293E">
        <w:rPr>
          <w:rFonts w:asciiTheme="majorHAnsi" w:eastAsia="Calibri" w:hAnsiTheme="majorHAnsi" w:cstheme="majorHAnsi"/>
          <w:color w:val="000000"/>
        </w:rPr>
        <w:t xml:space="preserve"> </w:t>
      </w:r>
      <w:del w:id="339" w:author="Diego Barneche" w:date="2021-02-09T08:11:00Z">
        <w:r w:rsidR="00207226" w:rsidRPr="000A293E" w:rsidDel="00CC4D66">
          <w:rPr>
            <w:rFonts w:asciiTheme="majorHAnsi" w:eastAsia="Calibri" w:hAnsiTheme="majorHAnsi" w:cstheme="majorHAnsi"/>
            <w:color w:val="000000"/>
          </w:rPr>
          <w:delText xml:space="preserve">We specified our priors respectively for each functional process studied. </w:delText>
        </w:r>
      </w:del>
      <w:r w:rsidR="00207226" w:rsidRPr="000A293E">
        <w:rPr>
          <w:rFonts w:asciiTheme="majorHAnsi" w:eastAsia="Calibri" w:hAnsiTheme="majorHAnsi" w:cstheme="majorHAnsi"/>
          <w:color w:val="000000"/>
        </w:rPr>
        <w:t xml:space="preserve">We </w:t>
      </w:r>
      <w:del w:id="340" w:author="Diego Barneche" w:date="2021-02-09T08:11:00Z">
        <w:r w:rsidR="00207226" w:rsidRPr="000A293E" w:rsidDel="00CC4D66">
          <w:rPr>
            <w:rFonts w:asciiTheme="majorHAnsi" w:eastAsia="Calibri" w:hAnsiTheme="majorHAnsi" w:cstheme="majorHAnsi"/>
            <w:color w:val="000000"/>
          </w:rPr>
          <w:delText xml:space="preserve">fitted </w:delText>
        </w:r>
      </w:del>
      <w:ins w:id="341" w:author="Diego Barneche" w:date="2021-02-09T08:13:00Z">
        <w:r w:rsidR="00986943">
          <w:rPr>
            <w:rFonts w:asciiTheme="majorHAnsi" w:eastAsia="Calibri" w:hAnsiTheme="majorHAnsi" w:cstheme="majorHAnsi"/>
            <w:color w:val="000000"/>
          </w:rPr>
          <w:t>ran</w:t>
        </w:r>
      </w:ins>
      <w:ins w:id="342" w:author="Diego Barneche" w:date="2021-02-09T08:11:00Z">
        <w:r w:rsidR="00CC4D66" w:rsidRPr="000A293E">
          <w:rPr>
            <w:rFonts w:asciiTheme="majorHAnsi" w:eastAsia="Calibri" w:hAnsiTheme="majorHAnsi" w:cstheme="majorHAnsi"/>
            <w:color w:val="000000"/>
          </w:rPr>
          <w:t xml:space="preserve"> </w:t>
        </w:r>
      </w:ins>
      <w:r w:rsidR="00207226" w:rsidRPr="000A293E">
        <w:rPr>
          <w:rFonts w:asciiTheme="majorHAnsi" w:eastAsia="Calibri" w:hAnsiTheme="majorHAnsi" w:cstheme="majorHAnsi"/>
          <w:color w:val="000000"/>
        </w:rPr>
        <w:t>our models with</w:t>
      </w:r>
      <w:ins w:id="343" w:author="Diego Barneche" w:date="2021-02-09T08:13:00Z">
        <w:r w:rsidR="00986943">
          <w:rPr>
            <w:rFonts w:asciiTheme="majorHAnsi" w:eastAsia="Calibri" w:hAnsiTheme="majorHAnsi" w:cstheme="majorHAnsi"/>
            <w:color w:val="000000"/>
          </w:rPr>
          <w:t xml:space="preserve"> three chains,</w:t>
        </w:r>
      </w:ins>
      <w:r w:rsidR="00207226" w:rsidRPr="000A293E">
        <w:rPr>
          <w:rFonts w:asciiTheme="majorHAnsi" w:eastAsia="Calibri" w:hAnsiTheme="majorHAnsi" w:cstheme="majorHAnsi"/>
          <w:color w:val="000000"/>
        </w:rPr>
        <w:t xml:space="preserve"> 5,000 draws </w:t>
      </w:r>
      <w:del w:id="344" w:author="Diego Barneche" w:date="2021-02-09T08:13:00Z">
        <w:r w:rsidR="00207226" w:rsidRPr="000A293E" w:rsidDel="00986943">
          <w:rPr>
            <w:rFonts w:asciiTheme="majorHAnsi" w:eastAsia="Calibri" w:hAnsiTheme="majorHAnsi" w:cstheme="majorHAnsi"/>
            <w:color w:val="000000"/>
          </w:rPr>
          <w:delText xml:space="preserve">across </w:delText>
        </w:r>
      </w:del>
      <w:ins w:id="345" w:author="Diego Barneche" w:date="2021-02-09T08:13:00Z">
        <w:r w:rsidR="00986943">
          <w:rPr>
            <w:rFonts w:asciiTheme="majorHAnsi" w:eastAsia="Calibri" w:hAnsiTheme="majorHAnsi" w:cstheme="majorHAnsi"/>
            <w:color w:val="000000"/>
          </w:rPr>
          <w:t>per</w:t>
        </w:r>
        <w:r w:rsidR="00986943" w:rsidRPr="000A293E">
          <w:rPr>
            <w:rFonts w:asciiTheme="majorHAnsi" w:eastAsia="Calibri" w:hAnsiTheme="majorHAnsi" w:cstheme="majorHAnsi"/>
            <w:color w:val="000000"/>
          </w:rPr>
          <w:t xml:space="preserve"> </w:t>
        </w:r>
      </w:ins>
      <w:del w:id="346" w:author="Diego Barneche" w:date="2021-02-09T08:13:00Z">
        <w:r w:rsidR="00207226" w:rsidRPr="000A293E" w:rsidDel="00986943">
          <w:rPr>
            <w:rFonts w:asciiTheme="majorHAnsi" w:eastAsia="Calibri" w:hAnsiTheme="majorHAnsi" w:cstheme="majorHAnsi"/>
            <w:color w:val="000000"/>
          </w:rPr>
          <w:delText xml:space="preserve">three </w:delText>
        </w:r>
      </w:del>
      <w:r w:rsidR="00207226" w:rsidRPr="000A293E">
        <w:rPr>
          <w:rFonts w:asciiTheme="majorHAnsi" w:eastAsia="Calibri" w:hAnsiTheme="majorHAnsi" w:cstheme="majorHAnsi"/>
          <w:color w:val="000000"/>
        </w:rPr>
        <w:t>chain</w:t>
      </w:r>
      <w:del w:id="347" w:author="Diego Barneche" w:date="2021-02-09T08:13:00Z">
        <w:r w:rsidR="00207226" w:rsidRPr="000A293E" w:rsidDel="00986943">
          <w:rPr>
            <w:rFonts w:asciiTheme="majorHAnsi" w:eastAsia="Calibri" w:hAnsiTheme="majorHAnsi" w:cstheme="majorHAnsi"/>
            <w:color w:val="000000"/>
          </w:rPr>
          <w:delText>s</w:delText>
        </w:r>
      </w:del>
      <w:r w:rsidR="00207226" w:rsidRPr="000A293E">
        <w:rPr>
          <w:rFonts w:asciiTheme="majorHAnsi" w:eastAsia="Calibri" w:hAnsiTheme="majorHAnsi" w:cstheme="majorHAnsi"/>
          <w:color w:val="000000"/>
        </w:rPr>
        <w:t xml:space="preserve"> and </w:t>
      </w:r>
      <w:del w:id="348" w:author="Diego Barneche" w:date="2021-02-09T08:14:00Z">
        <w:r w:rsidR="00207226" w:rsidRPr="000A293E" w:rsidDel="00986943">
          <w:rPr>
            <w:rFonts w:asciiTheme="majorHAnsi" w:eastAsia="Calibri" w:hAnsiTheme="majorHAnsi" w:cstheme="majorHAnsi"/>
            <w:color w:val="000000"/>
          </w:rPr>
          <w:delText>used the first 2,500 draws as</w:delText>
        </w:r>
      </w:del>
      <w:ins w:id="349" w:author="Diego Barneche" w:date="2021-02-09T08:14:00Z">
        <w:r w:rsidR="00986943">
          <w:rPr>
            <w:rFonts w:asciiTheme="majorHAnsi" w:eastAsia="Calibri" w:hAnsiTheme="majorHAnsi" w:cstheme="majorHAnsi"/>
            <w:color w:val="000000"/>
          </w:rPr>
          <w:t>a</w:t>
        </w:r>
      </w:ins>
      <w:r w:rsidR="00207226" w:rsidRPr="000A293E">
        <w:rPr>
          <w:rFonts w:asciiTheme="majorHAnsi" w:eastAsia="Calibri" w:hAnsiTheme="majorHAnsi" w:cstheme="majorHAnsi"/>
          <w:color w:val="000000"/>
        </w:rPr>
        <w:t xml:space="preserve"> warm-up period</w:t>
      </w:r>
      <w:ins w:id="350" w:author="Diego Barneche" w:date="2021-02-09T08:14:00Z">
        <w:r w:rsidR="00986943">
          <w:rPr>
            <w:rFonts w:asciiTheme="majorHAnsi" w:eastAsia="Calibri" w:hAnsiTheme="majorHAnsi" w:cstheme="majorHAnsi"/>
            <w:color w:val="000000"/>
          </w:rPr>
          <w:t xml:space="preserve"> of </w:t>
        </w:r>
        <w:r w:rsidR="00986943" w:rsidRPr="000A293E">
          <w:rPr>
            <w:rFonts w:asciiTheme="majorHAnsi" w:eastAsia="Calibri" w:hAnsiTheme="majorHAnsi" w:cstheme="majorHAnsi"/>
            <w:color w:val="000000"/>
          </w:rPr>
          <w:t>2,500</w:t>
        </w:r>
        <w:r w:rsidR="00986943">
          <w:rPr>
            <w:rFonts w:asciiTheme="majorHAnsi" w:eastAsia="Calibri" w:hAnsiTheme="majorHAnsi" w:cstheme="majorHAnsi"/>
            <w:color w:val="000000"/>
          </w:rPr>
          <w:t xml:space="preserve"> steps</w:t>
        </w:r>
      </w:ins>
      <w:del w:id="351" w:author="Diego Barneche" w:date="2021-02-09T08:14:00Z">
        <w:r w:rsidR="00207226" w:rsidRPr="000A293E" w:rsidDel="00986943">
          <w:rPr>
            <w:rFonts w:asciiTheme="majorHAnsi" w:eastAsia="Calibri" w:hAnsiTheme="majorHAnsi" w:cstheme="majorHAnsi"/>
            <w:color w:val="000000"/>
          </w:rPr>
          <w:delText>s</w:delText>
        </w:r>
      </w:del>
      <w:ins w:id="352" w:author="Diego Barneche" w:date="2021-02-09T08:11:00Z">
        <w:r w:rsidR="00B87904">
          <w:rPr>
            <w:rFonts w:asciiTheme="majorHAnsi" w:eastAsia="Calibri" w:hAnsiTheme="majorHAnsi" w:cstheme="majorHAnsi"/>
            <w:color w:val="000000"/>
          </w:rPr>
          <w:t xml:space="preserve">, therefore retaining </w:t>
        </w:r>
      </w:ins>
      <w:ins w:id="353" w:author="Diego Barneche" w:date="2021-02-09T08:14:00Z">
        <w:r w:rsidR="00986943">
          <w:rPr>
            <w:rFonts w:asciiTheme="majorHAnsi" w:eastAsia="Calibri" w:hAnsiTheme="majorHAnsi" w:cstheme="majorHAnsi"/>
            <w:color w:val="000000"/>
          </w:rPr>
          <w:t>7,500</w:t>
        </w:r>
      </w:ins>
      <w:ins w:id="354" w:author="Diego Barneche" w:date="2021-02-09T08:13:00Z">
        <w:r w:rsidR="00986943" w:rsidRPr="00986943">
          <w:rPr>
            <w:rFonts w:asciiTheme="majorHAnsi" w:eastAsia="Calibri" w:hAnsiTheme="majorHAnsi" w:cstheme="majorHAnsi"/>
            <w:color w:val="000000"/>
          </w:rPr>
          <w:t xml:space="preserve"> draws</w:t>
        </w:r>
      </w:ins>
      <w:ins w:id="355" w:author="Diego Barneche" w:date="2021-02-09T08:11:00Z">
        <w:r w:rsidR="00B87904">
          <w:rPr>
            <w:rFonts w:asciiTheme="majorHAnsi" w:eastAsia="Calibri" w:hAnsiTheme="majorHAnsi" w:cstheme="majorHAnsi"/>
            <w:color w:val="000000"/>
          </w:rPr>
          <w:t xml:space="preserve"> (</w:t>
        </w:r>
      </w:ins>
      <w:ins w:id="356" w:author="Diego Barneche" w:date="2021-02-09T08:12:00Z">
        <w:r w:rsidR="00B87904">
          <w:rPr>
            <w:rFonts w:asciiTheme="majorHAnsi" w:eastAsia="Calibri" w:hAnsiTheme="majorHAnsi" w:cstheme="majorHAnsi"/>
            <w:color w:val="000000"/>
          </w:rPr>
          <w:t xml:space="preserve">i.e. </w:t>
        </w:r>
      </w:ins>
      <w:ins w:id="357" w:author="Diego Barneche" w:date="2021-02-09T08:14:00Z">
        <w:r w:rsidR="00986943">
          <w:rPr>
            <w:rFonts w:asciiTheme="majorHAnsi" w:eastAsia="Calibri" w:hAnsiTheme="majorHAnsi" w:cstheme="majorHAnsi"/>
            <w:color w:val="000000"/>
          </w:rPr>
          <w:t>3</w:t>
        </w:r>
      </w:ins>
      <w:commentRangeStart w:id="358"/>
      <w:commentRangeEnd w:id="358"/>
      <w:ins w:id="359" w:author="Diego Barneche" w:date="2021-02-09T08:12:00Z">
        <w:r w:rsidR="00B87904">
          <w:rPr>
            <w:rStyle w:val="CommentReference"/>
          </w:rPr>
          <w:commentReference w:id="358"/>
        </w:r>
        <w:r w:rsidR="00B87904">
          <w:rPr>
            <w:rFonts w:asciiTheme="majorHAnsi" w:eastAsia="Calibri" w:hAnsiTheme="majorHAnsi" w:cstheme="majorHAnsi"/>
            <w:color w:val="000000"/>
          </w:rPr>
          <w:t xml:space="preserve"> </w:t>
        </w:r>
      </w:ins>
      <m:oMath>
        <m:r>
          <w:ins w:id="360" w:author="Diego Barneche" w:date="2021-02-09T08:12:00Z">
            <w:rPr>
              <w:rFonts w:ascii="Cambria Math" w:eastAsia="Calibri" w:hAnsi="Cambria Math" w:cstheme="majorHAnsi"/>
              <w:color w:val="000000"/>
            </w:rPr>
            <m:t>×</m:t>
          </w:ins>
        </m:r>
      </m:oMath>
      <w:ins w:id="361" w:author="Diego Barneche" w:date="2021-02-09T08:12:00Z">
        <w:r w:rsidR="00986943">
          <w:rPr>
            <w:rFonts w:asciiTheme="majorHAnsi" w:eastAsia="Calibri" w:hAnsiTheme="majorHAnsi" w:cstheme="majorHAnsi"/>
            <w:color w:val="000000"/>
          </w:rPr>
          <w:t xml:space="preserve"> (</w:t>
        </w:r>
      </w:ins>
      <w:ins w:id="362" w:author="Diego Barneche" w:date="2021-02-09T08:13:00Z">
        <w:r w:rsidR="00986943">
          <w:rPr>
            <w:rFonts w:asciiTheme="majorHAnsi" w:eastAsia="Calibri" w:hAnsiTheme="majorHAnsi" w:cstheme="majorHAnsi"/>
            <w:color w:val="000000"/>
          </w:rPr>
          <w:t>5,000 – 2,500</w:t>
        </w:r>
      </w:ins>
      <w:ins w:id="363" w:author="Diego Barneche" w:date="2021-02-09T08:12:00Z">
        <w:r w:rsidR="00986943">
          <w:rPr>
            <w:rFonts w:asciiTheme="majorHAnsi" w:eastAsia="Calibri" w:hAnsiTheme="majorHAnsi" w:cstheme="majorHAnsi"/>
            <w:color w:val="000000"/>
          </w:rPr>
          <w:t>)</w:t>
        </w:r>
      </w:ins>
      <w:ins w:id="364" w:author="Diego Barneche" w:date="2021-02-09T08:13:00Z">
        <w:r w:rsidR="00986943">
          <w:rPr>
            <w:rFonts w:asciiTheme="majorHAnsi" w:eastAsia="Calibri" w:hAnsiTheme="majorHAnsi" w:cstheme="majorHAnsi"/>
            <w:color w:val="000000"/>
          </w:rPr>
          <w:t xml:space="preserve"> = </w:t>
        </w:r>
      </w:ins>
      <w:ins w:id="365" w:author="Diego Barneche" w:date="2021-02-09T08:14:00Z">
        <w:r w:rsidR="00986943">
          <w:rPr>
            <w:rFonts w:asciiTheme="majorHAnsi" w:eastAsia="Calibri" w:hAnsiTheme="majorHAnsi" w:cstheme="majorHAnsi"/>
            <w:color w:val="000000"/>
          </w:rPr>
          <w:t>7,500</w:t>
        </w:r>
      </w:ins>
      <w:ins w:id="366" w:author="Diego Barneche" w:date="2021-02-09T08:11:00Z">
        <w:r w:rsidR="00B87904">
          <w:rPr>
            <w:rFonts w:asciiTheme="majorHAnsi" w:eastAsia="Calibri" w:hAnsiTheme="majorHAnsi" w:cstheme="majorHAnsi"/>
            <w:color w:val="000000"/>
          </w:rPr>
          <w:t>) to construct posterior distributions</w:t>
        </w:r>
      </w:ins>
      <w:r w:rsidR="00207226" w:rsidRPr="000A293E">
        <w:rPr>
          <w:rFonts w:asciiTheme="majorHAnsi" w:eastAsia="Calibri" w:hAnsiTheme="majorHAnsi" w:cstheme="majorHAnsi"/>
          <w:color w:val="000000"/>
        </w:rPr>
        <w:t xml:space="preserve">. </w:t>
      </w:r>
      <w:commentRangeStart w:id="367"/>
      <w:r w:rsidR="00207226" w:rsidRPr="000A293E">
        <w:rPr>
          <w:rFonts w:asciiTheme="majorHAnsi" w:eastAsia="Calibri" w:hAnsiTheme="majorHAnsi" w:cstheme="majorHAnsi"/>
          <w:color w:val="000000"/>
        </w:rPr>
        <w:t xml:space="preserve">We verified chain convergence </w:t>
      </w:r>
      <w:commentRangeEnd w:id="367"/>
      <w:r w:rsidR="007A5A65">
        <w:rPr>
          <w:rStyle w:val="CommentReference"/>
        </w:rPr>
        <w:commentReference w:id="367"/>
      </w:r>
      <w:r w:rsidR="00207226" w:rsidRPr="000A293E">
        <w:rPr>
          <w:rFonts w:asciiTheme="majorHAnsi" w:eastAsia="Calibri" w:hAnsiTheme="majorHAnsi" w:cstheme="majorHAnsi"/>
          <w:color w:val="000000"/>
        </w:rPr>
        <w:t>with trace plots and confirmed that the</w:t>
      </w:r>
      <w:sdt>
        <w:sdtPr>
          <w:rPr>
            <w:rFonts w:asciiTheme="majorHAnsi" w:hAnsiTheme="majorHAnsi" w:cstheme="majorHAnsi"/>
          </w:rPr>
          <w:tag w:val="goog_rdk_10"/>
          <w:id w:val="603855809"/>
        </w:sdtPr>
        <w:sdtEndPr/>
        <w:sdtContent/>
      </w:sdt>
      <w:r w:rsidR="00207226" w:rsidRPr="000A293E">
        <w:rPr>
          <w:rFonts w:asciiTheme="majorHAnsi" w:eastAsia="Calibri" w:hAnsiTheme="majorHAnsi" w:cstheme="majorHAnsi"/>
          <w:color w:val="000000"/>
        </w:rPr>
        <w:t xml:space="preserve"> </w:t>
      </w:r>
      <w:proofErr w:type="spellStart"/>
      <w:r w:rsidR="00207226" w:rsidRPr="000A293E">
        <w:rPr>
          <w:rFonts w:asciiTheme="majorHAnsi" w:eastAsia="Calibri" w:hAnsiTheme="majorHAnsi" w:cstheme="majorHAnsi"/>
          <w:color w:val="000000"/>
        </w:rPr>
        <w:t>R</w:t>
      </w:r>
      <w:r w:rsidR="00207226" w:rsidRPr="000A293E">
        <w:rPr>
          <w:rFonts w:asciiTheme="majorHAnsi" w:eastAsia="Calibri" w:hAnsiTheme="majorHAnsi" w:cstheme="majorHAnsi"/>
          <w:color w:val="000000"/>
          <w:vertAlign w:val="subscript"/>
        </w:rPr>
        <w:t>hat</w:t>
      </w:r>
      <w:proofErr w:type="spellEnd"/>
      <w:r w:rsidR="00207226" w:rsidRPr="000A293E">
        <w:rPr>
          <w:rFonts w:asciiTheme="majorHAnsi" w:eastAsia="Calibri" w:hAnsiTheme="majorHAnsi" w:cstheme="majorHAnsi"/>
          <w:color w:val="000000"/>
        </w:rPr>
        <w:t xml:space="preserve"> (the potential scale-reduction factor)</w:t>
      </w:r>
      <w:r w:rsidR="00EB6C58">
        <w:rPr>
          <w:rFonts w:asciiTheme="majorHAnsi" w:eastAsia="Calibri" w:hAnsiTheme="majorHAnsi" w:cstheme="majorHAnsi"/>
          <w:color w:val="000000"/>
        </w:rPr>
        <w:t xml:space="preserve">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{"citationItems":[{"id":"ITEM-1","itemData":{"author":[{"dropping-particle":"","family":"Gelman","given":"Andrew","non-dropping-particle":"","parse-names":false,"suffix":""},{"dropping-particle":"","family":"Rubin","given":"Donald B","non-dropping-particle":"","parse-names":false,"suffix":""},{"dropping-particle":"","family":"others","given":"","non-dropping-particle":"","parse-names":false,"suffix":""}],"container-title":"Statistical science","id":"ITEM-1","issue":"4","issued":{"date-parts":[["1992"]]},"page":"457-472","publisher":"Institute of Mathematical Statistics","title":"Inference from iterative simulation using multiple sequences","type":"article-journal","volume":"7"},"uris":["http://www.mendeley.com/documents/?uuid=2d69e105-5d79-473f-b8fe-19c33902989a"]}],"mendeley":{"formattedCitation":"[38]","plainTextFormattedCitation":"[38]","previouslyFormattedCitation":"[38]"},"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[38]</w:t>
      </w:r>
      <w:r w:rsidR="00EB6C58">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was lower than 1.05. </w:t>
      </w:r>
      <w:commentRangeStart w:id="368"/>
      <w:r w:rsidR="00207226" w:rsidRPr="000A293E">
        <w:rPr>
          <w:rFonts w:asciiTheme="majorHAnsi" w:eastAsia="Calibri" w:hAnsiTheme="majorHAnsi" w:cstheme="majorHAnsi"/>
          <w:color w:val="000000"/>
        </w:rPr>
        <w:t>Second, each functional process was standardized by the surface area and the same model with</w:t>
      </w:r>
      <w:r w:rsidR="00D42FA4">
        <w:rPr>
          <w:rFonts w:asciiTheme="majorHAnsi" w:eastAsia="Calibri" w:hAnsiTheme="majorHAnsi" w:cstheme="majorHAnsi"/>
          <w:color w:val="000000"/>
        </w:rPr>
        <w:t xml:space="preserve"> non-informative </w:t>
      </w:r>
      <w:r w:rsidR="00207226" w:rsidRPr="000A293E">
        <w:rPr>
          <w:rFonts w:asciiTheme="majorHAnsi" w:eastAsia="Calibri" w:hAnsiTheme="majorHAnsi" w:cstheme="majorHAnsi"/>
          <w:color w:val="000000"/>
        </w:rPr>
        <w:t>priors. We then predicted functional processes rates (area-normalized or not) throughout the size gradient studied (± 95% Bayesian credible intervals)</w:t>
      </w:r>
      <w:commentRangeEnd w:id="368"/>
      <w:r w:rsidR="00F921DD">
        <w:rPr>
          <w:rStyle w:val="CommentReference"/>
        </w:rPr>
        <w:commentReference w:id="368"/>
      </w:r>
      <w:r w:rsidR="00207226" w:rsidRPr="000A293E">
        <w:rPr>
          <w:rFonts w:asciiTheme="majorHAnsi" w:eastAsia="Calibri" w:hAnsiTheme="majorHAnsi" w:cstheme="majorHAnsi"/>
          <w:color w:val="000000"/>
        </w:rPr>
        <w:t>.</w:t>
      </w:r>
      <w:r w:rsidR="007314C3" w:rsidRPr="000A293E">
        <w:rPr>
          <w:rFonts w:asciiTheme="majorHAnsi" w:eastAsia="Calibri" w:hAnsiTheme="majorHAnsi" w:cstheme="majorHAnsi"/>
          <w:color w:val="000000"/>
        </w:rPr>
        <w:t xml:space="preserve"> </w:t>
      </w:r>
      <w:r w:rsidR="00241EAE" w:rsidRPr="000A293E">
        <w:rPr>
          <w:rFonts w:asciiTheme="majorHAnsi" w:eastAsia="Calibri" w:hAnsiTheme="majorHAnsi" w:cstheme="majorHAnsi"/>
          <w:color w:val="000000"/>
        </w:rPr>
        <w:t xml:space="preserve">We synthesized the </w:t>
      </w:r>
      <w:r w:rsidR="00241EAE" w:rsidRPr="000A293E">
        <w:rPr>
          <w:rFonts w:asciiTheme="majorHAnsi" w:eastAsia="Calibri" w:hAnsiTheme="majorHAnsi" w:cstheme="majorHAnsi"/>
          <w:color w:val="000000"/>
        </w:rPr>
        <w:lastRenderedPageBreak/>
        <w:t xml:space="preserve">main expected equivalent curves corresponding to the coefficients </w:t>
      </w:r>
      <w:r w:rsidR="00241EAE" w:rsidRPr="000A293E">
        <w:rPr>
          <w:rFonts w:ascii="Cambria Math" w:eastAsia="Cambria Math" w:hAnsi="Cambria Math" w:cs="Cambria Math"/>
          <w:color w:val="000000"/>
        </w:rPr>
        <w:t>⍺</w:t>
      </w:r>
      <w:r w:rsidR="00241EAE" w:rsidRPr="000A293E">
        <w:rPr>
          <w:rFonts w:asciiTheme="majorHAnsi" w:eastAsia="Calibri" w:hAnsiTheme="majorHAnsi" w:cstheme="majorHAnsi"/>
          <w:color w:val="000000"/>
        </w:rPr>
        <w:t xml:space="preserve"> and ß obtained with the log-log regression (</w:t>
      </w:r>
      <w:r w:rsidR="00DE4CD0">
        <w:rPr>
          <w:rFonts w:asciiTheme="majorHAnsi" w:eastAsia="Calibri" w:hAnsiTheme="majorHAnsi" w:cstheme="majorHAnsi"/>
          <w:color w:val="000000"/>
        </w:rPr>
        <w:t xml:space="preserve">Table </w:t>
      </w:r>
      <w:r w:rsidR="00241EAE" w:rsidRPr="000A293E">
        <w:rPr>
          <w:rFonts w:asciiTheme="majorHAnsi" w:eastAsia="Calibri" w:hAnsiTheme="majorHAnsi" w:cstheme="majorHAnsi"/>
          <w:color w:val="000000"/>
        </w:rPr>
        <w:t>1</w:t>
      </w:r>
      <w:r w:rsidR="00DE4CD0">
        <w:rPr>
          <w:rFonts w:asciiTheme="majorHAnsi" w:eastAsia="Calibri" w:hAnsiTheme="majorHAnsi" w:cstheme="majorHAnsi"/>
          <w:color w:val="000000"/>
        </w:rPr>
        <w:t>, Fig S1</w:t>
      </w:r>
      <w:r w:rsidR="00241EAE" w:rsidRPr="000A293E">
        <w:rPr>
          <w:rFonts w:asciiTheme="majorHAnsi" w:eastAsia="Calibri" w:hAnsiTheme="majorHAnsi" w:cstheme="majorHAnsi"/>
          <w:color w:val="000000"/>
        </w:rPr>
        <w:t>).</w:t>
      </w:r>
      <w:r w:rsidR="00207226" w:rsidRPr="000A293E">
        <w:rPr>
          <w:rFonts w:asciiTheme="majorHAnsi" w:eastAsia="Calibri" w:hAnsiTheme="majorHAnsi" w:cstheme="majorHAnsi"/>
          <w:color w:val="000000"/>
        </w:rPr>
        <w:t xml:space="preserve"> </w:t>
      </w:r>
    </w:p>
    <w:p w14:paraId="3696965E" w14:textId="67CC338B" w:rsidR="00E376BD" w:rsidRPr="000A293E" w:rsidRDefault="00934939" w:rsidP="00691C61">
      <w:pPr>
        <w:spacing w:line="480" w:lineRule="auto"/>
        <w:ind w:firstLine="720"/>
        <w:jc w:val="both"/>
        <w:rPr>
          <w:rFonts w:asciiTheme="majorHAnsi" w:eastAsia="Calibri" w:hAnsiTheme="majorHAnsi" w:cstheme="majorHAnsi"/>
          <w:color w:val="000000"/>
        </w:rPr>
      </w:pPr>
      <w:r>
        <w:rPr>
          <w:rFonts w:asciiTheme="majorHAnsi" w:eastAsia="Calibri" w:hAnsiTheme="majorHAnsi" w:cstheme="majorHAnsi"/>
          <w:color w:val="000000"/>
        </w:rPr>
        <w:t xml:space="preserve">Since the ratio between net </w:t>
      </w:r>
      <w:r w:rsidR="00B114CE">
        <w:rPr>
          <w:rFonts w:asciiTheme="majorHAnsi" w:eastAsia="Calibri" w:hAnsiTheme="majorHAnsi" w:cstheme="majorHAnsi"/>
          <w:color w:val="000000"/>
        </w:rPr>
        <w:t>photosynthesis rate</w:t>
      </w:r>
      <w:r>
        <w:rPr>
          <w:rFonts w:asciiTheme="majorHAnsi" w:eastAsia="Calibri" w:hAnsiTheme="majorHAnsi" w:cstheme="majorHAnsi"/>
          <w:color w:val="000000"/>
        </w:rPr>
        <w:t xml:space="preserve"> and calcification is a proxy of how much energy is available to perform other functions (</w:t>
      </w:r>
      <w:r w:rsidR="00993262">
        <w:rPr>
          <w:rFonts w:asciiTheme="majorHAnsi" w:eastAsia="Calibri" w:hAnsiTheme="majorHAnsi" w:cstheme="majorHAnsi"/>
          <w:color w:val="000000"/>
        </w:rPr>
        <w:t>e.g.,</w:t>
      </w:r>
      <w:r>
        <w:rPr>
          <w:rFonts w:asciiTheme="majorHAnsi" w:eastAsia="Calibri" w:hAnsiTheme="majorHAnsi" w:cstheme="majorHAnsi"/>
          <w:color w:val="000000"/>
        </w:rPr>
        <w:t xml:space="preserve"> reproduction) we also explored the relationship between </w:t>
      </w:r>
      <w:r w:rsidR="00B114CE">
        <w:rPr>
          <w:rFonts w:asciiTheme="majorHAnsi" w:eastAsia="Calibri" w:hAnsiTheme="majorHAnsi" w:cstheme="majorHAnsi"/>
          <w:color w:val="000000"/>
        </w:rPr>
        <w:t>net photosynthesis rate</w:t>
      </w:r>
      <w:r>
        <w:rPr>
          <w:rFonts w:asciiTheme="majorHAnsi" w:eastAsia="Calibri" w:hAnsiTheme="majorHAnsi" w:cstheme="majorHAnsi"/>
          <w:color w:val="000000"/>
        </w:rPr>
        <w:t xml:space="preserve"> and calcification for the different species. Moreover, </w:t>
      </w:r>
      <w:r w:rsidR="00281D83">
        <w:rPr>
          <w:rFonts w:asciiTheme="majorHAnsi" w:eastAsia="Calibri" w:hAnsiTheme="majorHAnsi" w:cstheme="majorHAnsi"/>
          <w:color w:val="000000"/>
        </w:rPr>
        <w:t xml:space="preserve">since after recent disturbance </w:t>
      </w:r>
      <w:r w:rsidR="00B114CE">
        <w:rPr>
          <w:rFonts w:asciiTheme="majorHAnsi" w:eastAsia="Calibri" w:hAnsiTheme="majorHAnsi" w:cstheme="majorHAnsi"/>
          <w:color w:val="000000"/>
        </w:rPr>
        <w:t xml:space="preserve">the </w:t>
      </w:r>
      <w:proofErr w:type="spellStart"/>
      <w:r w:rsidR="00281D83">
        <w:rPr>
          <w:rFonts w:asciiTheme="majorHAnsi" w:eastAsia="Calibri" w:hAnsiTheme="majorHAnsi" w:cstheme="majorHAnsi"/>
          <w:i/>
          <w:color w:val="000000"/>
        </w:rPr>
        <w:t>Pocillopora</w:t>
      </w:r>
      <w:proofErr w:type="spellEnd"/>
      <w:r w:rsidR="00B114CE">
        <w:rPr>
          <w:rFonts w:asciiTheme="majorHAnsi" w:eastAsia="Calibri" w:hAnsiTheme="majorHAnsi" w:cstheme="majorHAnsi"/>
          <w:i/>
          <w:color w:val="000000"/>
        </w:rPr>
        <w:t xml:space="preserve"> </w:t>
      </w:r>
      <w:r w:rsidR="00B114CE" w:rsidRPr="00B114CE">
        <w:rPr>
          <w:rFonts w:asciiTheme="majorHAnsi" w:eastAsia="Calibri" w:hAnsiTheme="majorHAnsi" w:cstheme="majorHAnsi"/>
          <w:iCs/>
          <w:color w:val="000000"/>
        </w:rPr>
        <w:t>genus</w:t>
      </w:r>
      <w:r w:rsidR="00281D83">
        <w:rPr>
          <w:rFonts w:asciiTheme="majorHAnsi" w:eastAsia="Calibri" w:hAnsiTheme="majorHAnsi" w:cstheme="majorHAnsi"/>
          <w:i/>
          <w:color w:val="000000"/>
        </w:rPr>
        <w:t xml:space="preserve"> </w:t>
      </w:r>
      <w:r w:rsidR="00281D83">
        <w:rPr>
          <w:rFonts w:asciiTheme="majorHAnsi" w:eastAsia="Calibri" w:hAnsiTheme="majorHAnsi" w:cstheme="majorHAnsi"/>
          <w:color w:val="000000"/>
        </w:rPr>
        <w:t xml:space="preserve">became dominant in </w:t>
      </w:r>
      <w:proofErr w:type="spellStart"/>
      <w:r w:rsidR="00281D83">
        <w:rPr>
          <w:rFonts w:asciiTheme="majorHAnsi" w:eastAsia="Calibri" w:hAnsiTheme="majorHAnsi" w:cstheme="majorHAnsi"/>
          <w:color w:val="000000"/>
        </w:rPr>
        <w:t>Mo’orea</w:t>
      </w:r>
      <w:proofErr w:type="spellEnd"/>
      <w:r w:rsidR="00281D83">
        <w:rPr>
          <w:rFonts w:asciiTheme="majorHAnsi" w:eastAsia="Calibri" w:hAnsiTheme="majorHAnsi" w:cstheme="majorHAnsi"/>
          <w:color w:val="000000"/>
        </w:rPr>
        <w:t xml:space="preserve"> </w:t>
      </w:r>
      <w:r w:rsidR="00B114CE">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{"citationItems":[{"id":"ITEM-1","itemData":{"DOI":"10.1038/s41598-018-27891-3","ISSN":"2045-2322","abstract":"Coral reefs are increasingly threatened by various types of disturbances, and their recovery is challenged by accelerating, human-induced environmental changes. Recurrent disturbances reduce the pool of mature adult colonies of reef-building corals and undermine post-disturbance recovery from newly settled recruits. Using a long-term interannual data set, we show that coral assemblages on the reef slope of Moorea, French Polynesia, have maintained a high capacity to recover despite a unique frequency of large-scale disturbances which, since the 1990s, have caused catastrophic declines in coral cover and abundance. In 2014, only four years after one of the most extreme cases of coral decline documented, abundance of juvenile and adult colonies had regained or exceeded pre-disturbance levels, and no phase-shift to macroalgal dominance was recorded. This rapid recovery has been achieved despite constantly low coral recruitment rates, suggesting a high post-disturbance survivorship of recruits. However, taxonomic differences in coral susceptibility to disturbances and contrasting recovery trajectories have resulted in changes in the relative composition of species. In the present context of global coral reef decline, our study establishes a new benchmark for the capacity of certain benthic reef communities to sustain and recover their coral cover from repeated, intense disturbances.","author":[{"dropping-particle":"","family":"Adjeroud","given":"Mehdi","non-dropping-particle":"","parse-names":false,"suffix":""},{"dropping-particle":"","family":"Kayal","given":"Mohsen","non-dropping-particle":"","parse-names":false,"suffix":""},{"dropping-particle":"","family":"Iborra-Cantonnet","given":"Claudie","non-dropping-particle":"","parse-names":false,"suffix":""},{"dropping-particle":"","family":"Vercelloni","given":"Julie","non-dropping-particle":"","parse-names":false,"suffix":""},{"dropping-particle":"","family":"Bosserelle","given":"Pauline","non-dropping-particle":"","parse-names":false,"suffix":""},{"dropping-particle":"","family":"Liao","given":"Vetea","non-dropping-particle":"","parse-names":false,"suffix":""},{"dropping-particle":"","family":"Chancerelle","given":"Yannick","non-dropping-particle":"","parse-names":false,"suffix":""},{"dropping-particle":"","family":"Claudet","given":"Joachim","non-dropping-particle":"","parse-names":false,"suffix":""},{"dropping-particle":"","family":"Penin","given":"Lucie","non-dropping-particle":"","parse-names":false,"suffix":""}],"container-title":"Scientific Reports","id":"ITEM-1","issue":"1","issued":{"date-parts":[["2018"]]},"page":"9680","title":"Recovery of coral assemblages despite acute and recurrent disturbances on a South Central Pacific reef","type":"article-journal","volume":"8"},"uris":["http://www.mendeley.com/documents/?uuid=e4d1dc14-15e1-464a-9552-2454d1ee596a"]}],"mendeley":{"formattedCitation":"[39]","plainTextFormattedCitation":"[39]","previouslyFormattedCitation":"[39]"},"properties":{"noteIndex":0},"schema":"https://github.com/citation-style-language/schema/raw/master/csl-citation.json"}</w:instrText>
      </w:r>
      <w:r w:rsidR="00B114CE">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[39]</w:t>
      </w:r>
      <w:r w:rsidR="00B114CE">
        <w:rPr>
          <w:rFonts w:asciiTheme="majorHAnsi" w:eastAsia="Calibri" w:hAnsiTheme="majorHAnsi" w:cstheme="majorHAnsi"/>
          <w:color w:val="000000"/>
        </w:rPr>
        <w:fldChar w:fldCharType="end"/>
      </w:r>
      <w:r w:rsidR="00281D83">
        <w:rPr>
          <w:rFonts w:asciiTheme="majorHAnsi" w:eastAsia="Calibri" w:hAnsiTheme="majorHAnsi" w:cstheme="majorHAnsi"/>
          <w:color w:val="000000"/>
        </w:rPr>
        <w:t xml:space="preserve">, we explored the hypothesis that this genus may have an energetic advantage compared to the other genera. To do that we performed simulations to evaluate the energy budget of monospecific assemblages composed of </w:t>
      </w:r>
      <w:proofErr w:type="spellStart"/>
      <w:r w:rsidR="00281D83">
        <w:rPr>
          <w:rFonts w:asciiTheme="majorHAnsi" w:eastAsia="Calibri" w:hAnsiTheme="majorHAnsi" w:cstheme="majorHAnsi"/>
          <w:i/>
          <w:color w:val="000000"/>
        </w:rPr>
        <w:t>Pocillopora</w:t>
      </w:r>
      <w:proofErr w:type="spellEnd"/>
      <w:r w:rsidR="00281D83">
        <w:rPr>
          <w:rFonts w:asciiTheme="majorHAnsi" w:eastAsia="Calibri" w:hAnsiTheme="majorHAnsi" w:cstheme="majorHAnsi"/>
          <w:i/>
          <w:color w:val="000000"/>
        </w:rPr>
        <w:t xml:space="preserve"> </w:t>
      </w:r>
      <w:r w:rsidR="00281D83">
        <w:rPr>
          <w:rFonts w:asciiTheme="majorHAnsi" w:eastAsia="Calibri" w:hAnsiTheme="majorHAnsi" w:cstheme="majorHAnsi"/>
          <w:color w:val="000000"/>
        </w:rPr>
        <w:t xml:space="preserve">vs the other genera. </w:t>
      </w:r>
      <w:r w:rsidR="00B114CE">
        <w:rPr>
          <w:rFonts w:asciiTheme="majorHAnsi" w:eastAsia="Calibri" w:hAnsiTheme="majorHAnsi" w:cstheme="majorHAnsi"/>
          <w:color w:val="000000"/>
        </w:rPr>
        <w:t>More specifically</w:t>
      </w:r>
      <w:r w:rsidR="00281D83">
        <w:rPr>
          <w:rFonts w:asciiTheme="majorHAnsi" w:eastAsia="Calibri" w:hAnsiTheme="majorHAnsi" w:cstheme="majorHAnsi"/>
          <w:color w:val="000000"/>
        </w:rPr>
        <w:t>,</w:t>
      </w:r>
      <w:r w:rsidR="00072161">
        <w:rPr>
          <w:rFonts w:asciiTheme="majorHAnsi" w:eastAsia="Calibri" w:hAnsiTheme="majorHAnsi" w:cstheme="majorHAnsi"/>
          <w:color w:val="000000"/>
          <w:lang w:val="en-US"/>
        </w:rPr>
        <w:t xml:space="preserve"> w</w:t>
      </w:r>
      <w:r w:rsidR="00610749" w:rsidRPr="00B114CE">
        <w:rPr>
          <w:rFonts w:asciiTheme="majorHAnsi" w:eastAsia="Calibri" w:hAnsiTheme="majorHAnsi" w:cstheme="majorHAnsi"/>
          <w:color w:val="000000"/>
          <w:lang w:val="en-US"/>
        </w:rPr>
        <w:t xml:space="preserve">e </w:t>
      </w:r>
      <w:r w:rsidR="008020C5">
        <w:rPr>
          <w:rFonts w:asciiTheme="majorHAnsi" w:eastAsia="Calibri" w:hAnsiTheme="majorHAnsi" w:cstheme="majorHAnsi"/>
          <w:color w:val="000000"/>
          <w:lang w:val="en-US"/>
        </w:rPr>
        <w:t>defined</w:t>
      </w:r>
      <w:r w:rsidR="00610749" w:rsidRPr="00B114CE">
        <w:rPr>
          <w:rFonts w:asciiTheme="majorHAnsi" w:eastAsia="Calibri" w:hAnsiTheme="majorHAnsi" w:cstheme="majorHAnsi"/>
          <w:color w:val="000000"/>
          <w:lang w:val="en-US"/>
        </w:rPr>
        <w:t xml:space="preserve"> a common average coral size</w:t>
      </w:r>
      <w:r w:rsidR="00610749">
        <w:rPr>
          <w:rFonts w:asciiTheme="majorHAnsi" w:eastAsia="Calibri" w:hAnsiTheme="majorHAnsi" w:cstheme="majorHAnsi"/>
          <w:color w:val="000000"/>
          <w:lang w:val="en-US"/>
        </w:rPr>
        <w:t xml:space="preserve"> (mean and standard deviation)</w:t>
      </w:r>
      <w:r w:rsidR="00610749" w:rsidRPr="00B114CE">
        <w:rPr>
          <w:rFonts w:asciiTheme="majorHAnsi" w:eastAsia="Calibri" w:hAnsiTheme="majorHAnsi" w:cstheme="majorHAnsi"/>
          <w:color w:val="000000"/>
          <w:lang w:val="en-US"/>
        </w:rPr>
        <w:t xml:space="preserve"> for the six </w:t>
      </w:r>
      <w:r w:rsidR="00281D83">
        <w:rPr>
          <w:rFonts w:asciiTheme="majorHAnsi" w:eastAsia="Calibri" w:hAnsiTheme="majorHAnsi" w:cstheme="majorHAnsi"/>
          <w:color w:val="000000"/>
          <w:lang w:val="en-US"/>
        </w:rPr>
        <w:t>genera on the ba</w:t>
      </w:r>
      <w:r w:rsidR="00B114CE">
        <w:rPr>
          <w:rFonts w:asciiTheme="majorHAnsi" w:eastAsia="Calibri" w:hAnsiTheme="majorHAnsi" w:cstheme="majorHAnsi"/>
          <w:color w:val="000000"/>
          <w:lang w:val="en-US"/>
        </w:rPr>
        <w:t>se</w:t>
      </w:r>
      <w:r w:rsidR="00281D83">
        <w:rPr>
          <w:rFonts w:asciiTheme="majorHAnsi" w:eastAsia="Calibri" w:hAnsiTheme="majorHAnsi" w:cstheme="majorHAnsi"/>
          <w:color w:val="000000"/>
          <w:lang w:val="en-US"/>
        </w:rPr>
        <w:t xml:space="preserve"> of </w:t>
      </w:r>
      <w:proofErr w:type="spellStart"/>
      <w:r w:rsidR="00610749" w:rsidRPr="00B114CE">
        <w:rPr>
          <w:rFonts w:asciiTheme="majorHAnsi" w:eastAsia="Calibri" w:hAnsiTheme="majorHAnsi" w:cstheme="majorHAnsi"/>
          <w:color w:val="000000"/>
          <w:lang w:val="en-US"/>
        </w:rPr>
        <w:t>Kayal</w:t>
      </w:r>
      <w:proofErr w:type="spellEnd"/>
      <w:r w:rsidR="00610749" w:rsidRPr="00B114C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color w:val="000000"/>
          <w:lang w:val="en-US"/>
        </w:rPr>
        <w:t>et al.</w:t>
      </w:r>
      <w:r w:rsidR="00610749" w:rsidRPr="00B114CE">
        <w:rPr>
          <w:rFonts w:asciiTheme="majorHAnsi" w:eastAsia="Calibri" w:hAnsiTheme="majorHAnsi" w:cstheme="majorHAnsi"/>
          <w:color w:val="000000"/>
          <w:lang w:val="en-US"/>
        </w:rPr>
        <w:t xml:space="preserve"> </w:t>
      </w:r>
      <w:r w:rsidR="00EB6C58">
        <w:rPr>
          <w:rFonts w:asciiTheme="majorHAnsi" w:eastAsia="Calibri" w:hAnsiTheme="majorHAnsi" w:cstheme="majorHAnsi"/>
          <w:color w:val="000000"/>
          <w:lang w:val="en-US"/>
        </w:rPr>
        <w:fldChar w:fldCharType="begin" w:fldLock="1"/>
      </w:r>
      <w:r w:rsidR="008C4ACD">
        <w:rPr>
          <w:rFonts w:asciiTheme="majorHAnsi" w:eastAsia="Calibri" w:hAnsiTheme="majorHAnsi" w:cstheme="majorHAnsi"/>
          <w:color w:val="000000"/>
          <w:lang w:val="en-US"/>
        </w:rPr>
        <w:instrText>ADDIN CSL_CITATION {"citationItems":[{"id":"ITEM-1","itemData":{"DOI":"https://doi.org/10.1111/ele.13153","ISSN":"1461-023X","abstract":"Abstract Predicting whether, how, and to what degree communities recover from disturbance remain major challenges in ecology. To predict recovery of coral communities we applied field survey data of early recovery dynamics to a multi-species integral projection model that captured key demographic processes driving coral population trajectories, notably density-dependent larval recruitment. After testing model predictions against field observations, we updated the model to generate projections of future coral communities. Our results indicated that communities distributed across an island landscape followed different recovery trajectories but would reassemble to pre-disturbed levels of coral abundance, composition, and size, thus demonstrating persistence in the provision of reef habitat and other ecosystem services. Our study indicates that coral community dynamics are predictable when accounting for the interplay between species life-history, environmental conditions, and density-dependence. We provide a quantitative framework for evaluating the ecological processes underlying community trajectory and characteristics important to ecosystem functioning.","author":[{"dropping-particle":"","family":"Kayal","given":"Mohsen","non-dropping-particle":"","parse-names":false,"suffix":""},{"dropping-particle":"","family":"Lenihan","given":"Hunter S","non-dropping-particle":"","parse-names":false,"suffix":""},{"dropping-particle":"","family":"Brooks","given":"Andrew J","non-dropping-particle":"","parse-names":false,"suffix":""},{"dropping-particle":"","family":"Holbrook","given":"Sally J","non-dropping-particle":"","parse-names":false,"suffix":""},{"dropping-particle":"","family":"Schmitt","given":"Russell J","non-dropping-particle":"","parse-names":false,"suffix":""},{"dropping-particle":"","family":"Kendall","given":"Bruce E","non-dropping-particle":"","parse-names":false,"suffix":""}],"container-title":"Ecology Letters","id":"ITEM-1","issue":"12","issued":{"date-parts":[["2018","12","1"]]},"note":"https://doi.org/10.1111/ele.13153","page":"1790-1799","publisher":"John Wiley &amp; Sons, Ltd","title":"Predicting coral community recovery using multi-species population dynamics models","type":"article-journal","volume":"21"},"uris":["http://www.mendeley.com/documents/?uuid=04424905-59d0-4e03-a435-c24170dbb298"]}],"mendeley":{"formattedCitation":"[40]","plainTextFormattedCitation":"[40]","previouslyFormattedCitation":"[40]"},"properties":{"noteIndex":0},"schema":"https://github.com/citation-style-language/schema/raw/master/csl-citation.json"}</w:instrText>
      </w:r>
      <w:r w:rsidR="00EB6C58">
        <w:rPr>
          <w:rFonts w:asciiTheme="majorHAnsi" w:eastAsia="Calibri" w:hAnsiTheme="majorHAnsi" w:cstheme="majorHAnsi"/>
          <w:color w:val="000000"/>
          <w:lang w:val="en-US"/>
        </w:rPr>
        <w:fldChar w:fldCharType="separate"/>
      </w:r>
      <w:r w:rsidR="00B114CE" w:rsidRPr="00B114CE">
        <w:rPr>
          <w:rFonts w:asciiTheme="majorHAnsi" w:eastAsia="Calibri" w:hAnsiTheme="majorHAnsi" w:cstheme="majorHAnsi"/>
          <w:noProof/>
          <w:color w:val="000000"/>
          <w:lang w:val="en-US"/>
        </w:rPr>
        <w:t>[40]</w:t>
      </w:r>
      <w:r w:rsidR="00EB6C58">
        <w:rPr>
          <w:rFonts w:asciiTheme="majorHAnsi" w:eastAsia="Calibri" w:hAnsiTheme="majorHAnsi" w:cstheme="majorHAnsi"/>
          <w:color w:val="000000"/>
          <w:lang w:val="en-US"/>
        </w:rPr>
        <w:fldChar w:fldCharType="end"/>
      </w:r>
      <w:r w:rsidR="00610749" w:rsidRPr="00B114CE">
        <w:rPr>
          <w:rFonts w:asciiTheme="majorHAnsi" w:eastAsia="Calibri" w:hAnsiTheme="majorHAnsi" w:cstheme="majorHAnsi"/>
          <w:color w:val="000000"/>
          <w:lang w:val="en-US"/>
        </w:rPr>
        <w:t xml:space="preserve">. </w:t>
      </w:r>
      <w:r w:rsidR="00281D83">
        <w:rPr>
          <w:rFonts w:asciiTheme="majorHAnsi" w:eastAsia="Calibri" w:hAnsiTheme="majorHAnsi" w:cstheme="majorHAnsi"/>
          <w:color w:val="000000"/>
          <w:lang w:val="en-US"/>
        </w:rPr>
        <w:t>Then, w</w:t>
      </w:r>
      <w:r w:rsidR="00610749" w:rsidRPr="00B114CE">
        <w:rPr>
          <w:rFonts w:asciiTheme="majorHAnsi" w:eastAsia="Calibri" w:hAnsiTheme="majorHAnsi" w:cstheme="majorHAnsi"/>
          <w:color w:val="000000"/>
          <w:lang w:val="en-US"/>
        </w:rPr>
        <w:t>e randomly sampled 100 size estimates according to 3 conditions</w:t>
      </w:r>
      <w:r w:rsidR="00BE2707">
        <w:rPr>
          <w:rFonts w:asciiTheme="majorHAnsi" w:eastAsia="Calibri" w:hAnsiTheme="majorHAnsi" w:cstheme="majorHAnsi"/>
          <w:color w:val="000000"/>
          <w:lang w:val="en-US"/>
        </w:rPr>
        <w:t>:</w:t>
      </w:r>
      <w:r w:rsidR="00610749" w:rsidRPr="00B114CE">
        <w:rPr>
          <w:rFonts w:asciiTheme="majorHAnsi" w:eastAsia="Calibri" w:hAnsiTheme="majorHAnsi" w:cstheme="majorHAnsi"/>
          <w:color w:val="000000"/>
          <w:lang w:val="en-US"/>
        </w:rPr>
        <w:t xml:space="preserve"> 1) one sampling with negative skewness (</w:t>
      </w:r>
      <w:proofErr w:type="gramStart"/>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proofErr w:type="gramEnd"/>
      <w:r w:rsidR="00B114C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color w:val="000000"/>
          <w:lang w:val="en-US"/>
        </w:rPr>
        <w:t>dominance of large colonies), 2) one sampling with null skewness and 3) one sampling with positive skewness (</w:t>
      </w:r>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r w:rsidR="00B114C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color w:val="000000"/>
          <w:lang w:val="en-US"/>
        </w:rPr>
        <w:t>dominance of large colonies). Each</w:t>
      </w:r>
      <w:r w:rsidR="008020C5">
        <w:rPr>
          <w:rFonts w:asciiTheme="majorHAnsi" w:eastAsia="Calibri" w:hAnsiTheme="majorHAnsi" w:cstheme="majorHAnsi"/>
          <w:color w:val="000000"/>
          <w:lang w:val="en-US"/>
        </w:rPr>
        <w:t xml:space="preserve"> set of</w:t>
      </w:r>
      <w:r w:rsidR="00610749" w:rsidRPr="00B114CE">
        <w:rPr>
          <w:rFonts w:asciiTheme="majorHAnsi" w:eastAsia="Calibri" w:hAnsiTheme="majorHAnsi" w:cstheme="majorHAnsi"/>
          <w:color w:val="000000"/>
          <w:lang w:val="en-US"/>
        </w:rPr>
        <w:t xml:space="preserve"> 100 samples w</w:t>
      </w:r>
      <w:r w:rsidR="008020C5">
        <w:rPr>
          <w:rFonts w:asciiTheme="majorHAnsi" w:eastAsia="Calibri" w:hAnsiTheme="majorHAnsi" w:cstheme="majorHAnsi"/>
          <w:color w:val="000000"/>
          <w:lang w:val="en-US"/>
        </w:rPr>
        <w:t>as</w:t>
      </w:r>
      <w:r w:rsidR="00610749" w:rsidRPr="00B114CE">
        <w:rPr>
          <w:rFonts w:asciiTheme="majorHAnsi" w:eastAsia="Calibri" w:hAnsiTheme="majorHAnsi" w:cstheme="majorHAnsi"/>
          <w:color w:val="000000"/>
          <w:lang w:val="en-US"/>
        </w:rPr>
        <w:t xml:space="preserve"> stored into</w:t>
      </w:r>
      <w:r w:rsidR="00072161">
        <w:rPr>
          <w:rFonts w:asciiTheme="majorHAnsi" w:eastAsia="Calibri" w:hAnsiTheme="majorHAnsi" w:cstheme="majorHAnsi"/>
          <w:color w:val="000000"/>
          <w:lang w:val="en-US"/>
        </w:rPr>
        <w:t xml:space="preserve"> a</w:t>
      </w:r>
      <w:r w:rsidR="00610749" w:rsidRPr="00B114CE">
        <w:rPr>
          <w:rFonts w:asciiTheme="majorHAnsi" w:eastAsia="Calibri" w:hAnsiTheme="majorHAnsi" w:cstheme="majorHAnsi"/>
          <w:color w:val="000000"/>
          <w:lang w:val="en-US"/>
        </w:rPr>
        <w:t xml:space="preserve"> dataset containing the size estimates </w:t>
      </w:r>
      <w:r w:rsidR="00072161">
        <w:rPr>
          <w:rFonts w:asciiTheme="majorHAnsi" w:eastAsia="Calibri" w:hAnsiTheme="majorHAnsi" w:cstheme="majorHAnsi"/>
          <w:color w:val="000000"/>
          <w:lang w:val="en-US"/>
        </w:rPr>
        <w:t>the</w:t>
      </w:r>
      <w:r w:rsidR="00610749" w:rsidRPr="00B114CE">
        <w:rPr>
          <w:rFonts w:asciiTheme="majorHAnsi" w:eastAsia="Calibri" w:hAnsiTheme="majorHAnsi" w:cstheme="majorHAnsi"/>
          <w:color w:val="000000"/>
          <w:lang w:val="en-US"/>
        </w:rPr>
        <w:t xml:space="preserve"> photosynthetic</w:t>
      </w:r>
      <w:r w:rsidR="00072161">
        <w:rPr>
          <w:rFonts w:asciiTheme="majorHAnsi" w:eastAsia="Calibri" w:hAnsiTheme="majorHAnsi" w:cstheme="majorHAnsi"/>
          <w:color w:val="000000"/>
          <w:lang w:val="en-US"/>
        </w:rPr>
        <w:t xml:space="preserve"> rate</w:t>
      </w:r>
      <w:r w:rsidR="00610749" w:rsidRPr="00B114CE">
        <w:rPr>
          <w:rFonts w:asciiTheme="majorHAnsi" w:eastAsia="Calibri" w:hAnsiTheme="majorHAnsi" w:cstheme="majorHAnsi"/>
          <w:color w:val="000000"/>
          <w:lang w:val="en-US"/>
        </w:rPr>
        <w:t xml:space="preserve"> and</w:t>
      </w:r>
      <w:r w:rsidR="00072161">
        <w:rPr>
          <w:rFonts w:asciiTheme="majorHAnsi" w:eastAsia="Calibri" w:hAnsiTheme="majorHAnsi" w:cstheme="majorHAnsi"/>
          <w:color w:val="000000"/>
          <w:lang w:val="en-US"/>
        </w:rPr>
        <w:t xml:space="preserve"> the</w:t>
      </w:r>
      <w:r w:rsidR="00610749" w:rsidRPr="00B114CE">
        <w:rPr>
          <w:rFonts w:asciiTheme="majorHAnsi" w:eastAsia="Calibri" w:hAnsiTheme="majorHAnsi" w:cstheme="majorHAnsi"/>
          <w:color w:val="000000"/>
          <w:lang w:val="en-US"/>
        </w:rPr>
        <w:t xml:space="preserve"> calcification rate. For each dataset, we determined five matrices opposing the</w:t>
      </w:r>
      <w:r w:rsidR="00137D8E">
        <w:rPr>
          <w:rFonts w:asciiTheme="majorHAnsi" w:eastAsia="Calibri" w:hAnsiTheme="majorHAnsi" w:cstheme="majorHAnsi"/>
          <w:color w:val="000000"/>
          <w:lang w:val="en-US"/>
        </w:rPr>
        <w:t xml:space="preserve"> </w:t>
      </w:r>
      <w:proofErr w:type="spellStart"/>
      <w:r w:rsidR="00610749" w:rsidRPr="00B114CE">
        <w:rPr>
          <w:rFonts w:asciiTheme="majorHAnsi" w:eastAsia="Calibri" w:hAnsiTheme="majorHAnsi" w:cstheme="majorHAnsi"/>
          <w:i/>
          <w:iCs/>
          <w:color w:val="000000"/>
          <w:lang w:val="en-US"/>
        </w:rPr>
        <w:t>Pocillopora</w:t>
      </w:r>
      <w:proofErr w:type="spellEnd"/>
      <w:r w:rsidR="00610749" w:rsidRPr="00B114CE">
        <w:rPr>
          <w:rFonts w:asciiTheme="majorHAnsi" w:eastAsia="Calibri" w:hAnsiTheme="majorHAnsi" w:cstheme="majorHAnsi"/>
          <w:i/>
          <w:iCs/>
          <w:color w:val="000000"/>
          <w:lang w:val="en-US"/>
        </w:rPr>
        <w:t xml:space="preserve"> cf. </w:t>
      </w:r>
      <w:proofErr w:type="spellStart"/>
      <w:r w:rsidR="00610749" w:rsidRPr="00B114CE">
        <w:rPr>
          <w:rFonts w:asciiTheme="majorHAnsi" w:eastAsia="Calibri" w:hAnsiTheme="majorHAnsi" w:cstheme="majorHAnsi"/>
          <w:i/>
          <w:iCs/>
          <w:color w:val="000000"/>
          <w:lang w:val="en-US"/>
        </w:rPr>
        <w:t>verrucosa</w:t>
      </w:r>
      <w:proofErr w:type="spellEnd"/>
      <w:r w:rsidR="00610749" w:rsidRPr="00B114CE">
        <w:rPr>
          <w:rFonts w:asciiTheme="majorHAnsi" w:eastAsia="Calibri" w:hAnsiTheme="majorHAnsi" w:cstheme="majorHAnsi"/>
          <w:color w:val="000000"/>
          <w:lang w:val="en-US"/>
        </w:rPr>
        <w:t> to the five other species (</w:t>
      </w:r>
      <w:proofErr w:type="gramStart"/>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proofErr w:type="gramEnd"/>
      <w:r w:rsidR="00137D8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iCs/>
          <w:color w:val="000000"/>
          <w:lang w:val="en-US"/>
        </w:rPr>
        <w:t xml:space="preserve">Acropora </w:t>
      </w:r>
      <w:proofErr w:type="spellStart"/>
      <w:r w:rsidR="00610749" w:rsidRPr="00B114CE">
        <w:rPr>
          <w:rFonts w:asciiTheme="majorHAnsi" w:eastAsia="Calibri" w:hAnsiTheme="majorHAnsi" w:cstheme="majorHAnsi"/>
          <w:i/>
          <w:iCs/>
          <w:color w:val="000000"/>
          <w:lang w:val="en-US"/>
        </w:rPr>
        <w:t>hyacinthus</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Astrea</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curta</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Montipora</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verilli</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Napopora</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irregularis</w:t>
      </w:r>
      <w:proofErr w:type="spellEnd"/>
      <w:r w:rsidR="00137D8E">
        <w:rPr>
          <w:rFonts w:asciiTheme="majorHAnsi" w:eastAsia="Calibri" w:hAnsiTheme="majorHAnsi" w:cstheme="majorHAnsi"/>
          <w:i/>
          <w:iCs/>
          <w:color w:val="000000"/>
          <w:lang w:val="en-US"/>
        </w:rPr>
        <w:t xml:space="preserve"> </w:t>
      </w:r>
      <w:r w:rsidR="00610749" w:rsidRPr="00B114CE">
        <w:rPr>
          <w:rFonts w:asciiTheme="majorHAnsi" w:eastAsia="Calibri" w:hAnsiTheme="majorHAnsi" w:cstheme="majorHAnsi"/>
          <w:color w:val="000000"/>
          <w:lang w:val="en-US"/>
        </w:rPr>
        <w:t>and</w:t>
      </w:r>
      <w:r w:rsidR="00137D8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iCs/>
          <w:color w:val="000000"/>
          <w:lang w:val="en-US"/>
        </w:rPr>
        <w:t>Porites spp</w:t>
      </w:r>
      <w:r w:rsidR="00610749" w:rsidRPr="00B114CE">
        <w:rPr>
          <w:rFonts w:asciiTheme="majorHAnsi" w:eastAsia="Calibri" w:hAnsiTheme="majorHAnsi" w:cstheme="majorHAnsi"/>
          <w:color w:val="000000"/>
          <w:lang w:val="en-US"/>
        </w:rPr>
        <w:t>.). Each matrix proposes 100</w:t>
      </w:r>
      <w:r w:rsidR="00281D83">
        <w:rPr>
          <w:rFonts w:ascii="Calibri Light" w:eastAsia="Calibri" w:hAnsi="Calibri Light" w:cs="Calibri Light"/>
          <w:color w:val="000000"/>
          <w:lang w:val="en-US"/>
        </w:rPr>
        <w:t>x</w:t>
      </w:r>
      <w:r w:rsidR="00610749" w:rsidRPr="00B114CE">
        <w:rPr>
          <w:rFonts w:asciiTheme="majorHAnsi" w:eastAsia="Calibri" w:hAnsiTheme="majorHAnsi" w:cstheme="majorHAnsi"/>
          <w:color w:val="000000"/>
          <w:lang w:val="en-US"/>
        </w:rPr>
        <w:t>100 combinations (</w:t>
      </w:r>
      <w:proofErr w:type="gramStart"/>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proofErr w:type="gramEnd"/>
      <w:r w:rsidR="00610749" w:rsidRPr="00B114CE">
        <w:rPr>
          <w:rFonts w:asciiTheme="majorHAnsi" w:eastAsia="Calibri" w:hAnsiTheme="majorHAnsi" w:cstheme="majorHAnsi"/>
          <w:color w:val="000000"/>
          <w:lang w:val="en-US"/>
        </w:rPr>
        <w:t xml:space="preserve"> the number of individuals of </w:t>
      </w:r>
      <w:proofErr w:type="spellStart"/>
      <w:r w:rsidR="00610749" w:rsidRPr="00B114CE">
        <w:rPr>
          <w:rFonts w:asciiTheme="majorHAnsi" w:eastAsia="Calibri" w:hAnsiTheme="majorHAnsi" w:cstheme="majorHAnsi"/>
          <w:i/>
          <w:iCs/>
          <w:color w:val="000000"/>
          <w:lang w:val="en-US"/>
        </w:rPr>
        <w:t>Pocillopora</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cf</w:t>
      </w:r>
      <w:proofErr w:type="spellEnd"/>
      <w:r w:rsidR="00610749" w:rsidRPr="00B114CE">
        <w:rPr>
          <w:rFonts w:asciiTheme="majorHAnsi" w:eastAsia="Calibri" w:hAnsiTheme="majorHAnsi" w:cstheme="majorHAnsi"/>
          <w:i/>
          <w:iCs/>
          <w:color w:val="000000"/>
          <w:lang w:val="en-US"/>
        </w:rPr>
        <w:t xml:space="preserve"> </w:t>
      </w:r>
      <w:proofErr w:type="spellStart"/>
      <w:r w:rsidR="00610749" w:rsidRPr="00B114CE">
        <w:rPr>
          <w:rFonts w:asciiTheme="majorHAnsi" w:eastAsia="Calibri" w:hAnsiTheme="majorHAnsi" w:cstheme="majorHAnsi"/>
          <w:i/>
          <w:iCs/>
          <w:color w:val="000000"/>
          <w:lang w:val="en-US"/>
        </w:rPr>
        <w:t>verrucosa</w:t>
      </w:r>
      <w:proofErr w:type="spellEnd"/>
      <w:r w:rsidR="00610749" w:rsidRPr="00B114CE">
        <w:rPr>
          <w:rFonts w:asciiTheme="majorHAnsi" w:eastAsia="Calibri" w:hAnsiTheme="majorHAnsi" w:cstheme="majorHAnsi"/>
          <w:color w:val="000000"/>
          <w:lang w:val="en-US"/>
        </w:rPr>
        <w:t> </w:t>
      </w:r>
      <w:r w:rsidR="00072161" w:rsidRPr="00B114CE">
        <w:rPr>
          <w:rFonts w:asciiTheme="majorHAnsi" w:eastAsia="Calibri" w:hAnsiTheme="majorHAnsi" w:cstheme="majorHAnsi"/>
          <w:i/>
          <w:color w:val="000000"/>
          <w:lang w:val="en-US"/>
        </w:rPr>
        <w:t>vs</w:t>
      </w:r>
      <w:r w:rsidR="00072161">
        <w:rPr>
          <w:rFonts w:asciiTheme="majorHAnsi" w:eastAsia="Calibri" w:hAnsiTheme="majorHAnsi" w:cstheme="majorHAnsi"/>
          <w:color w:val="000000"/>
          <w:lang w:val="en-US"/>
        </w:rPr>
        <w:t>.</w:t>
      </w:r>
      <w:r w:rsidR="00610749" w:rsidRPr="00B114CE">
        <w:rPr>
          <w:rFonts w:asciiTheme="majorHAnsi" w:eastAsia="Calibri" w:hAnsiTheme="majorHAnsi" w:cstheme="majorHAnsi"/>
          <w:color w:val="000000"/>
          <w:lang w:val="en-US"/>
        </w:rPr>
        <w:t xml:space="preserve"> the number of individuals of the other coral species). We summed both photosynthesis and calcification rates across</w:t>
      </w:r>
      <w:r w:rsidR="001A5C7F">
        <w:rPr>
          <w:rFonts w:asciiTheme="majorHAnsi" w:eastAsia="Calibri" w:hAnsiTheme="majorHAnsi" w:cstheme="majorHAnsi"/>
          <w:color w:val="000000"/>
          <w:lang w:val="en-US"/>
        </w:rPr>
        <w:t xml:space="preserve"> the number of individuals</w:t>
      </w:r>
      <w:r w:rsidR="00610749" w:rsidRPr="00B114CE">
        <w:rPr>
          <w:rFonts w:asciiTheme="majorHAnsi" w:eastAsia="Calibri" w:hAnsiTheme="majorHAnsi" w:cstheme="majorHAnsi"/>
          <w:color w:val="000000"/>
          <w:lang w:val="en-US"/>
        </w:rPr>
        <w:t>. Finally, we estimated the accurate ‘energetic ratio’</w:t>
      </w:r>
      <w:r w:rsidR="00BE2707">
        <w:rPr>
          <w:rFonts w:asciiTheme="majorHAnsi" w:eastAsia="Calibri" w:hAnsiTheme="majorHAnsi" w:cstheme="majorHAnsi"/>
          <w:color w:val="000000"/>
          <w:lang w:val="en-US"/>
        </w:rPr>
        <w:t xml:space="preserve"> of the combination</w:t>
      </w:r>
      <w:r w:rsidR="00610749" w:rsidRPr="00B114CE">
        <w:rPr>
          <w:rFonts w:asciiTheme="majorHAnsi" w:eastAsia="Calibri" w:hAnsiTheme="majorHAnsi" w:cstheme="majorHAnsi"/>
          <w:color w:val="000000"/>
          <w:lang w:val="en-US"/>
        </w:rPr>
        <w:t xml:space="preserve"> by dividing the summed photosynthesis by the </w:t>
      </w:r>
      <w:r w:rsidR="00BE2707">
        <w:rPr>
          <w:rFonts w:asciiTheme="majorHAnsi" w:eastAsia="Calibri" w:hAnsiTheme="majorHAnsi" w:cstheme="majorHAnsi"/>
          <w:color w:val="000000"/>
          <w:lang w:val="en-US"/>
        </w:rPr>
        <w:t xml:space="preserve">summed </w:t>
      </w:r>
      <w:r w:rsidR="00610749" w:rsidRPr="00B114CE">
        <w:rPr>
          <w:rFonts w:asciiTheme="majorHAnsi" w:eastAsia="Calibri" w:hAnsiTheme="majorHAnsi" w:cstheme="majorHAnsi"/>
          <w:color w:val="000000"/>
          <w:lang w:val="en-US"/>
        </w:rPr>
        <w:t xml:space="preserve">calcification. To visualize our results </w:t>
      </w:r>
      <w:r w:rsidR="00BE2707">
        <w:rPr>
          <w:rFonts w:asciiTheme="majorHAnsi" w:eastAsia="Calibri" w:hAnsiTheme="majorHAnsi" w:cstheme="majorHAnsi"/>
          <w:color w:val="000000"/>
          <w:lang w:val="en-US"/>
        </w:rPr>
        <w:t xml:space="preserve">as a </w:t>
      </w:r>
      <w:r w:rsidR="00610749" w:rsidRPr="00B114CE">
        <w:rPr>
          <w:rFonts w:asciiTheme="majorHAnsi" w:eastAsia="Calibri" w:hAnsiTheme="majorHAnsi" w:cstheme="majorHAnsi"/>
          <w:color w:val="000000"/>
          <w:lang w:val="en-US"/>
        </w:rPr>
        <w:t>percentage of lived coral cover, we keep only species-</w:t>
      </w:r>
      <w:r w:rsidR="00610749" w:rsidRPr="00B114CE">
        <w:rPr>
          <w:rFonts w:asciiTheme="majorHAnsi" w:eastAsia="Calibri" w:hAnsiTheme="majorHAnsi" w:cstheme="majorHAnsi"/>
          <w:color w:val="000000"/>
          <w:lang w:val="en-US"/>
        </w:rPr>
        <w:lastRenderedPageBreak/>
        <w:t xml:space="preserve">combinations lower than 100 individuals. All the statistical analyses were run in R version 4.0.0 </w:t>
      </w:r>
      <w:r w:rsidR="00EB6C58">
        <w:rPr>
          <w:rFonts w:asciiTheme="majorHAnsi" w:eastAsia="Calibri" w:hAnsiTheme="majorHAnsi" w:cstheme="majorHAnsi"/>
          <w:color w:val="000000"/>
          <w:lang w:val="en-US"/>
        </w:rPr>
        <w:fldChar w:fldCharType="begin" w:fldLock="1"/>
      </w:r>
      <w:r w:rsidR="008C4ACD">
        <w:rPr>
          <w:rFonts w:asciiTheme="majorHAnsi" w:eastAsia="Calibri" w:hAnsiTheme="majorHAnsi" w:cstheme="majorHAnsi"/>
          <w:color w:val="000000"/>
          <w:lang w:val="en-US"/>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e1bc55f1-d35a-4c31-8ebe-1b6d610cf23b"]}],"mendeley":{"formattedCitation":"[41]","plainTextFormattedCitation":"[41]","previouslyFormattedCitation":"[41]"},"properties":{"noteIndex":0},"schema":"https://github.com/citation-style-language/schema/raw/master/csl-citation.json"}</w:instrText>
      </w:r>
      <w:r w:rsidR="00EB6C58">
        <w:rPr>
          <w:rFonts w:asciiTheme="majorHAnsi" w:eastAsia="Calibri" w:hAnsiTheme="majorHAnsi" w:cstheme="majorHAnsi"/>
          <w:color w:val="000000"/>
          <w:lang w:val="en-US"/>
        </w:rPr>
        <w:fldChar w:fldCharType="separate"/>
      </w:r>
      <w:r w:rsidR="00B114CE" w:rsidRPr="00B114CE">
        <w:rPr>
          <w:rFonts w:asciiTheme="majorHAnsi" w:eastAsia="Calibri" w:hAnsiTheme="majorHAnsi" w:cstheme="majorHAnsi"/>
          <w:noProof/>
          <w:color w:val="000000"/>
          <w:lang w:val="en-US"/>
        </w:rPr>
        <w:t>[41]</w:t>
      </w:r>
      <w:r w:rsidR="00EB6C58">
        <w:rPr>
          <w:rFonts w:asciiTheme="majorHAnsi" w:eastAsia="Calibri" w:hAnsiTheme="majorHAnsi" w:cstheme="majorHAnsi"/>
          <w:color w:val="000000"/>
          <w:lang w:val="en-US"/>
        </w:rPr>
        <w:fldChar w:fldCharType="end"/>
      </w:r>
      <w:r w:rsidR="00610749" w:rsidRPr="00B114CE">
        <w:rPr>
          <w:rFonts w:asciiTheme="majorHAnsi" w:eastAsia="Calibri" w:hAnsiTheme="majorHAnsi" w:cstheme="majorHAnsi"/>
          <w:color w:val="000000"/>
          <w:lang w:val="en-US"/>
        </w:rPr>
        <w:t>. </w:t>
      </w:r>
    </w:p>
    <w:p w14:paraId="4A13521D" w14:textId="77777777" w:rsidR="00DF146F" w:rsidRPr="000A293E" w:rsidRDefault="00DF146F" w:rsidP="00691C61">
      <w:pPr>
        <w:spacing w:line="480" w:lineRule="auto"/>
        <w:jc w:val="both"/>
        <w:rPr>
          <w:rFonts w:asciiTheme="majorHAnsi" w:eastAsia="Calibri" w:hAnsiTheme="majorHAnsi" w:cstheme="majorHAnsi"/>
          <w:b/>
          <w:color w:val="000000"/>
          <w:sz w:val="28"/>
          <w:szCs w:val="28"/>
          <w:u w:val="single"/>
        </w:rPr>
      </w:pPr>
    </w:p>
    <w:p w14:paraId="624204B0"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Results</w:t>
      </w:r>
    </w:p>
    <w:p w14:paraId="19BAD232" w14:textId="77777777" w:rsidR="00DF146F" w:rsidRPr="000A293E" w:rsidRDefault="00DF146F" w:rsidP="00691C61">
      <w:pPr>
        <w:spacing w:line="480" w:lineRule="auto"/>
        <w:ind w:firstLine="708"/>
        <w:jc w:val="both"/>
        <w:rPr>
          <w:rFonts w:asciiTheme="majorHAnsi" w:eastAsia="Calibri" w:hAnsiTheme="majorHAnsi" w:cstheme="majorHAnsi"/>
          <w:b/>
          <w:color w:val="000000"/>
          <w:sz w:val="28"/>
          <w:szCs w:val="28"/>
          <w:u w:val="single"/>
        </w:rPr>
      </w:pPr>
    </w:p>
    <w:p w14:paraId="2F1E7E1D" w14:textId="77777777" w:rsidR="00DF146F" w:rsidRPr="000A293E" w:rsidRDefault="00207226" w:rsidP="00691C61">
      <w:pPr>
        <w:spacing w:line="480" w:lineRule="auto"/>
        <w:ind w:firstLine="708"/>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For all coral species we observed a linear increase of the metabolic functions of calcification, photosynthesis and respiration across the colony-size gradient on the log-log scale </w:t>
      </w:r>
      <w:sdt>
        <w:sdtPr>
          <w:rPr>
            <w:rFonts w:asciiTheme="majorHAnsi" w:hAnsiTheme="majorHAnsi" w:cstheme="majorHAnsi"/>
          </w:rPr>
          <w:tag w:val="goog_rdk_11"/>
          <w:id w:val="-893346402"/>
        </w:sdtPr>
        <w:sdtEndPr/>
        <w:sdtContent/>
      </w:sdt>
      <w:r w:rsidRPr="000A293E">
        <w:rPr>
          <w:rFonts w:asciiTheme="majorHAnsi" w:eastAsia="Calibri" w:hAnsiTheme="majorHAnsi" w:cstheme="majorHAnsi"/>
          <w:color w:val="000000"/>
        </w:rPr>
        <w:t xml:space="preserve">(Fig. </w:t>
      </w:r>
      <w:r w:rsidR="00F969A0">
        <w:rPr>
          <w:rFonts w:asciiTheme="majorHAnsi" w:eastAsia="Calibri" w:hAnsiTheme="majorHAnsi" w:cstheme="majorHAnsi"/>
          <w:color w:val="000000"/>
        </w:rPr>
        <w:t>1</w:t>
      </w:r>
      <w:r w:rsidRPr="000A293E">
        <w:rPr>
          <w:rFonts w:asciiTheme="majorHAnsi" w:eastAsia="Calibri" w:hAnsiTheme="majorHAnsi" w:cstheme="majorHAnsi"/>
          <w:color w:val="000000"/>
        </w:rPr>
        <w:t xml:space="preserve">). However, we identified both hypo-allometric and isometric relationships depending on the function considered. </w:t>
      </w:r>
      <w:sdt>
        <w:sdtPr>
          <w:rPr>
            <w:rFonts w:asciiTheme="majorHAnsi" w:hAnsiTheme="majorHAnsi" w:cstheme="majorHAnsi"/>
          </w:rPr>
          <w:tag w:val="goog_rdk_12"/>
          <w:id w:val="-754434235"/>
        </w:sdtPr>
        <w:sdtEndPr/>
        <w:sdtContent/>
      </w:sdt>
      <w:r w:rsidRPr="000A293E">
        <w:rPr>
          <w:rFonts w:asciiTheme="majorHAnsi" w:eastAsia="Calibri" w:hAnsiTheme="majorHAnsi" w:cstheme="majorHAnsi"/>
          <w:color w:val="000000"/>
        </w:rPr>
        <w:t xml:space="preserve">Calcification showed a hypo-allometric relationship with colony size, as highlighted by the values of the ß coefficients lower than 1 </w:t>
      </w:r>
      <w:r w:rsidR="00BB1C4C" w:rsidRPr="000A293E">
        <w:rPr>
          <w:rFonts w:asciiTheme="majorHAnsi" w:eastAsia="Calibri" w:hAnsiTheme="majorHAnsi" w:cstheme="majorHAnsi"/>
          <w:color w:val="000000"/>
        </w:rPr>
        <w:t xml:space="preserve">(Fig. </w:t>
      </w:r>
      <w:r w:rsidR="00F969A0">
        <w:rPr>
          <w:rFonts w:asciiTheme="majorHAnsi" w:eastAsia="Calibri" w:hAnsiTheme="majorHAnsi" w:cstheme="majorHAnsi"/>
          <w:color w:val="000000"/>
        </w:rPr>
        <w:t>1</w:t>
      </w:r>
      <w:r w:rsidR="00BB1C4C"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Although massive </w:t>
      </w:r>
      <w:r w:rsidRPr="000A293E">
        <w:rPr>
          <w:rFonts w:asciiTheme="majorHAnsi" w:eastAsia="Calibri" w:hAnsiTheme="majorHAnsi" w:cstheme="majorHAnsi"/>
          <w:i/>
          <w:color w:val="000000"/>
        </w:rPr>
        <w:t>Porites spp.</w:t>
      </w:r>
      <w:r w:rsidRPr="000A293E">
        <w:rPr>
          <w:rFonts w:asciiTheme="majorHAnsi" w:eastAsia="Calibri" w:hAnsiTheme="majorHAnsi" w:cstheme="majorHAnsi"/>
          <w:color w:val="000000"/>
        </w:rPr>
        <w:t xml:space="preserve">, massive </w:t>
      </w:r>
      <w:proofErr w:type="spellStart"/>
      <w:r w:rsidRPr="000A293E">
        <w:rPr>
          <w:rFonts w:asciiTheme="majorHAnsi" w:eastAsia="Calibri" w:hAnsiTheme="majorHAnsi" w:cstheme="majorHAnsi"/>
          <w:i/>
          <w:color w:val="000000"/>
        </w:rPr>
        <w:t>Astrea</w:t>
      </w:r>
      <w:proofErr w:type="spellEnd"/>
      <w:r w:rsidRPr="000A293E">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curta</w:t>
      </w:r>
      <w:proofErr w:type="spellEnd"/>
      <w:r w:rsidRPr="000A293E">
        <w:rPr>
          <w:rFonts w:asciiTheme="majorHAnsi" w:eastAsia="Calibri" w:hAnsiTheme="majorHAnsi" w:cstheme="majorHAnsi"/>
          <w:color w:val="000000"/>
        </w:rPr>
        <w:t xml:space="preserve"> and encrusting </w:t>
      </w:r>
      <w:proofErr w:type="spellStart"/>
      <w:r w:rsidRPr="000A293E">
        <w:rPr>
          <w:rFonts w:asciiTheme="majorHAnsi" w:eastAsia="Calibri" w:hAnsiTheme="majorHAnsi" w:cstheme="majorHAnsi"/>
          <w:i/>
          <w:color w:val="000000"/>
        </w:rPr>
        <w:t>Montipora</w:t>
      </w:r>
      <w:proofErr w:type="spellEnd"/>
      <w:r w:rsidRPr="000A293E">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color w:val="000000"/>
        </w:rPr>
        <w:t xml:space="preserve"> had higher ß coefficients than the other species, only 2% of the 5,000 posterior draws had a slope greater than 1. On the other hand, respiration and photosynthesis increased isometrically with colony size, as demonstrated by ß coefficients non-different from </w:t>
      </w:r>
      <w:sdt>
        <w:sdtPr>
          <w:rPr>
            <w:rFonts w:asciiTheme="majorHAnsi" w:hAnsiTheme="majorHAnsi" w:cstheme="majorHAnsi"/>
          </w:rPr>
          <w:tag w:val="goog_rdk_14"/>
          <w:id w:val="785619008"/>
        </w:sdtPr>
        <w:sdtEndPr/>
        <w:sdtContent/>
      </w:sdt>
      <w:r w:rsidRPr="000A293E">
        <w:rPr>
          <w:rFonts w:asciiTheme="majorHAnsi" w:eastAsia="Calibri" w:hAnsiTheme="majorHAnsi" w:cstheme="majorHAnsi"/>
          <w:color w:val="000000"/>
        </w:rPr>
        <w:t>1.</w:t>
      </w:r>
    </w:p>
    <w:p w14:paraId="3FD8EFFC" w14:textId="3BDD50D2" w:rsidR="00012A9A" w:rsidRPr="00B114CE" w:rsidRDefault="00207226" w:rsidP="00691C61">
      <w:pPr>
        <w:spacing w:line="480" w:lineRule="auto"/>
        <w:ind w:firstLine="708"/>
        <w:jc w:val="both"/>
        <w:rPr>
          <w:rFonts w:asciiTheme="majorHAnsi" w:eastAsia="Calibri" w:hAnsiTheme="majorHAnsi" w:cstheme="majorHAnsi"/>
          <w:color w:val="000000"/>
          <w:lang w:val="en-US"/>
        </w:rPr>
      </w:pPr>
      <w:r w:rsidRPr="000A293E">
        <w:rPr>
          <w:rFonts w:asciiTheme="majorHAnsi" w:eastAsia="Calibri" w:hAnsiTheme="majorHAnsi" w:cstheme="majorHAnsi"/>
          <w:color w:val="000000"/>
        </w:rPr>
        <w:t>The relevance of the size dependence of metabolic functions becomes even more evident when standardized by coral surface area (Fig</w:t>
      </w:r>
      <w:r w:rsidR="000A293E">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r w:rsidR="00F969A0">
        <w:rPr>
          <w:rFonts w:asciiTheme="majorHAnsi" w:eastAsia="Calibri" w:hAnsiTheme="majorHAnsi" w:cstheme="majorHAnsi"/>
          <w:color w:val="000000"/>
        </w:rPr>
        <w:t>S</w:t>
      </w:r>
      <w:r w:rsidR="006E0D9C">
        <w:rPr>
          <w:rFonts w:asciiTheme="majorHAnsi" w:eastAsia="Calibri" w:hAnsiTheme="majorHAnsi" w:cstheme="majorHAnsi"/>
          <w:color w:val="000000"/>
        </w:rPr>
        <w:t>2</w:t>
      </w:r>
      <w:r w:rsidRPr="000A293E">
        <w:rPr>
          <w:rFonts w:asciiTheme="majorHAnsi" w:eastAsia="Calibri" w:hAnsiTheme="majorHAnsi" w:cstheme="majorHAnsi"/>
          <w:color w:val="000000"/>
        </w:rPr>
        <w:t xml:space="preserve">): because whole colony calcification rates were hypo-allometric, calcification rate per surface area decreases as colony size increases. Moreover, we detected substantial among-species </w:t>
      </w:r>
      <w:sdt>
        <w:sdtPr>
          <w:rPr>
            <w:rFonts w:asciiTheme="majorHAnsi" w:hAnsiTheme="majorHAnsi" w:cstheme="majorHAnsi"/>
          </w:rPr>
          <w:tag w:val="goog_rdk_15"/>
          <w:id w:val="-426659476"/>
        </w:sdtPr>
        <w:sdtEndPr/>
        <w:sdtContent/>
      </w:sdt>
      <w:r w:rsidRPr="000A293E">
        <w:rPr>
          <w:rFonts w:asciiTheme="majorHAnsi" w:eastAsia="Calibri" w:hAnsiTheme="majorHAnsi" w:cstheme="majorHAnsi"/>
          <w:color w:val="000000"/>
        </w:rPr>
        <w:t>variation in the intercepts</w:t>
      </w:r>
      <w:r w:rsidR="000A293E" w:rsidRPr="000A293E">
        <w:rPr>
          <w:rFonts w:asciiTheme="majorHAnsi" w:eastAsia="Calibri" w:hAnsiTheme="majorHAnsi" w:cstheme="majorHAnsi"/>
          <w:color w:val="000000"/>
        </w:rPr>
        <w:t xml:space="preserve">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000A293E" w:rsidRPr="000A293E">
        <w:rPr>
          <w:rFonts w:asciiTheme="majorHAnsi" w:eastAsia="Calibri" w:hAnsiTheme="majorHAnsi" w:cstheme="majorHAnsi"/>
          <w:color w:val="000000"/>
        </w:rPr>
        <w:t xml:space="preserve"> </w:t>
      </w:r>
      <w:r w:rsidR="000A293E" w:rsidRPr="000A293E">
        <w:rPr>
          <w:rFonts w:ascii="Cambria Math" w:eastAsia="Cambria Math" w:hAnsi="Cambria Math" w:cs="Cambria Math"/>
          <w:color w:val="000000"/>
        </w:rPr>
        <w:t>⍺</w:t>
      </w:r>
      <w:r w:rsidR="000A293E" w:rsidRPr="000A293E">
        <w:rPr>
          <w:rFonts w:asciiTheme="majorHAnsi" w:eastAsia="Cambria Math" w:hAnsiTheme="majorHAnsi" w:cstheme="majorHAnsi"/>
          <w:color w:val="000000"/>
        </w:rPr>
        <w:t xml:space="preserve"> coefficients)</w:t>
      </w:r>
      <w:r w:rsidRPr="000A293E">
        <w:rPr>
          <w:rFonts w:asciiTheme="majorHAnsi" w:eastAsia="Calibri" w:hAnsiTheme="majorHAnsi" w:cstheme="majorHAnsi"/>
          <w:color w:val="000000"/>
        </w:rPr>
        <w:t>, thus suggesting species-level differences in the average calcification rate per unit area. Consistently with previous results, photosynthetic rate and respiration per unit area were relatively constant across the colony size gradient. However, we also estimated substantial differences in the intercept of the six species (</w:t>
      </w:r>
      <w:sdt>
        <w:sdtPr>
          <w:rPr>
            <w:rFonts w:asciiTheme="majorHAnsi" w:hAnsiTheme="majorHAnsi" w:cstheme="majorHAnsi"/>
          </w:rPr>
          <w:tag w:val="goog_rdk_16"/>
          <w:id w:val="-534502424"/>
        </w:sdtPr>
        <w:sdtEndPr/>
        <w:sdtContent/>
      </w:sdt>
      <w:r w:rsidRPr="000A293E">
        <w:rPr>
          <w:rFonts w:asciiTheme="majorHAnsi" w:eastAsia="Calibri" w:hAnsiTheme="majorHAnsi" w:cstheme="majorHAnsi"/>
          <w:color w:val="000000"/>
        </w:rPr>
        <w:t>Fig</w:t>
      </w:r>
      <w:r w:rsidR="000A293E">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r w:rsidR="00F969A0">
        <w:rPr>
          <w:rFonts w:asciiTheme="majorHAnsi" w:eastAsia="Calibri" w:hAnsiTheme="majorHAnsi" w:cstheme="majorHAnsi"/>
          <w:color w:val="000000"/>
        </w:rPr>
        <w:t>1, Fig. S</w:t>
      </w:r>
      <w:r w:rsidR="006E0D9C">
        <w:rPr>
          <w:rFonts w:asciiTheme="majorHAnsi" w:eastAsia="Calibri" w:hAnsiTheme="majorHAnsi" w:cstheme="majorHAnsi"/>
          <w:color w:val="000000"/>
        </w:rPr>
        <w:t>2</w:t>
      </w:r>
      <w:r w:rsidRPr="000A293E">
        <w:rPr>
          <w:rFonts w:asciiTheme="majorHAnsi" w:eastAsia="Calibri" w:hAnsiTheme="majorHAnsi" w:cstheme="majorHAnsi"/>
          <w:color w:val="000000"/>
        </w:rPr>
        <w:t>).</w:t>
      </w:r>
      <w:r w:rsidR="000A293E">
        <w:rPr>
          <w:rFonts w:asciiTheme="majorHAnsi" w:eastAsia="Calibri" w:hAnsiTheme="majorHAnsi" w:cstheme="majorHAnsi"/>
          <w:color w:val="000000"/>
        </w:rPr>
        <w:t xml:space="preserve"> </w:t>
      </w:r>
      <w:r w:rsidR="00D6768A">
        <w:rPr>
          <w:rFonts w:asciiTheme="majorHAnsi" w:eastAsia="Calibri" w:hAnsiTheme="majorHAnsi" w:cstheme="majorHAnsi"/>
          <w:color w:val="000000"/>
        </w:rPr>
        <w:t>Indeed</w:t>
      </w:r>
      <w:r w:rsidR="00F20B1B">
        <w:rPr>
          <w:rFonts w:asciiTheme="majorHAnsi" w:eastAsia="Calibri" w:hAnsiTheme="majorHAnsi" w:cstheme="majorHAnsi"/>
          <w:color w:val="000000"/>
        </w:rPr>
        <w:t xml:space="preserve">, </w:t>
      </w:r>
      <w:r w:rsidR="00EB3DEA" w:rsidRPr="00EB3DEA">
        <w:rPr>
          <w:rFonts w:asciiTheme="majorHAnsi" w:eastAsia="Calibri" w:hAnsiTheme="majorHAnsi" w:cstheme="majorHAnsi"/>
          <w:i/>
          <w:color w:val="000000"/>
        </w:rPr>
        <w:t xml:space="preserve">Acropora </w:t>
      </w:r>
      <w:proofErr w:type="spellStart"/>
      <w:r w:rsidR="00EB3DEA" w:rsidRPr="00EB3DEA">
        <w:rPr>
          <w:rFonts w:asciiTheme="majorHAnsi" w:eastAsia="Calibri" w:hAnsiTheme="majorHAnsi" w:cstheme="majorHAnsi"/>
          <w:i/>
          <w:color w:val="000000"/>
        </w:rPr>
        <w:t>hyacinthus</w:t>
      </w:r>
      <w:proofErr w:type="spellEnd"/>
      <w:r w:rsidR="00EB3DEA">
        <w:rPr>
          <w:rFonts w:asciiTheme="majorHAnsi" w:eastAsia="Calibri" w:hAnsiTheme="majorHAnsi" w:cstheme="majorHAnsi"/>
          <w:color w:val="000000"/>
        </w:rPr>
        <w:t xml:space="preserve"> </w:t>
      </w:r>
      <w:r w:rsidR="00D6768A">
        <w:rPr>
          <w:rFonts w:asciiTheme="majorHAnsi" w:eastAsia="Calibri" w:hAnsiTheme="majorHAnsi" w:cstheme="majorHAnsi"/>
          <w:color w:val="000000"/>
        </w:rPr>
        <w:t>was recorded with the highest</w:t>
      </w:r>
      <w:r w:rsidR="00EB3DEA">
        <w:rPr>
          <w:rFonts w:asciiTheme="majorHAnsi" w:eastAsia="Calibri" w:hAnsiTheme="majorHAnsi" w:cstheme="majorHAnsi"/>
          <w:color w:val="000000"/>
        </w:rPr>
        <w:t xml:space="preserve"> calcification</w:t>
      </w:r>
      <w:r w:rsidR="00D6768A">
        <w:rPr>
          <w:rFonts w:asciiTheme="majorHAnsi" w:eastAsia="Calibri" w:hAnsiTheme="majorHAnsi" w:cstheme="majorHAnsi"/>
          <w:color w:val="000000"/>
        </w:rPr>
        <w:t xml:space="preserve"> rates</w:t>
      </w:r>
      <w:r w:rsidR="00EB3DEA">
        <w:rPr>
          <w:rFonts w:asciiTheme="majorHAnsi" w:eastAsia="Calibri" w:hAnsiTheme="majorHAnsi" w:cstheme="majorHAnsi"/>
          <w:color w:val="000000"/>
        </w:rPr>
        <w:t xml:space="preserve"> while </w:t>
      </w:r>
      <w:proofErr w:type="spellStart"/>
      <w:r w:rsidR="00EB3DEA" w:rsidRPr="000A293E">
        <w:rPr>
          <w:rFonts w:asciiTheme="majorHAnsi" w:eastAsia="Calibri" w:hAnsiTheme="majorHAnsi" w:cstheme="majorHAnsi"/>
          <w:i/>
          <w:color w:val="000000"/>
        </w:rPr>
        <w:t>Montipora</w:t>
      </w:r>
      <w:proofErr w:type="spellEnd"/>
      <w:r w:rsidR="00EB3DEA" w:rsidRPr="000A293E">
        <w:rPr>
          <w:rFonts w:asciiTheme="majorHAnsi" w:eastAsia="Calibri" w:hAnsiTheme="majorHAnsi" w:cstheme="majorHAnsi"/>
          <w:i/>
          <w:color w:val="000000"/>
        </w:rPr>
        <w:t> </w:t>
      </w:r>
      <w:proofErr w:type="spellStart"/>
      <w:r w:rsidR="00EB3DEA" w:rsidRPr="000A293E">
        <w:rPr>
          <w:rFonts w:asciiTheme="majorHAnsi" w:eastAsia="Calibri" w:hAnsiTheme="majorHAnsi" w:cstheme="majorHAnsi"/>
          <w:i/>
          <w:color w:val="000000"/>
        </w:rPr>
        <w:t>verilli</w:t>
      </w:r>
      <w:proofErr w:type="spellEnd"/>
      <w:r w:rsidR="00EB3DEA">
        <w:rPr>
          <w:rFonts w:asciiTheme="majorHAnsi" w:eastAsia="Calibri" w:hAnsiTheme="majorHAnsi" w:cstheme="majorHAnsi"/>
          <w:i/>
          <w:color w:val="000000"/>
        </w:rPr>
        <w:t xml:space="preserve"> </w:t>
      </w:r>
      <w:r w:rsidR="00EB3DEA" w:rsidRPr="00EB3DEA">
        <w:rPr>
          <w:rFonts w:asciiTheme="majorHAnsi" w:eastAsia="Calibri" w:hAnsiTheme="majorHAnsi" w:cstheme="majorHAnsi"/>
          <w:color w:val="000000"/>
        </w:rPr>
        <w:t>present</w:t>
      </w:r>
      <w:r w:rsidR="00EB3DEA">
        <w:rPr>
          <w:rFonts w:asciiTheme="majorHAnsi" w:eastAsia="Calibri" w:hAnsiTheme="majorHAnsi" w:cstheme="majorHAnsi"/>
          <w:color w:val="000000"/>
        </w:rPr>
        <w:t>s</w:t>
      </w:r>
      <w:r w:rsidR="00EB3DEA" w:rsidRPr="00EB3DEA">
        <w:rPr>
          <w:rFonts w:asciiTheme="majorHAnsi" w:eastAsia="Calibri" w:hAnsiTheme="majorHAnsi" w:cstheme="majorHAnsi"/>
          <w:color w:val="000000"/>
        </w:rPr>
        <w:t xml:space="preserve"> </w:t>
      </w:r>
      <w:r w:rsidR="00EB3DEA" w:rsidRPr="00EB3DEA">
        <w:rPr>
          <w:rFonts w:asciiTheme="majorHAnsi" w:eastAsia="Calibri" w:hAnsiTheme="majorHAnsi" w:cstheme="majorHAnsi"/>
          <w:color w:val="000000"/>
        </w:rPr>
        <w:lastRenderedPageBreak/>
        <w:t>the lowest rate. However,</w:t>
      </w:r>
      <w:r w:rsidR="00EB3DEA">
        <w:rPr>
          <w:rFonts w:asciiTheme="majorHAnsi" w:eastAsia="Calibri" w:hAnsiTheme="majorHAnsi" w:cstheme="majorHAnsi"/>
          <w:i/>
          <w:color w:val="000000"/>
        </w:rPr>
        <w:t xml:space="preserve"> </w:t>
      </w:r>
      <w:r w:rsidR="00EB3DEA">
        <w:rPr>
          <w:rFonts w:asciiTheme="majorHAnsi" w:eastAsia="Calibri" w:hAnsiTheme="majorHAnsi" w:cstheme="majorHAnsi"/>
          <w:color w:val="000000"/>
        </w:rPr>
        <w:t>the trend is reversed for both respiration and photosynthesis functions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00EB3DEA">
        <w:rPr>
          <w:rFonts w:asciiTheme="majorHAnsi" w:eastAsia="Calibri" w:hAnsiTheme="majorHAnsi" w:cstheme="majorHAnsi"/>
          <w:color w:val="000000"/>
        </w:rPr>
        <w:t xml:space="preserve"> higher rate for </w:t>
      </w:r>
      <w:proofErr w:type="spellStart"/>
      <w:r w:rsidR="00EB3DEA" w:rsidRPr="00EB3DEA">
        <w:rPr>
          <w:rFonts w:asciiTheme="majorHAnsi" w:eastAsia="Calibri" w:hAnsiTheme="majorHAnsi" w:cstheme="majorHAnsi"/>
          <w:i/>
          <w:color w:val="000000"/>
        </w:rPr>
        <w:t>Montipora</w:t>
      </w:r>
      <w:proofErr w:type="spellEnd"/>
      <w:r w:rsidR="00EB3DEA" w:rsidRPr="00EB3DEA">
        <w:rPr>
          <w:rFonts w:asciiTheme="majorHAnsi" w:eastAsia="Calibri" w:hAnsiTheme="majorHAnsi" w:cstheme="majorHAnsi"/>
          <w:i/>
          <w:color w:val="000000"/>
        </w:rPr>
        <w:t xml:space="preserve"> </w:t>
      </w:r>
      <w:proofErr w:type="spellStart"/>
      <w:r w:rsidR="00EB3DEA" w:rsidRPr="00EB3DEA">
        <w:rPr>
          <w:rFonts w:asciiTheme="majorHAnsi" w:eastAsia="Calibri" w:hAnsiTheme="majorHAnsi" w:cstheme="majorHAnsi"/>
          <w:i/>
          <w:color w:val="000000"/>
        </w:rPr>
        <w:t>verilli</w:t>
      </w:r>
      <w:proofErr w:type="spellEnd"/>
      <w:r w:rsidR="00EB3DEA">
        <w:rPr>
          <w:rFonts w:asciiTheme="majorHAnsi" w:eastAsia="Calibri" w:hAnsiTheme="majorHAnsi" w:cstheme="majorHAnsi"/>
          <w:color w:val="000000"/>
        </w:rPr>
        <w:t xml:space="preserve"> and lower rate for </w:t>
      </w:r>
      <w:r w:rsidR="00EB3DEA" w:rsidRPr="00EB3DEA">
        <w:rPr>
          <w:rFonts w:asciiTheme="majorHAnsi" w:eastAsia="Calibri" w:hAnsiTheme="majorHAnsi" w:cstheme="majorHAnsi"/>
          <w:i/>
          <w:color w:val="000000"/>
        </w:rPr>
        <w:t xml:space="preserve">Acropora </w:t>
      </w:r>
      <w:proofErr w:type="spellStart"/>
      <w:r w:rsidR="00EB3DEA" w:rsidRPr="00EB3DEA">
        <w:rPr>
          <w:rFonts w:asciiTheme="majorHAnsi" w:eastAsia="Calibri" w:hAnsiTheme="majorHAnsi" w:cstheme="majorHAnsi"/>
          <w:i/>
          <w:color w:val="000000"/>
        </w:rPr>
        <w:t>hyacinthus</w:t>
      </w:r>
      <w:proofErr w:type="spellEnd"/>
      <w:r w:rsidR="00EB3DEA">
        <w:rPr>
          <w:rFonts w:asciiTheme="majorHAnsi" w:eastAsia="Calibri" w:hAnsiTheme="majorHAnsi" w:cstheme="majorHAnsi"/>
          <w:color w:val="000000"/>
        </w:rPr>
        <w:t>).</w:t>
      </w:r>
      <w:r w:rsidR="00FB3DB9">
        <w:rPr>
          <w:rFonts w:asciiTheme="majorHAnsi" w:eastAsia="Calibri" w:hAnsiTheme="majorHAnsi" w:cstheme="majorHAnsi"/>
          <w:color w:val="000000"/>
        </w:rPr>
        <w:t xml:space="preserve"> </w:t>
      </w:r>
      <w:r w:rsidR="00281D83">
        <w:rPr>
          <w:rFonts w:asciiTheme="majorHAnsi" w:eastAsia="Calibri" w:hAnsiTheme="majorHAnsi" w:cstheme="majorHAnsi"/>
          <w:color w:val="000000"/>
          <w:lang w:val="en-US"/>
        </w:rPr>
        <w:t xml:space="preserve">Exploring the relationship </w:t>
      </w:r>
      <w:r w:rsidR="007C1309" w:rsidRPr="00B114CE">
        <w:rPr>
          <w:rFonts w:asciiTheme="majorHAnsi" w:eastAsia="Calibri" w:hAnsiTheme="majorHAnsi" w:cstheme="majorHAnsi"/>
          <w:color w:val="000000"/>
          <w:lang w:val="en-US"/>
        </w:rPr>
        <w:t xml:space="preserve">between </w:t>
      </w:r>
      <w:proofErr w:type="spellStart"/>
      <w:r w:rsidR="007C1309" w:rsidRPr="00B114CE">
        <w:rPr>
          <w:rFonts w:asciiTheme="majorHAnsi" w:eastAsia="Calibri" w:hAnsiTheme="majorHAnsi" w:cstheme="majorHAnsi"/>
          <w:color w:val="000000"/>
          <w:lang w:val="en-US"/>
        </w:rPr>
        <w:t>photosynthes</w:t>
      </w:r>
      <w:r w:rsidR="003D4CE5">
        <w:rPr>
          <w:rFonts w:asciiTheme="majorHAnsi" w:eastAsia="Calibri" w:hAnsiTheme="majorHAnsi" w:cstheme="majorHAnsi"/>
          <w:color w:val="000000"/>
          <w:lang w:val="en-US"/>
        </w:rPr>
        <w:t>t</w:t>
      </w:r>
      <w:r w:rsidR="007C1309" w:rsidRPr="00B114CE">
        <w:rPr>
          <w:rFonts w:asciiTheme="majorHAnsi" w:eastAsia="Calibri" w:hAnsiTheme="majorHAnsi" w:cstheme="majorHAnsi"/>
          <w:color w:val="000000"/>
          <w:lang w:val="en-US"/>
        </w:rPr>
        <w:t>i</w:t>
      </w:r>
      <w:r w:rsidR="00281D83">
        <w:rPr>
          <w:rFonts w:asciiTheme="majorHAnsi" w:eastAsia="Calibri" w:hAnsiTheme="majorHAnsi" w:cstheme="majorHAnsi"/>
          <w:color w:val="000000"/>
          <w:lang w:val="en-US"/>
        </w:rPr>
        <w:t>c</w:t>
      </w:r>
      <w:proofErr w:type="spellEnd"/>
      <w:r w:rsidR="007C1309" w:rsidRPr="00B114CE">
        <w:rPr>
          <w:rFonts w:asciiTheme="majorHAnsi" w:eastAsia="Calibri" w:hAnsiTheme="majorHAnsi" w:cstheme="majorHAnsi"/>
          <w:color w:val="000000"/>
          <w:lang w:val="en-US"/>
        </w:rPr>
        <w:t xml:space="preserve"> rates and calcification rates, we </w:t>
      </w:r>
      <w:r w:rsidR="00281D83">
        <w:rPr>
          <w:rFonts w:asciiTheme="majorHAnsi" w:eastAsia="Calibri" w:hAnsiTheme="majorHAnsi" w:cstheme="majorHAnsi"/>
          <w:color w:val="000000"/>
          <w:lang w:val="en-US"/>
        </w:rPr>
        <w:t>detected t</w:t>
      </w:r>
      <w:r w:rsidR="003D4CE5">
        <w:rPr>
          <w:rFonts w:asciiTheme="majorHAnsi" w:eastAsia="Calibri" w:hAnsiTheme="majorHAnsi" w:cstheme="majorHAnsi"/>
          <w:color w:val="000000"/>
          <w:lang w:val="en-US"/>
        </w:rPr>
        <w:t>w</w:t>
      </w:r>
      <w:r w:rsidR="00281D83">
        <w:rPr>
          <w:rFonts w:asciiTheme="majorHAnsi" w:eastAsia="Calibri" w:hAnsiTheme="majorHAnsi" w:cstheme="majorHAnsi"/>
          <w:color w:val="000000"/>
          <w:lang w:val="en-US"/>
        </w:rPr>
        <w:t>o main tendencies</w:t>
      </w:r>
      <w:r w:rsidR="007C1309" w:rsidRPr="00B114CE">
        <w:rPr>
          <w:rFonts w:asciiTheme="majorHAnsi" w:eastAsia="Calibri" w:hAnsiTheme="majorHAnsi" w:cstheme="majorHAnsi"/>
          <w:color w:val="000000"/>
          <w:lang w:val="en-US"/>
        </w:rPr>
        <w:t xml:space="preserve"> (Fig. </w:t>
      </w:r>
      <w:r w:rsidR="00F969A0">
        <w:rPr>
          <w:rFonts w:asciiTheme="majorHAnsi" w:eastAsia="Calibri" w:hAnsiTheme="majorHAnsi" w:cstheme="majorHAnsi"/>
          <w:color w:val="000000"/>
          <w:lang w:val="en-US"/>
        </w:rPr>
        <w:t>2</w:t>
      </w:r>
      <w:r w:rsidR="007C1309" w:rsidRPr="00B114CE">
        <w:rPr>
          <w:rFonts w:asciiTheme="majorHAnsi" w:eastAsia="Calibri" w:hAnsiTheme="majorHAnsi" w:cstheme="majorHAnsi"/>
          <w:color w:val="000000"/>
          <w:lang w:val="en-US"/>
        </w:rPr>
        <w:t xml:space="preserve">). </w:t>
      </w:r>
      <w:r w:rsidR="003D4CE5">
        <w:rPr>
          <w:rFonts w:asciiTheme="majorHAnsi" w:eastAsia="Calibri" w:hAnsiTheme="majorHAnsi" w:cstheme="majorHAnsi"/>
          <w:color w:val="000000"/>
          <w:lang w:val="en-US"/>
        </w:rPr>
        <w:t>First</w:t>
      </w:r>
      <w:r w:rsidR="007C1309" w:rsidRPr="00B114CE">
        <w:rPr>
          <w:rFonts w:asciiTheme="majorHAnsi" w:eastAsia="Calibri" w:hAnsiTheme="majorHAnsi" w:cstheme="majorHAnsi"/>
          <w:color w:val="000000"/>
          <w:lang w:val="en-US"/>
        </w:rPr>
        <w:t>, </w:t>
      </w:r>
      <w:r w:rsidR="007C1309" w:rsidRPr="00B114CE">
        <w:rPr>
          <w:rFonts w:asciiTheme="majorHAnsi" w:eastAsia="Calibri" w:hAnsiTheme="majorHAnsi" w:cstheme="majorHAnsi"/>
          <w:i/>
          <w:iCs/>
          <w:color w:val="000000"/>
          <w:lang w:val="en-US"/>
        </w:rPr>
        <w:t>Porites spp</w:t>
      </w:r>
      <w:r w:rsidR="007C1309" w:rsidRPr="00B114CE">
        <w:rPr>
          <w:rFonts w:asciiTheme="majorHAnsi" w:eastAsia="Calibri" w:hAnsiTheme="majorHAnsi" w:cstheme="majorHAnsi"/>
          <w:color w:val="000000"/>
          <w:lang w:val="en-US"/>
        </w:rPr>
        <w:t>.,</w:t>
      </w:r>
      <w:r w:rsidR="007C1309" w:rsidRPr="00B114CE">
        <w:rPr>
          <w:rFonts w:asciiTheme="majorHAnsi" w:eastAsia="Calibri" w:hAnsiTheme="majorHAnsi" w:cstheme="majorHAnsi"/>
          <w:i/>
          <w:iCs/>
          <w:color w:val="000000"/>
          <w:lang w:val="en-US"/>
        </w:rPr>
        <w:t> </w:t>
      </w:r>
      <w:proofErr w:type="spellStart"/>
      <w:r w:rsidR="007C1309" w:rsidRPr="00B114CE">
        <w:rPr>
          <w:rFonts w:asciiTheme="majorHAnsi" w:eastAsia="Calibri" w:hAnsiTheme="majorHAnsi" w:cstheme="majorHAnsi"/>
          <w:i/>
          <w:iCs/>
          <w:color w:val="000000"/>
          <w:lang w:val="en-US"/>
        </w:rPr>
        <w:t>Napopora</w:t>
      </w:r>
      <w:proofErr w:type="spellEnd"/>
      <w:r w:rsidR="007C1309" w:rsidRPr="00B114CE">
        <w:rPr>
          <w:rFonts w:asciiTheme="majorHAnsi" w:eastAsia="Calibri" w:hAnsiTheme="majorHAnsi" w:cstheme="majorHAnsi"/>
          <w:i/>
          <w:iCs/>
          <w:color w:val="000000"/>
          <w:lang w:val="en-US"/>
        </w:rPr>
        <w:t xml:space="preserve"> </w:t>
      </w:r>
      <w:proofErr w:type="spellStart"/>
      <w:r w:rsidR="007C1309" w:rsidRPr="00B114CE">
        <w:rPr>
          <w:rFonts w:asciiTheme="majorHAnsi" w:eastAsia="Calibri" w:hAnsiTheme="majorHAnsi" w:cstheme="majorHAnsi"/>
          <w:i/>
          <w:iCs/>
          <w:color w:val="000000"/>
          <w:lang w:val="en-US"/>
        </w:rPr>
        <w:t>irregularis</w:t>
      </w:r>
      <w:proofErr w:type="spellEnd"/>
      <w:r w:rsidR="007C1309" w:rsidRPr="00B114CE">
        <w:rPr>
          <w:rFonts w:asciiTheme="majorHAnsi" w:eastAsia="Calibri" w:hAnsiTheme="majorHAnsi" w:cstheme="majorHAnsi"/>
          <w:i/>
          <w:iCs/>
          <w:color w:val="000000"/>
          <w:lang w:val="en-US"/>
        </w:rPr>
        <w:t> </w:t>
      </w:r>
      <w:r w:rsidR="007C1309" w:rsidRPr="00B114CE">
        <w:rPr>
          <w:rFonts w:asciiTheme="majorHAnsi" w:eastAsia="Calibri" w:hAnsiTheme="majorHAnsi" w:cstheme="majorHAnsi"/>
          <w:color w:val="000000"/>
          <w:lang w:val="en-US"/>
        </w:rPr>
        <w:t>and</w:t>
      </w:r>
      <w:r w:rsidR="007C1309" w:rsidRPr="00B114CE">
        <w:rPr>
          <w:rFonts w:asciiTheme="majorHAnsi" w:eastAsia="Calibri" w:hAnsiTheme="majorHAnsi" w:cstheme="majorHAnsi"/>
          <w:i/>
          <w:iCs/>
          <w:color w:val="000000"/>
          <w:lang w:val="en-US"/>
        </w:rPr>
        <w:t xml:space="preserve"> Acropora </w:t>
      </w:r>
      <w:proofErr w:type="spellStart"/>
      <w:r w:rsidR="007C1309" w:rsidRPr="00B114CE">
        <w:rPr>
          <w:rFonts w:asciiTheme="majorHAnsi" w:eastAsia="Calibri" w:hAnsiTheme="majorHAnsi" w:cstheme="majorHAnsi"/>
          <w:i/>
          <w:iCs/>
          <w:color w:val="000000"/>
          <w:lang w:val="en-US"/>
        </w:rPr>
        <w:t>hyacinthus</w:t>
      </w:r>
      <w:proofErr w:type="spellEnd"/>
      <w:r w:rsidR="007C1309" w:rsidRPr="00B114CE">
        <w:rPr>
          <w:rFonts w:asciiTheme="majorHAnsi" w:eastAsia="Calibri" w:hAnsiTheme="majorHAnsi" w:cstheme="majorHAnsi"/>
          <w:color w:val="000000"/>
          <w:lang w:val="en-US"/>
        </w:rPr>
        <w:t> </w:t>
      </w:r>
      <w:r w:rsidR="00281D83">
        <w:rPr>
          <w:rFonts w:asciiTheme="majorHAnsi" w:eastAsia="Calibri" w:hAnsiTheme="majorHAnsi" w:cstheme="majorHAnsi"/>
          <w:color w:val="000000"/>
          <w:lang w:val="en-US"/>
        </w:rPr>
        <w:t>show</w:t>
      </w:r>
      <w:r w:rsidR="007C1309" w:rsidRPr="00B114CE">
        <w:rPr>
          <w:rFonts w:asciiTheme="majorHAnsi" w:eastAsia="Calibri" w:hAnsiTheme="majorHAnsi" w:cstheme="majorHAnsi"/>
          <w:color w:val="000000"/>
          <w:lang w:val="en-US"/>
        </w:rPr>
        <w:t xml:space="preserve"> higher calcification rates than net photosynthesis rates. </w:t>
      </w:r>
      <w:r w:rsidR="003D4CE5">
        <w:rPr>
          <w:rFonts w:asciiTheme="majorHAnsi" w:eastAsia="Calibri" w:hAnsiTheme="majorHAnsi" w:cstheme="majorHAnsi"/>
          <w:color w:val="000000"/>
          <w:lang w:val="en-US"/>
        </w:rPr>
        <w:t>Secondly</w:t>
      </w:r>
      <w:r w:rsidR="007C1309" w:rsidRPr="00B114CE">
        <w:rPr>
          <w:rFonts w:asciiTheme="majorHAnsi" w:eastAsia="Calibri" w:hAnsiTheme="majorHAnsi" w:cstheme="majorHAnsi"/>
          <w:color w:val="000000"/>
          <w:lang w:val="en-US"/>
        </w:rPr>
        <w:t>, </w:t>
      </w:r>
      <w:proofErr w:type="spellStart"/>
      <w:r w:rsidR="007C1309" w:rsidRPr="00B114CE">
        <w:rPr>
          <w:rFonts w:asciiTheme="majorHAnsi" w:eastAsia="Calibri" w:hAnsiTheme="majorHAnsi" w:cstheme="majorHAnsi"/>
          <w:i/>
          <w:iCs/>
          <w:color w:val="000000"/>
          <w:lang w:val="en-US"/>
        </w:rPr>
        <w:t>Astrea</w:t>
      </w:r>
      <w:proofErr w:type="spellEnd"/>
      <w:r w:rsidR="007C1309" w:rsidRPr="00B114CE">
        <w:rPr>
          <w:rFonts w:asciiTheme="majorHAnsi" w:eastAsia="Calibri" w:hAnsiTheme="majorHAnsi" w:cstheme="majorHAnsi"/>
          <w:i/>
          <w:iCs/>
          <w:color w:val="000000"/>
          <w:lang w:val="en-US"/>
        </w:rPr>
        <w:t xml:space="preserve"> </w:t>
      </w:r>
      <w:proofErr w:type="spellStart"/>
      <w:r w:rsidR="007C1309" w:rsidRPr="00B114CE">
        <w:rPr>
          <w:rFonts w:asciiTheme="majorHAnsi" w:eastAsia="Calibri" w:hAnsiTheme="majorHAnsi" w:cstheme="majorHAnsi"/>
          <w:i/>
          <w:iCs/>
          <w:color w:val="000000"/>
          <w:lang w:val="en-US"/>
        </w:rPr>
        <w:t>curta</w:t>
      </w:r>
      <w:proofErr w:type="spellEnd"/>
      <w:r w:rsidR="007C1309" w:rsidRPr="00B114CE">
        <w:rPr>
          <w:rFonts w:asciiTheme="majorHAnsi" w:eastAsia="Calibri" w:hAnsiTheme="majorHAnsi" w:cstheme="majorHAnsi"/>
          <w:i/>
          <w:iCs/>
          <w:color w:val="000000"/>
          <w:lang w:val="en-US"/>
        </w:rPr>
        <w:t xml:space="preserve">, </w:t>
      </w:r>
      <w:proofErr w:type="spellStart"/>
      <w:r w:rsidR="007C1309" w:rsidRPr="00B114CE">
        <w:rPr>
          <w:rFonts w:asciiTheme="majorHAnsi" w:eastAsia="Calibri" w:hAnsiTheme="majorHAnsi" w:cstheme="majorHAnsi"/>
          <w:i/>
          <w:iCs/>
          <w:color w:val="000000"/>
          <w:lang w:val="en-US"/>
        </w:rPr>
        <w:t>Montipora</w:t>
      </w:r>
      <w:proofErr w:type="spellEnd"/>
      <w:r w:rsidR="007C1309" w:rsidRPr="00B114CE">
        <w:rPr>
          <w:rFonts w:asciiTheme="majorHAnsi" w:eastAsia="Calibri" w:hAnsiTheme="majorHAnsi" w:cstheme="majorHAnsi"/>
          <w:i/>
          <w:iCs/>
          <w:color w:val="000000"/>
          <w:lang w:val="en-US"/>
        </w:rPr>
        <w:t xml:space="preserve"> </w:t>
      </w:r>
      <w:proofErr w:type="spellStart"/>
      <w:r w:rsidR="007C1309" w:rsidRPr="00B114CE">
        <w:rPr>
          <w:rFonts w:asciiTheme="majorHAnsi" w:eastAsia="Calibri" w:hAnsiTheme="majorHAnsi" w:cstheme="majorHAnsi"/>
          <w:i/>
          <w:iCs/>
          <w:color w:val="000000"/>
          <w:lang w:val="en-US"/>
        </w:rPr>
        <w:t>verilli</w:t>
      </w:r>
      <w:proofErr w:type="spellEnd"/>
      <w:r w:rsidR="007C1309" w:rsidRPr="00B114CE">
        <w:rPr>
          <w:rFonts w:asciiTheme="majorHAnsi" w:eastAsia="Calibri" w:hAnsiTheme="majorHAnsi" w:cstheme="majorHAnsi"/>
          <w:i/>
          <w:iCs/>
          <w:color w:val="000000"/>
          <w:lang w:val="en-US"/>
        </w:rPr>
        <w:t> </w:t>
      </w:r>
      <w:r w:rsidR="007C1309" w:rsidRPr="00B114CE">
        <w:rPr>
          <w:rFonts w:asciiTheme="majorHAnsi" w:eastAsia="Calibri" w:hAnsiTheme="majorHAnsi" w:cstheme="majorHAnsi"/>
          <w:color w:val="000000"/>
          <w:lang w:val="en-US"/>
        </w:rPr>
        <w:t>and</w:t>
      </w:r>
      <w:r w:rsidR="007C1309" w:rsidRPr="00B114CE">
        <w:rPr>
          <w:rFonts w:asciiTheme="majorHAnsi" w:eastAsia="Calibri" w:hAnsiTheme="majorHAnsi" w:cstheme="majorHAnsi"/>
          <w:i/>
          <w:iCs/>
          <w:color w:val="000000"/>
          <w:lang w:val="en-US"/>
        </w:rPr>
        <w:t> </w:t>
      </w:r>
      <w:proofErr w:type="spellStart"/>
      <w:r w:rsidR="007C1309" w:rsidRPr="00B114CE">
        <w:rPr>
          <w:rFonts w:asciiTheme="majorHAnsi" w:eastAsia="Calibri" w:hAnsiTheme="majorHAnsi" w:cstheme="majorHAnsi"/>
          <w:i/>
          <w:iCs/>
          <w:color w:val="000000"/>
          <w:lang w:val="en-US"/>
        </w:rPr>
        <w:t>Pocillopora</w:t>
      </w:r>
      <w:proofErr w:type="spellEnd"/>
      <w:r w:rsidR="007C1309" w:rsidRPr="00B114CE">
        <w:rPr>
          <w:rFonts w:asciiTheme="majorHAnsi" w:eastAsia="Calibri" w:hAnsiTheme="majorHAnsi" w:cstheme="majorHAnsi"/>
          <w:i/>
          <w:iCs/>
          <w:color w:val="000000"/>
          <w:lang w:val="en-US"/>
        </w:rPr>
        <w:t xml:space="preserve"> cf. </w:t>
      </w:r>
      <w:proofErr w:type="spellStart"/>
      <w:r w:rsidR="007C1309" w:rsidRPr="00B114CE">
        <w:rPr>
          <w:rFonts w:asciiTheme="majorHAnsi" w:eastAsia="Calibri" w:hAnsiTheme="majorHAnsi" w:cstheme="majorHAnsi"/>
          <w:i/>
          <w:iCs/>
          <w:color w:val="000000"/>
          <w:lang w:val="en-US"/>
        </w:rPr>
        <w:t>verrucosa</w:t>
      </w:r>
      <w:proofErr w:type="spellEnd"/>
      <w:r w:rsidR="007C1309" w:rsidRPr="00B114CE">
        <w:rPr>
          <w:rFonts w:asciiTheme="majorHAnsi" w:eastAsia="Calibri" w:hAnsiTheme="majorHAnsi" w:cstheme="majorHAnsi"/>
          <w:color w:val="000000"/>
          <w:lang w:val="en-US"/>
        </w:rPr>
        <w:t xml:space="preserve"> show the opposite </w:t>
      </w:r>
      <w:r w:rsidR="003D4CE5">
        <w:rPr>
          <w:rFonts w:asciiTheme="majorHAnsi" w:eastAsia="Calibri" w:hAnsiTheme="majorHAnsi" w:cstheme="majorHAnsi"/>
          <w:color w:val="000000"/>
          <w:lang w:val="en-US"/>
        </w:rPr>
        <w:t>pattern</w:t>
      </w:r>
      <w:r w:rsidR="007C1309" w:rsidRPr="00B114CE">
        <w:rPr>
          <w:rFonts w:asciiTheme="majorHAnsi" w:eastAsia="Calibri" w:hAnsiTheme="majorHAnsi" w:cstheme="majorHAnsi"/>
          <w:color w:val="000000"/>
          <w:lang w:val="en-US"/>
        </w:rPr>
        <w:t>. By attributing this ratio to the six theoretic monospecific communities defined (see Material and Methods), we observed that the highest ratio was attributed to 100% of </w:t>
      </w:r>
      <w:proofErr w:type="spellStart"/>
      <w:r w:rsidR="007C1309" w:rsidRPr="00B114CE">
        <w:rPr>
          <w:rFonts w:asciiTheme="majorHAnsi" w:eastAsia="Calibri" w:hAnsiTheme="majorHAnsi" w:cstheme="majorHAnsi"/>
          <w:i/>
          <w:iCs/>
          <w:color w:val="000000"/>
          <w:lang w:val="en-US"/>
        </w:rPr>
        <w:t>Pocillopora</w:t>
      </w:r>
      <w:proofErr w:type="spellEnd"/>
      <w:r w:rsidR="007C1309" w:rsidRPr="00B114CE">
        <w:rPr>
          <w:rFonts w:asciiTheme="majorHAnsi" w:eastAsia="Calibri" w:hAnsiTheme="majorHAnsi" w:cstheme="majorHAnsi"/>
          <w:i/>
          <w:iCs/>
          <w:color w:val="000000"/>
          <w:lang w:val="en-US"/>
        </w:rPr>
        <w:t xml:space="preserve"> cf. </w:t>
      </w:r>
      <w:proofErr w:type="spellStart"/>
      <w:r w:rsidR="007C1309" w:rsidRPr="00B114CE">
        <w:rPr>
          <w:rFonts w:asciiTheme="majorHAnsi" w:eastAsia="Calibri" w:hAnsiTheme="majorHAnsi" w:cstheme="majorHAnsi"/>
          <w:i/>
          <w:iCs/>
          <w:color w:val="000000"/>
          <w:lang w:val="en-US"/>
        </w:rPr>
        <w:t>verrucosa</w:t>
      </w:r>
      <w:proofErr w:type="spellEnd"/>
      <w:r w:rsidR="007C1309" w:rsidRPr="00B114CE">
        <w:rPr>
          <w:rFonts w:asciiTheme="majorHAnsi" w:eastAsia="Calibri" w:hAnsiTheme="majorHAnsi" w:cstheme="majorHAnsi"/>
          <w:color w:val="000000"/>
          <w:lang w:val="en-US"/>
        </w:rPr>
        <w:t> cover (</w:t>
      </w:r>
      <w:proofErr w:type="gramStart"/>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proofErr w:type="gramEnd"/>
      <w:r w:rsidR="007C1309" w:rsidRPr="00B114CE">
        <w:rPr>
          <w:rFonts w:asciiTheme="majorHAnsi" w:eastAsia="Calibri" w:hAnsiTheme="majorHAnsi" w:cstheme="majorHAnsi"/>
          <w:color w:val="000000"/>
          <w:lang w:val="en-US"/>
        </w:rPr>
        <w:t xml:space="preserve"> ratio ~ 3.5; Fig. </w:t>
      </w:r>
      <w:r w:rsidR="00F969A0">
        <w:rPr>
          <w:rFonts w:asciiTheme="majorHAnsi" w:eastAsia="Calibri" w:hAnsiTheme="majorHAnsi" w:cstheme="majorHAnsi"/>
          <w:color w:val="000000"/>
          <w:lang w:val="en-US"/>
        </w:rPr>
        <w:t>2</w:t>
      </w:r>
      <w:r w:rsidR="007C1309" w:rsidRPr="00B114CE">
        <w:rPr>
          <w:rFonts w:asciiTheme="majorHAnsi" w:eastAsia="Calibri" w:hAnsiTheme="majorHAnsi" w:cstheme="majorHAnsi"/>
          <w:color w:val="000000"/>
          <w:lang w:val="en-US"/>
        </w:rPr>
        <w:t>).</w:t>
      </w:r>
    </w:p>
    <w:p w14:paraId="007B5B09" w14:textId="77777777" w:rsidR="00DF146F" w:rsidRPr="000A293E" w:rsidRDefault="00DF146F" w:rsidP="00691C61">
      <w:pPr>
        <w:pBdr>
          <w:top w:val="nil"/>
          <w:left w:val="nil"/>
          <w:bottom w:val="nil"/>
          <w:right w:val="nil"/>
          <w:between w:val="nil"/>
        </w:pBdr>
        <w:spacing w:line="480" w:lineRule="auto"/>
        <w:jc w:val="both"/>
        <w:rPr>
          <w:rFonts w:asciiTheme="majorHAnsi" w:eastAsia="Calibri" w:hAnsiTheme="majorHAnsi" w:cstheme="majorHAnsi"/>
          <w:color w:val="000000"/>
        </w:rPr>
      </w:pPr>
    </w:p>
    <w:p w14:paraId="17601C7F"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Discussion and conclusion</w:t>
      </w:r>
    </w:p>
    <w:p w14:paraId="5D31FEC4" w14:textId="77777777" w:rsidR="00DF146F" w:rsidRPr="000A293E" w:rsidRDefault="00DF146F" w:rsidP="00691C61">
      <w:pPr>
        <w:pBdr>
          <w:top w:val="nil"/>
          <w:left w:val="nil"/>
          <w:bottom w:val="nil"/>
          <w:right w:val="nil"/>
          <w:between w:val="nil"/>
        </w:pBdr>
        <w:spacing w:line="480" w:lineRule="auto"/>
        <w:ind w:left="720"/>
        <w:jc w:val="both"/>
        <w:rPr>
          <w:rFonts w:asciiTheme="majorHAnsi" w:eastAsia="Calibri" w:hAnsiTheme="majorHAnsi" w:cstheme="majorHAnsi"/>
          <w:color w:val="000000"/>
          <w:u w:val="single"/>
        </w:rPr>
      </w:pPr>
    </w:p>
    <w:p w14:paraId="6207873F" w14:textId="2187B08B" w:rsidR="00DF146F" w:rsidRPr="000A293E" w:rsidRDefault="00207226" w:rsidP="00691C61">
      <w:pPr>
        <w:spacing w:line="480" w:lineRule="auto"/>
        <w:ind w:firstLine="708"/>
        <w:jc w:val="both"/>
        <w:rPr>
          <w:rFonts w:asciiTheme="majorHAnsi" w:eastAsia="Calibri" w:hAnsiTheme="majorHAnsi" w:cstheme="majorHAnsi"/>
          <w:b/>
          <w:color w:val="000000"/>
        </w:rPr>
      </w:pPr>
      <w:r w:rsidRPr="000A293E">
        <w:rPr>
          <w:rFonts w:asciiTheme="majorHAnsi" w:eastAsia="Calibri" w:hAnsiTheme="majorHAnsi" w:cstheme="majorHAnsi"/>
          <w:color w:val="000000"/>
        </w:rPr>
        <w:t>We analysed three fundamental physiological functions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Pr="000A293E">
        <w:rPr>
          <w:rFonts w:asciiTheme="majorHAnsi" w:eastAsia="Calibri" w:hAnsiTheme="majorHAnsi" w:cstheme="majorHAnsi"/>
          <w:color w:val="000000"/>
        </w:rPr>
        <w:t xml:space="preserve"> respiration, photosynthesis and calcification) for six prominent coral taxa to test whether the relationship of these functions with colony size was isometric or allometric. Our results are consistent with recent works on coral calcification that documented a higher production per unit area for smaller colonies </w:t>
      </w:r>
      <w:r w:rsidR="004C1A96">
        <w:rPr>
          <w:rFonts w:asciiTheme="majorHAnsi" w:eastAsia="Calibri" w:hAnsiTheme="majorHAnsi" w:cstheme="majorHAnsi"/>
          <w:color w:val="000000"/>
        </w:rPr>
        <w:fldChar w:fldCharType="begin" w:fldLock="1"/>
      </w:r>
      <w:r w:rsidR="004C1A96">
        <w:rPr>
          <w:rFonts w:asciiTheme="majorHAnsi" w:eastAsia="Calibri" w:hAnsiTheme="majorHAnsi" w:cstheme="majorHAnsi"/>
          <w:color w:val="000000"/>
        </w:rPr>
        <w:instrText>ADDIN CSL_CITATION {"citationItems":[{"id":"ITEM-1","itemData":{"DOI":"10.1242/jeb.146381","ISSN":"0022-0949","abstract":"Body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Biology","id":"ITEM-1","issue":"24","issued":{"date-parts":[["2016"]]},"page":"3896-3906","publisher":"The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PCO2","type":"article-journal","volume":"219"},"uris":["http://www.mendeley.com/documents/?uuid=913a9031-3095-4477-9c7a-f11dd513ea4c"]},{"id":"ITEM-2","itemData":{"DOI":"10.1098/rsbl.2019.0727","author":[{"dropping-particle":"","family":"Madin","given":"Joshua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A","non-dropping-particle":"","parse-names":false,"suffix":""}],"container-title":"Biology Letters","id":"ITEM-2","issue":"1","issued":{"date-parts":[["2020","1","29"]]},"note":"doi: 10.1098/rsbl.2019.0727","page":"20190727","publisher":"Royal Society","title":"Partitioning colony size variation into growth and partial mortality","type":"article-journal","volume":"16"},"uris":["http://www.mendeley.com/documents/?uuid=f9ccd64d-18c1-4285-be32-7aeb67bb179b"]},{"id":"ITEM-3","itemData":{"DOI":"10.1098/rspb.2017.0053","author":[{"dropping-particle":"","family":"Dornelas","given":"Maria","non-dropping-particle":"","parse-names":false,"suffix":""},{"dropping-particle":"","family":"Madin","given":"Joshua S","non-dropping-particle":"","parse-names":false,"suffix":""},{"dropping-particle":"","family":"Baird","given":"Andrew H","non-dropping-particle":"","parse-names":false,"suffix":""},{"dropping-particle":"","family":"Connolly","given":"Sean R","non-dropping-particle":"","parse-names":false,"suffix":""}],"container-title":"Proceedings of the Royal Society B: Biological Sciences","id":"ITEM-3","issue":"1851","issued":{"date-parts":[["2017","3","29"]]},"note":"doi: 10.1098/rspb.2017.0053","page":"20170053","publisher":"Royal Society","title":"Allometric growth in reef-building corals","type":"article-journal","volume":"284"},"uris":["http://www.mendeley.com/documents/?uuid=c1d306d7-8d48-42e8-b997-81e8b69f74e2"]}],"mendeley":{"formattedCitation":"[25,26,28]","plainTextFormattedCitation":"[25,26,28]","previouslyFormattedCitation":"[25,26,28]"},"properties":{"noteIndex":0},"schema":"https://github.com/citation-style-language/schema/raw/master/csl-citation.json"}</w:instrText>
      </w:r>
      <w:r w:rsidR="004C1A96">
        <w:rPr>
          <w:rFonts w:asciiTheme="majorHAnsi" w:eastAsia="Calibri" w:hAnsiTheme="majorHAnsi" w:cstheme="majorHAnsi"/>
          <w:color w:val="000000"/>
        </w:rPr>
        <w:fldChar w:fldCharType="separate"/>
      </w:r>
      <w:r w:rsidR="004C1A96" w:rsidRPr="004C1A96">
        <w:rPr>
          <w:rFonts w:asciiTheme="majorHAnsi" w:eastAsia="Calibri" w:hAnsiTheme="majorHAnsi" w:cstheme="majorHAnsi"/>
          <w:noProof/>
          <w:color w:val="000000"/>
        </w:rPr>
        <w:t>[25,26,28]</w:t>
      </w:r>
      <w:r w:rsidR="004C1A9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However, we did not find any allometric relationship between photosynthesis or respiration and colony size. </w:t>
      </w:r>
      <w:r w:rsidR="003D4CE5">
        <w:rPr>
          <w:rFonts w:asciiTheme="majorHAnsi" w:eastAsia="Calibri" w:hAnsiTheme="majorHAnsi" w:cstheme="majorHAnsi"/>
          <w:color w:val="000000"/>
        </w:rPr>
        <w:t xml:space="preserve">Such results </w:t>
      </w:r>
      <w:r w:rsidRPr="000A293E">
        <w:rPr>
          <w:rFonts w:asciiTheme="majorHAnsi" w:eastAsia="Calibri" w:hAnsiTheme="majorHAnsi" w:cstheme="majorHAnsi"/>
          <w:color w:val="000000"/>
        </w:rPr>
        <w:t>slight</w:t>
      </w:r>
      <w:r w:rsidR="003D4CE5">
        <w:rPr>
          <w:rFonts w:asciiTheme="majorHAnsi" w:eastAsia="Calibri" w:hAnsiTheme="majorHAnsi" w:cstheme="majorHAnsi"/>
          <w:color w:val="000000"/>
        </w:rPr>
        <w:t>ly</w:t>
      </w:r>
      <w:r w:rsidRPr="000A293E">
        <w:rPr>
          <w:rFonts w:asciiTheme="majorHAnsi" w:eastAsia="Calibri" w:hAnsiTheme="majorHAnsi" w:cstheme="majorHAnsi"/>
          <w:color w:val="000000"/>
        </w:rPr>
        <w:t xml:space="preserve"> contrast with previous results on </w:t>
      </w:r>
      <w:proofErr w:type="spellStart"/>
      <w:r w:rsidRPr="000A293E">
        <w:rPr>
          <w:rFonts w:asciiTheme="majorHAnsi" w:eastAsia="Calibri" w:hAnsiTheme="majorHAnsi" w:cstheme="majorHAnsi"/>
          <w:i/>
          <w:color w:val="000000"/>
        </w:rPr>
        <w:t>Pocillopora</w:t>
      </w:r>
      <w:proofErr w:type="spellEnd"/>
      <w:r w:rsidRPr="000A293E">
        <w:rPr>
          <w:rFonts w:asciiTheme="majorHAnsi" w:eastAsia="Calibri" w:hAnsiTheme="majorHAnsi" w:cstheme="majorHAnsi"/>
          <w:i/>
          <w:color w:val="000000"/>
        </w:rPr>
        <w:t> </w:t>
      </w:r>
      <w:r w:rsidRPr="000A293E">
        <w:rPr>
          <w:rFonts w:asciiTheme="majorHAnsi" w:eastAsia="Calibri" w:hAnsiTheme="majorHAnsi" w:cstheme="majorHAnsi"/>
          <w:color w:val="000000"/>
        </w:rPr>
        <w:t xml:space="preserve">spp. obtained by Edmunds </w:t>
      </w:r>
      <w:r w:rsidRPr="00B114CE">
        <w:rPr>
          <w:rFonts w:asciiTheme="majorHAnsi" w:eastAsia="Calibri" w:hAnsiTheme="majorHAnsi" w:cstheme="majorHAnsi"/>
          <w:i/>
          <w:color w:val="000000"/>
        </w:rPr>
        <w:t>et al.</w:t>
      </w:r>
      <w:r w:rsidRPr="000A293E">
        <w:rPr>
          <w:rFonts w:asciiTheme="majorHAnsi" w:eastAsia="Calibri" w:hAnsiTheme="majorHAnsi" w:cstheme="majorHAnsi"/>
          <w:color w:val="000000"/>
        </w:rPr>
        <w:t xml:space="preserve"> </w:t>
      </w:r>
      <w:r w:rsidR="004C1A96">
        <w:rPr>
          <w:rFonts w:asciiTheme="majorHAnsi" w:eastAsia="Calibri" w:hAnsiTheme="majorHAnsi" w:cstheme="majorHAnsi"/>
          <w:color w:val="000000"/>
        </w:rPr>
        <w:fldChar w:fldCharType="begin" w:fldLock="1"/>
      </w:r>
      <w:r w:rsidR="004C1A96">
        <w:rPr>
          <w:rFonts w:asciiTheme="majorHAnsi" w:eastAsia="Calibri" w:hAnsiTheme="majorHAnsi" w:cstheme="majorHAnsi"/>
          <w:color w:val="000000"/>
        </w:rPr>
        <w:instrText>ADDIN CSL_CITATION {"citationItems":[{"id":"ITEM-1","itemData":{"DOI":"10.1242/jeb.146381","ISSN":"0022-0949","abstract":"Body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Biology","id":"ITEM-1","issue":"24","issued":{"date-parts":[["2016"]]},"page":"3896-3906","publisher":"The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mendeley":{"formattedCitation":"[26]","plainTextFormattedCitation":"[26]","previouslyFormattedCitation":"[26]"},"properties":{"noteIndex":0},"schema":"https://github.com/citation-style-language/schema/raw/master/csl-citation.json"}</w:instrText>
      </w:r>
      <w:r w:rsidR="004C1A96">
        <w:rPr>
          <w:rFonts w:asciiTheme="majorHAnsi" w:eastAsia="Calibri" w:hAnsiTheme="majorHAnsi" w:cstheme="majorHAnsi"/>
          <w:color w:val="000000"/>
        </w:rPr>
        <w:fldChar w:fldCharType="separate"/>
      </w:r>
      <w:r w:rsidR="004C1A96" w:rsidRPr="004C1A96">
        <w:rPr>
          <w:rFonts w:asciiTheme="majorHAnsi" w:eastAsia="Calibri" w:hAnsiTheme="majorHAnsi" w:cstheme="majorHAnsi"/>
          <w:noProof/>
          <w:color w:val="000000"/>
        </w:rPr>
        <w:t>[26]</w:t>
      </w:r>
      <w:r w:rsidR="004C1A9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However, despite Edmunds </w:t>
      </w:r>
      <w:r w:rsidRPr="000A293E">
        <w:rPr>
          <w:rFonts w:asciiTheme="majorHAnsi" w:eastAsia="Calibri" w:hAnsiTheme="majorHAnsi" w:cstheme="majorHAnsi"/>
          <w:i/>
          <w:color w:val="000000"/>
        </w:rPr>
        <w:t>et al.</w:t>
      </w:r>
      <w:r w:rsidRPr="000A293E">
        <w:rPr>
          <w:rFonts w:asciiTheme="majorHAnsi" w:eastAsia="Calibri" w:hAnsiTheme="majorHAnsi" w:cstheme="majorHAnsi"/>
          <w:color w:val="000000"/>
        </w:rPr>
        <w:t xml:space="preserve"> were able to define a significant decline in area-specific respiration and photosynthesis across the gradient in colony size, the slope of this relationship was extremely close to zero. Moreover, </w:t>
      </w:r>
      <w:r w:rsidR="00C00894">
        <w:rPr>
          <w:rFonts w:asciiTheme="majorHAnsi" w:eastAsia="Calibri" w:hAnsiTheme="majorHAnsi" w:cstheme="majorHAnsi"/>
          <w:color w:val="000000"/>
        </w:rPr>
        <w:t xml:space="preserve">the </w:t>
      </w:r>
      <w:r w:rsidR="003D4CE5">
        <w:rPr>
          <w:rFonts w:asciiTheme="majorHAnsi" w:eastAsia="Calibri" w:hAnsiTheme="majorHAnsi" w:cstheme="majorHAnsi"/>
          <w:color w:val="000000"/>
        </w:rPr>
        <w:t>authors [26]</w:t>
      </w:r>
      <w:r w:rsidRPr="000A293E">
        <w:rPr>
          <w:rFonts w:asciiTheme="majorHAnsi" w:eastAsia="Calibri" w:hAnsiTheme="majorHAnsi" w:cstheme="majorHAnsi"/>
          <w:color w:val="000000"/>
        </w:rPr>
        <w:t xml:space="preserve"> highlighted an influence of the sea surface temperature with the report of a significant relationship for photosynthesis and respiration with size for colonies at 26.5°C,</w:t>
      </w:r>
      <w:r w:rsidR="003D4CE5">
        <w:rPr>
          <w:rFonts w:asciiTheme="majorHAnsi" w:eastAsia="Calibri" w:hAnsiTheme="majorHAnsi" w:cstheme="majorHAnsi"/>
          <w:color w:val="000000"/>
        </w:rPr>
        <w:t xml:space="preserve"> while</w:t>
      </w:r>
      <w:r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lastRenderedPageBreak/>
        <w:t xml:space="preserve">they were unable to detect any trend for photosynthesis and respiration at 29.7°C. We performed our measurement at the average ambient temperature for the period of sampling, which </w:t>
      </w:r>
      <w:r w:rsidRPr="000A293E">
        <w:rPr>
          <w:rFonts w:asciiTheme="majorHAnsi" w:eastAsia="Calibri" w:hAnsiTheme="majorHAnsi" w:cstheme="majorHAnsi"/>
        </w:rPr>
        <w:t>corresponds</w:t>
      </w:r>
      <w:r w:rsidRPr="000A293E">
        <w:rPr>
          <w:rFonts w:asciiTheme="majorHAnsi" w:eastAsia="Calibri" w:hAnsiTheme="majorHAnsi" w:cstheme="majorHAnsi"/>
          <w:color w:val="000000"/>
        </w:rPr>
        <w:t xml:space="preserve"> to 28.5°C.</w:t>
      </w:r>
    </w:p>
    <w:p w14:paraId="55DC5C8B" w14:textId="0F84D1E9" w:rsidR="00DF146F" w:rsidRPr="009D05EC" w:rsidRDefault="00FE3B28" w:rsidP="00691C61">
      <w:pPr>
        <w:spacing w:line="480" w:lineRule="auto"/>
        <w:ind w:firstLine="709"/>
        <w:jc w:val="both"/>
        <w:rPr>
          <w:rFonts w:asciiTheme="majorHAnsi" w:eastAsia="Calibri" w:hAnsiTheme="majorHAnsi" w:cstheme="majorHAnsi"/>
          <w:color w:val="000000"/>
          <w:lang w:val="en-US"/>
        </w:rPr>
      </w:pPr>
      <w:sdt>
        <w:sdtPr>
          <w:rPr>
            <w:rFonts w:asciiTheme="majorHAnsi" w:hAnsiTheme="majorHAnsi" w:cstheme="majorHAnsi"/>
          </w:rPr>
          <w:tag w:val="goog_rdk_17"/>
          <w:id w:val="192197228"/>
        </w:sdtPr>
        <w:sdtEndPr/>
        <w:sdtContent/>
      </w:sdt>
      <w:sdt>
        <w:sdtPr>
          <w:rPr>
            <w:rFonts w:asciiTheme="majorHAnsi" w:hAnsiTheme="majorHAnsi" w:cstheme="majorHAnsi"/>
          </w:rPr>
          <w:tag w:val="goog_rdk_18"/>
          <w:id w:val="846529104"/>
        </w:sdtPr>
        <w:sdtEndPr/>
        <w:sdtContent/>
      </w:sdt>
      <w:r w:rsidR="00207226" w:rsidRPr="000A293E">
        <w:rPr>
          <w:rFonts w:asciiTheme="majorHAnsi" w:eastAsia="Calibri" w:hAnsiTheme="majorHAnsi" w:cstheme="majorHAnsi"/>
          <w:color w:val="000000"/>
        </w:rPr>
        <w:t xml:space="preserve">The lack of relationship between colony size and photosynthesis may be related to the fact that a high photosynthetic rate can lead to a significant decrease in coral productivity or exposition to oxidative stress </w:t>
      </w:r>
      <w:r w:rsidR="004C1A9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{"citationItems":[{"id":"ITEM-1","itemData":{"DOI":"10.1007/s003380100146","ISSN":"1432-0975","abstract":"'It should be clear that the upper temperature limit for life cannot be accurately defined' (Schmidt-Nielsen 1996). The thermal physiology of zooxanthellate reef corals is reviewed in this paper in the context of organismal and biochemical responses occurring during coral bleaching, with emphasis on methods of detection and interpretation of animal and algal symbiont stress. Coral bleaching, as presently defined in the literature, is a highly subjective term used to describe a variety of conditions pertaining to low symbiont densities in the coral–algal complex, including response to thermal stress. Three general types of high-temperature bleaching are defined: physiological bleaching, which may or may not include higher-than-normal temperature responses; algal-stress bleaching, involving dysfunction of symbiotic algae at high light and/or high temperatures; and animal-stress bleaching, where coral cells containing symbiotic algae are shed from the gastrodermal layer of cells. Since none of these methods of bleaching is mutually exclusive, a combination of intrusive and non-intrusive techniques is necessary to determine which mechanisms of symbiont loss are occurring. While quantification of symbiont densities, algal pigments, and coral tissue biomass provide unambiguous evidence of bleaching severity, measurements of physiological and biochemical degradation offer additional correlative evidence of temperature stress. Pulse-amplitude-modulated (PAM) fluorometry has emerged as an easy and relatively inexpensive non-invasive technique for monitoring symbiotic algal function both in situ and in the laboratory, when proper assumptions and interpretations are made. The roles of global warming, water quality, acclimation/adaptation processes, and relation to coral disease and reef heterogeneity are also discussed. A thorough understanding of the organismal responses occurring during bleaching will help explain changes in coral populations and in the coral reef community, and perhaps assist in predicting the future of reef corals and coral reefs during the next century of global climate change.","author":[{"dropping-particle":"","family":"Fitt","given":"William K","non-dropping-particle":"","parse-names":false,"suffix":""},{"dropping-particle":"","family":"Brown","given":"Barbara E","non-dropping-particle":"","parse-names":false,"suffix":""},{"dropping-particle":"","family":"Warner","given":"Mark E","non-dropping-particle":"","parse-names":false,"suffix":""},{"dropping-particle":"","family":"Dunne","given":"Richard P","non-dropping-particle":"","parse-names":false,"suffix":""}],"container-title":"Coral Reefs","id":"ITEM-1","issue":"1","issued":{"date-parts":[["2001"]]},"page":"51-65","title":"Coral bleaching: interpretation of thermal tolerance limits and thermal thresholds in tropical corals","type":"article-journal","volume":"20"},"uris":["http://www.mendeley.com/documents/?uuid=f2173bb2-ac72-4cee-8445-be5171fc1b87"]},{"id":"ITEM-2","itemData":{"abstract":"ABSTRACT: Photoinhibition may constitute an energetic cost for photosynthetic organisms through damage to the photosynthetic apparatus, or by increased metabolism due to damage avoidance or repair. For several species of scleractinian corals, fluorescence techniques have revealed a significant reduction in photochemical efficiency of symbiotic dinoflagellates within coral tissue in response to excess light absorption. To date, it has been unclear whether or not photoinhibition has a negative impact on energy budgets in corals. We simultaneously quantified the effect of exposure to excessive light on net rates of photosynthesis and on fluorescence-derived photochemistry. We acclimated colonies of the reef-building coral &lt;I&gt;Turbinaria mesenterina&lt;/I&gt; to 3 different irradiance regimes in the laboratory. The corals were then exposed to light levels up to 10 times higher than their acclimation irradiance and assayed for rates of photosynthesis and photochemical yields. Results indicated that daily costs of photoinhibition are negligible. Reduced net rates of photosynthesis in the afternoon, compared to the morning, were predominantly due to enhanced afternoon rates of dark respiration. However, photoacclimation to high light levels reduces daily energy acquisition in the long term, primarily due to decreased chlorophyll concentrations. Therefore, although changes in the photosynthetic activity of symbiotic dinoflagellates over a diurnal irradiance cycle do not cause a measurable decline in net oxygen evolution for coral colonies, repeated exposure to excessive irradiance can reduce energy acquisition per unit surface area, and hence influence the upper limit of the depth distribution of scleractinian corals. ","author":[{"dropping-particle":"","family":"Hoogenboom","given":"Mia O","non-dropping-particle":"","parse-names":false,"suffix":""},{"dropping-particle":"","family":"Anthony","given":"Kenneth R N","non-dropping-particle":"","parse-names":false,"suffix":""}],"container-title":"Marine Ecology Progress Series","id":"ITEM-2","issued":{"date-parts":[["2006"]]},"note":"10.3354/meps313001","page":"1-12","title":"Energetic cost of photoinhibition in corals ","type":"article-journal","volume":"313"},"uris":["http://www.mendeley.com/documents/?uuid=5802c9e6-6742-4bfd-9aef-3708c9bc2955"]}],"mendeley":{"formattedCitation":"[42,43]","plainTextFormattedCitation":"[42,43]","previouslyFormattedCitation":"[42,43]"},"properties":{"noteIndex":0},"schema":"https://github.com/citation-style-language/schema/raw/master/csl-citation.json"}</w:instrText>
      </w:r>
      <w:r w:rsidR="004C1A9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[42,43]</w:t>
      </w:r>
      <w:r w:rsidR="004C1A9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t>
      </w:r>
      <w:r w:rsidR="00673EF6">
        <w:rPr>
          <w:rFonts w:asciiTheme="majorHAnsi" w:eastAsia="Calibri" w:hAnsiTheme="majorHAnsi" w:cstheme="majorHAnsi"/>
          <w:color w:val="000000"/>
          <w:lang w:val="en-US"/>
        </w:rPr>
        <w:t xml:space="preserve">Therefore, </w:t>
      </w:r>
      <w:r w:rsidR="00673EF6" w:rsidRPr="000A293E">
        <w:rPr>
          <w:rFonts w:asciiTheme="majorHAnsi" w:eastAsia="Calibri" w:hAnsiTheme="majorHAnsi" w:cstheme="majorHAnsi"/>
          <w:color w:val="000000"/>
        </w:rPr>
        <w:t>photosynthetic rate</w:t>
      </w:r>
      <w:r w:rsidR="00673EF6">
        <w:rPr>
          <w:rFonts w:asciiTheme="majorHAnsi" w:eastAsia="Calibri" w:hAnsiTheme="majorHAnsi" w:cstheme="majorHAnsi"/>
          <w:color w:val="000000"/>
        </w:rPr>
        <w:t xml:space="preserve"> of corals does not shift,</w:t>
      </w:r>
      <w:r w:rsidR="00673EF6" w:rsidRPr="00673EF6">
        <w:rPr>
          <w:rFonts w:asciiTheme="majorHAnsi" w:eastAsia="Calibri" w:hAnsiTheme="majorHAnsi" w:cstheme="majorHAnsi"/>
          <w:color w:val="000000"/>
          <w:lang w:val="en-US"/>
        </w:rPr>
        <w:t xml:space="preserve"> </w:t>
      </w:r>
      <w:r w:rsidR="00673EF6">
        <w:rPr>
          <w:rFonts w:asciiTheme="majorHAnsi" w:eastAsia="Calibri" w:hAnsiTheme="majorHAnsi" w:cstheme="majorHAnsi"/>
          <w:color w:val="000000"/>
          <w:lang w:val="en-US"/>
        </w:rPr>
        <w:t>whereas the</w:t>
      </w:r>
      <w:r w:rsidR="00207226" w:rsidRPr="000A293E">
        <w:rPr>
          <w:rFonts w:asciiTheme="majorHAnsi" w:eastAsia="Calibri" w:hAnsiTheme="majorHAnsi" w:cstheme="majorHAnsi"/>
          <w:color w:val="000000"/>
        </w:rPr>
        <w:t xml:space="preserve"> production of CaCO</w:t>
      </w:r>
      <w:r w:rsidR="00207226" w:rsidRPr="000A293E">
        <w:rPr>
          <w:rFonts w:asciiTheme="majorHAnsi" w:eastAsia="Calibri" w:hAnsiTheme="majorHAnsi" w:cstheme="majorHAnsi"/>
          <w:color w:val="000000"/>
          <w:vertAlign w:val="subscript"/>
        </w:rPr>
        <w:t>3</w:t>
      </w:r>
      <w:r w:rsidR="00673EF6">
        <w:rPr>
          <w:rFonts w:asciiTheme="majorHAnsi" w:eastAsia="Calibri" w:hAnsiTheme="majorHAnsi" w:cstheme="majorHAnsi"/>
          <w:color w:val="000000"/>
          <w:vertAlign w:val="subscript"/>
        </w:rPr>
        <w:t xml:space="preserve"> </w:t>
      </w:r>
      <w:r w:rsidR="00673EF6" w:rsidRPr="00673EF6">
        <w:rPr>
          <w:rFonts w:asciiTheme="majorHAnsi" w:eastAsia="Calibri" w:hAnsiTheme="majorHAnsi" w:cstheme="majorHAnsi"/>
          <w:color w:val="000000"/>
        </w:rPr>
        <w:t>does</w:t>
      </w:r>
      <w:r w:rsidR="00207226" w:rsidRPr="000A293E">
        <w:rPr>
          <w:rFonts w:asciiTheme="majorHAnsi" w:eastAsia="Calibri" w:hAnsiTheme="majorHAnsi" w:cstheme="majorHAnsi"/>
          <w:color w:val="000000"/>
        </w:rPr>
        <w:t xml:space="preserve">. Indeed, younger and smaller colonies are subjected to higher mortality rate </w:t>
      </w:r>
      <w:r w:rsidR="00461AB7">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10.5479/si.01960768.38.437","author":[{"dropping-particle":"","family":"Ritson-Williams","given":"Raphael","non-dropping-particle":"","parse-names":false,"suffix":""},{"dropping-particle":"","family":"Arnold","given":"Suzanne","non-dropping-particle":"","parse-names":false,"suffix":""},{"dropping-particle":"","family":"Fogarty","given":"Nicole","non-dropping-particle":"","parse-names":false,"suffix":""},{"dropping-particle":"","family":"Steneck","given":"Robert S","non-dropping-particle":"","parse-names":false,"suffix":""},{"dropping-particle":"","family":"Vermeij","given":"Mark","non-dropping-particle":"","parse-names":false,"suffix":""},{"dropping-particle":"","family":"Paul","given":"Valerie J","non-dropping-particle":"","parse-names":false,"suffix":""}],"container-title":"Smithsonian Contributions to the Marine Sciences","id":"ITEM-1","issue":"38","issued":{"date-parts":[["2009"]]},"page":"437-457","title":"New perspectives on ecological mechanisms affecting coral recruitment on reefs","type":"article-journal"},"uris":["http://www.mendeley.com/documents/?uuid=2db60540-cac3-4a9b-b4de-7ba8ebd0da80"]},{"id":"ITEM-2","itemData":{"DOI":"https://doi.org/10.1016/j.jembe.2018.09.005","ISSN":"0022-0981","abstract":"Composition of marine epibenthic communities are influenced by both physical and biotic processes. For instance, the larval supply and cues that influence colonization (physical), as well as the growth and mortality of individuals (biotoic), may differ across location and reef type. Determining the relative influence of these processes is important to understanding how epibenthic communities can develop in a region. Using both a partial caging experiment that controlled grazing by urchins and in situ photographic surveys of epibenthic communities, this study examined the relationship between urchin grazing and the composition of epibenthos on natural limestone and artificial reefs in the eastern Gulf of Mexico (eGOM). In the experiment, tiles that were open to urchin grazing had lower percent cover of algae (−12%) and higher cover of crustose coralline algae (CCA) (13%) than those that excluded urchins. Patterns in tile cover were likely the result of CCA either resisting grazing mortality or recolonizing exposed areas after algae were removed. Variation in colonization was observed between inshore and offshore reef groups. Urchin density was positively correlated with the structural complexity of the habitats, which was higher on artificial reefs than natural ones, a factor that potentially had important effects on several observed patterns. Results from photographic surveys indicated that natural reef communities had higher algal cover and lower cover of invertebrates (e.g., corals and hydroids) than artificial reefs. These findings were consistent with previous work conducted in both temperate and tropical ecosystems, and suggested that grazing from urchins plays an important role in shaping epibenthic community structure in the subtropical eGOM.","author":[{"dropping-particle":"","family":"Wall","given":"Kara R","non-dropping-particle":"","parse-names":false,"suffix":""},{"dropping-particle":"","family":"Stallings","given":"Christopher D","non-dropping-particle":"","parse-names":false,"suffix":""}],"container-title":"Journal of Experimental Marine Biology and Ecology","id":"ITEM-2","issued":{"date-parts":[["2018"]]},"page":"54-65","title":"Subtropical epibenthos varies with location, reef type, and grazing intensity","type":"article-journal","volume":"509"},"uris":["http://www.mendeley.com/documents/?uuid=c7f848ea-de27-4f9a-a625-9540335cc64a"]},{"id":"ITEM-3","itemData":{"abstract":"ABSTRACT: Events occurring early in life history can have profound effects on the structure of populations and communities. In particular, susceptibility to predation is often highest early in life, and can greatly influence community structure. To better understand these events in reef-forming coral communities, we investigated how spatial variation in recruitment and early post-settlement predation influenced the spatial structure of a coral assemblage. Over a 5 yr period, we compared recruitment of corals and abundance of juveniles and adults at a combination of 3 locations and 3 depths in French Polynesia. We then measured mortality of recruits (&lt;3 mo old) and juveniles (about 1 to 4 yr old), and abundance of potential predators. Results demonstrate the crucial role of events occurring in the first weeks of the benthic stage. The abundance of scraping herbivorous parrotfishes explained substantial spatial variation in the mortality of recruits, but not juveniles, revealing a likely effect of incidental removal by grazing. Conversely, abundance of coral-feeding butterflyfishes explained substantial spatial variation in the mortality of juveniles. These findings underscore the importance of incidental mortality from grazing and specialized corallivory on coral populations. Moreover, these processes can play a key role in determining spatial patterns in coral assemblage structure.","author":[{"dropping-particle":"","family":"Penin","given":"L","non-dropping-particle":"","parse-names":false,"suffix":""},{"dropping-particle":"","family":"Michonneau","given":"F","non-dropping-particle":"","parse-names":false,"suffix":""},{"dropping-particle":"","family":"Baird","given":"AH","non-dropping-particle":"","parse-names":false,"suffix":""},{"dropping-particle":"","family":"Connolly","given":"SR","non-dropping-particle":"","parse-names":false,"suffix":""},{"dropping-particle":"","family":"Pratchett","given":"MS","non-dropping-particle":"","parse-names":false,"suffix":""},{"dropping-particle":"","family":"M","given":"Kayal","non-dropping-particle":"","parse-names":false,"suffix":""},{"dropping-particle":"","family":"M","given":"Adjeroud","non-dropping-particle":"","parse-names":false,"suffix":""}],"container-title":"Marine Ecology Progress Series","id":"ITEM-3","issued":{"date-parts":[["2010"]]},"note":"10.3354/meps08554","page":"55-64","title":"Early post-settlement mortality and the structure of coral assemblages","type":"article-journal","volume":"408"},"uris":["http://www.mendeley.com/documents/?uuid=a4cb1d1b-4b3f-406c-b7e3-945813bfd07f"]}],"mendeley":{"formattedCitation":"[44–46]","plainTextFormattedCitation":"[44–46]","previouslyFormattedCitation":"[44–46]"},"properties":{"noteIndex":0},"schema":"https://github.com/citation-style-language/schema/raw/master/csl-citation.json"}</w:instrText>
      </w:r>
      <w:r w:rsidR="00461AB7">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[44–46]</w:t>
      </w:r>
      <w:r w:rsidR="00461AB7">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The life-stage that follows colonization, from the time corals settle to recruitment, largely determine their demography</w:t>
      </w:r>
      <w:r w:rsidR="00C819B7">
        <w:rPr>
          <w:rFonts w:asciiTheme="majorHAnsi" w:eastAsia="Calibri" w:hAnsiTheme="majorHAnsi" w:cstheme="majorHAnsi"/>
          <w:color w:val="000000"/>
        </w:rPr>
        <w:t xml:space="preserve"> </w:t>
      </w:r>
      <w:r w:rsidR="00C819B7">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{"citationItems":[{"id":"ITEM-1","itemData":{"DOI":"https://doi.org/10.1890/07-1296.1","abstract":"The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corals.","author":[{"dropping-particle":"","family":"Vermeij","given":"Mark J 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5a54a090-4633-4afd-83e6-964b169f33e8"]}],"mendeley":{"formattedCitation":"[47]","plainTextFormattedCitation":"[47]","previouslyFormattedCitation":"[47]"},"properties":{"noteIndex":0},"schema":"https://github.com/citation-style-language/schema/raw/master/csl-citation.json"}</w:instrText>
      </w:r>
      <w:r w:rsidR="00C819B7">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[47]</w:t>
      </w:r>
      <w:r w:rsidR="00C819B7">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It is mostly during this temporal window that corals will allocate most of their energy to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which allows </w:t>
      </w:r>
      <w:sdt>
        <w:sdtPr>
          <w:rPr>
            <w:rFonts w:asciiTheme="majorHAnsi" w:hAnsiTheme="majorHAnsi" w:cstheme="majorHAnsi"/>
          </w:rPr>
          <w:tag w:val="goog_rdk_19"/>
          <w:id w:val="76878051"/>
        </w:sdtPr>
        <w:sdtEndPr/>
        <w:sdtContent/>
      </w:sdt>
      <w:r w:rsidR="00207226" w:rsidRPr="000A293E">
        <w:rPr>
          <w:rFonts w:asciiTheme="majorHAnsi" w:eastAsia="Calibri" w:hAnsiTheme="majorHAnsi" w:cstheme="majorHAnsi"/>
          <w:color w:val="000000"/>
        </w:rPr>
        <w:t xml:space="preserve">them to reach the </w:t>
      </w:r>
      <w:r w:rsidR="009D05EC" w:rsidRPr="009D05EC">
        <w:rPr>
          <w:rFonts w:asciiTheme="majorHAnsi" w:eastAsia="Calibri" w:hAnsiTheme="majorHAnsi" w:cstheme="majorHAnsi"/>
          <w:color w:val="000000"/>
          <w:lang w:val="en-US"/>
        </w:rPr>
        <w:t xml:space="preserve">size-escape thresholds </w:t>
      </w:r>
      <w:r w:rsidR="00207226" w:rsidRPr="000A293E">
        <w:rPr>
          <w:rFonts w:asciiTheme="majorHAnsi" w:eastAsia="Calibri" w:hAnsiTheme="majorHAnsi" w:cstheme="majorHAnsi"/>
          <w:color w:val="000000"/>
        </w:rPr>
        <w:t xml:space="preserve">quicker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{"citationItems":[{"id":"ITEM-1","itemData":{"DOI":"https://doi.org/10.1046/j.1420-9101.1999.00044.x","abstract":"We review the recent theoretical developments explaining the evolution of age-schedules of reproduction in animals with indeterminate growth. Indeterminate growth, i.e. growth that continues past maturation and may continue until the end of life, is characteristic for a large number of invertebrate taxa (e.g. clams, cladocerans and crayfish) and ‘lower’ vertebrate taxa (e.g. fish, amphibians, lizards and snakes). Many plants also exhibit indeterminate growth, and we liberally include studies focused on plants when they can be interpreted in terms of animal life histories. We focus on different measures used to determine the fittest life histories, on indeterminate growth as a problem of resource allocation and on the effects of environment to the evolution of the resource allocation schemes.","author":[{"dropping-particle":"","family":"Heino","given":"","non-dropping-particle":"","parse-names":false,"suffix":""},{"dropping-particle":"","family":"Kaitala","given":"","non-dropping-particle":"","parse-names":false,"suffix":""}],"container-title":"Journal of Evolutionary Biology","id":"ITEM-1","issue":"3","issued":{"date-parts":[["1999"]]},"page":"423-429","title":"Evolution of resource allocation between growth and reproduction in animals with indeterminate growth","type":"article-journal","volume":"12"},"uris":["http://www.mendeley.com/documents/?uuid=983c81a6-f175-4246-b783-3f5374be4dfe"]}],"mendeley":{"formattedCitation":"[48]","plainTextFormattedCitation":"[48]","previouslyFormattedCitation":"[48]"},"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[48]</w:t>
      </w:r>
      <w:r w:rsidR="0095113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t>
      </w:r>
      <w:r w:rsidR="009D05EC">
        <w:rPr>
          <w:rFonts w:asciiTheme="majorHAnsi" w:eastAsia="Calibri" w:hAnsiTheme="majorHAnsi" w:cstheme="majorHAnsi"/>
          <w:color w:val="000000"/>
          <w:lang w:val="en-US"/>
        </w:rPr>
        <w:t>Indeed, e</w:t>
      </w:r>
      <w:r w:rsidR="009D05EC" w:rsidRPr="009D05EC">
        <w:rPr>
          <w:rFonts w:asciiTheme="majorHAnsi" w:eastAsia="Calibri" w:hAnsiTheme="majorHAnsi" w:cstheme="majorHAnsi"/>
          <w:color w:val="000000"/>
          <w:lang w:val="en-US"/>
        </w:rPr>
        <w:t>ven within very small size classes, size-escape can be an important mechanism of predator avoidance for newly settled recruits making rapid early growth vital to survivorship</w:t>
      </w:r>
      <w:r w:rsidR="00951136">
        <w:rPr>
          <w:rFonts w:asciiTheme="majorHAnsi" w:eastAsia="Calibri" w:hAnsiTheme="majorHAnsi" w:cstheme="majorHAnsi"/>
          <w:color w:val="000000"/>
          <w:lang w:val="en-US"/>
        </w:rPr>
        <w:t xml:space="preserve"> </w:t>
      </w:r>
      <w:r w:rsidR="00951136">
        <w:rPr>
          <w:rFonts w:asciiTheme="majorHAnsi" w:eastAsia="Calibri" w:hAnsiTheme="majorHAnsi" w:cstheme="majorHAnsi"/>
          <w:color w:val="000000"/>
          <w:lang w:val="en-US"/>
        </w:rPr>
        <w:fldChar w:fldCharType="begin" w:fldLock="1"/>
      </w:r>
      <w:r w:rsidR="008C4ACD">
        <w:rPr>
          <w:rFonts w:asciiTheme="majorHAnsi" w:eastAsia="Calibri" w:hAnsiTheme="majorHAnsi" w:cstheme="majorHAnsi"/>
          <w:color w:val="000000"/>
          <w:lang w:val="en-US"/>
        </w:rPr>
        <w:instrText>ADDIN CSL_CITATION {"citationItems":[{"id":"ITEM-1","itemData":{"DOI":"https://doi.org/10.1890/12-0495.1","abstract":"Newly settled recruits typically suffer high mortality from disturbances, but rapid growth reduces their mortality once size-escape thresholds are attained. Ocean acidification (OA) reduces the growth of recruiting benthic invertebrates, yet no direct effects on survivorship have been demonstrated. We tested whether the reduced growth of coral recruits caused by OA would increase their mortality by prolonging their vulnerability to an acute disturbance: fish herbivory on surrounding algal turf. After two months' growth in ambient or elevated CO2 levels, the linear extension and calcification of coral (Acropora millepora) recruits decreased as CO2 partial pressure (pCO2) increased. When recruits were subjected to incidental fish grazing, their mortality was inversely size dependent. However, we also found an additive effect of pCO2 such that recruit mortality was higher under elevated pCO2 irrespective of size. Compared to ambient conditions, coral recruits needed to double their size at the highest pCO2 to escape incidental grazing mortality. This general trend was observed with three groups of predators (blenny, surgeonfish, and parrotfish), although the magnitude of the fish treatment varied among species. Our study demonstrates the importance of size-escape thresholds in early recruit survival and how OA can shift these thresholds, potentially intensifying population bottlenecks in benthic invertebrate recruitment.","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J","non-dropping-particle":"","parse-names":false,"suffix":""}],"container-title":"Ecology","id":"ITEM-1","issue":"10","issued":{"date-parts":[["2012"]]},"page":"2131-2138","title":"Interactions among chronic and acute impacts on coral recruits: the importance of size-escape thresholds","type":"article-journal","volume":"93"},"uris":["http://www.mendeley.com/documents/?uuid=d6041b15-88b3-4696-8466-7111dfed10b5"]}],"mendeley":{"formattedCitation":"[49]","plainTextFormattedCitation":"[49]","previouslyFormattedCitation":"[49]"},"properties":{"noteIndex":0},"schema":"https://github.com/citation-style-language/schema/raw/master/csl-citation.json"}</w:instrText>
      </w:r>
      <w:r w:rsidR="00951136">
        <w:rPr>
          <w:rFonts w:asciiTheme="majorHAnsi" w:eastAsia="Calibri" w:hAnsiTheme="majorHAnsi" w:cstheme="majorHAnsi"/>
          <w:color w:val="000000"/>
          <w:lang w:val="en-US"/>
        </w:rPr>
        <w:fldChar w:fldCharType="separate"/>
      </w:r>
      <w:r w:rsidR="00B114CE" w:rsidRPr="00B114CE">
        <w:rPr>
          <w:rFonts w:asciiTheme="majorHAnsi" w:eastAsia="Calibri" w:hAnsiTheme="majorHAnsi" w:cstheme="majorHAnsi"/>
          <w:noProof/>
          <w:color w:val="000000"/>
          <w:lang w:val="en-US"/>
        </w:rPr>
        <w:t>[49]</w:t>
      </w:r>
      <w:r w:rsidR="00951136">
        <w:rPr>
          <w:rFonts w:asciiTheme="majorHAnsi" w:eastAsia="Calibri" w:hAnsiTheme="majorHAnsi" w:cstheme="majorHAnsi"/>
          <w:color w:val="000000"/>
          <w:lang w:val="en-US"/>
        </w:rPr>
        <w:fldChar w:fldCharType="end"/>
      </w:r>
      <w:r w:rsidR="009D05EC" w:rsidRPr="009D05EC">
        <w:rPr>
          <w:rFonts w:asciiTheme="majorHAnsi" w:eastAsia="Calibri" w:hAnsiTheme="majorHAnsi" w:cstheme="majorHAnsi"/>
          <w:color w:val="000000"/>
          <w:lang w:val="en-US"/>
        </w:rPr>
        <w:t xml:space="preserve">. </w:t>
      </w:r>
      <w:r w:rsidR="00207226" w:rsidRPr="000A293E">
        <w:rPr>
          <w:rFonts w:asciiTheme="majorHAnsi" w:eastAsia="Calibri" w:hAnsiTheme="majorHAnsi" w:cstheme="majorHAnsi"/>
          <w:color w:val="000000"/>
        </w:rPr>
        <w:t>While the different coral species follow a similar trend for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w:t>
      </w:r>
      <w:r w:rsidR="00207226" w:rsidRPr="000A293E">
        <w:rPr>
          <w:rFonts w:asciiTheme="majorHAnsi" w:eastAsia="Calibri" w:hAnsiTheme="majorHAnsi" w:cstheme="majorHAnsi"/>
          <w:i/>
          <w:color w:val="000000"/>
        </w:rPr>
        <w:t>A. </w:t>
      </w:r>
      <w:proofErr w:type="spellStart"/>
      <w:r w:rsidR="00207226" w:rsidRPr="000A293E">
        <w:rPr>
          <w:rFonts w:asciiTheme="majorHAnsi" w:eastAsia="Calibri" w:hAnsiTheme="majorHAnsi" w:cstheme="majorHAnsi"/>
          <w:i/>
          <w:color w:val="000000"/>
        </w:rPr>
        <w:t>hyacinthus</w:t>
      </w:r>
      <w:proofErr w:type="spellEnd"/>
      <w:r w:rsidR="00207226" w:rsidRPr="000A293E">
        <w:rPr>
          <w:rFonts w:asciiTheme="majorHAnsi" w:eastAsia="Calibri" w:hAnsiTheme="majorHAnsi" w:cstheme="majorHAnsi"/>
          <w:color w:val="000000"/>
        </w:rPr>
        <w:t xml:space="preserve"> has a much higher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rate than the other coral species. These results are consistent with the high calcification rate for </w:t>
      </w:r>
      <w:r w:rsidR="00207226" w:rsidRPr="000A293E">
        <w:rPr>
          <w:rFonts w:asciiTheme="majorHAnsi" w:eastAsia="Calibri" w:hAnsiTheme="majorHAnsi" w:cstheme="majorHAnsi"/>
          <w:i/>
          <w:color w:val="000000"/>
        </w:rPr>
        <w:t>Acropora</w:t>
      </w:r>
      <w:r w:rsidR="00207226" w:rsidRPr="000A293E">
        <w:rPr>
          <w:rFonts w:asciiTheme="majorHAnsi" w:eastAsia="Calibri" w:hAnsiTheme="majorHAnsi" w:cstheme="majorHAnsi"/>
          <w:color w:val="000000"/>
        </w:rPr>
        <w:t xml:space="preserve"> genus largely documented across the world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{"citationItems":[{"id":"ITEM-1","itemData":{"DOI":"10.1007/BF00302200","ISSN":"1432-0975","abstract":"Growth rates, determined by X-radiographic measurement of skeletal extension, decreased with depth for four of six species of coral examined at Discovery Bay, Jamaica. Growth of Porites astreoides, Montastrea annularis, Colpophyllia natans, and Siderastrea siderea decreased significantly with depth over a 1- to 30-m depth range. In Montastrea cavernosa, the highest growth rate occurred in the middle of the sampled depth range. Agaricia agaricites had no measurable change in growth rate with depth. A compilation of available growth data for Atlantic and Pacific corals shows a strong pattern of highest growth rates a short distance below the surface and a decrease with depth.","author":[{"dropping-particle":"","family":"Huston","given":"Michael","non-dropping-particle":"","parse-names":false,"suffix":""}],"container-title":"Coral Reefs","id":"ITEM-1","issue":"1","issued":{"date-parts":[["1985"]]},"page":"19-25","title":"Variation in coral growth rates with depth at Discovery Bay, Jamaica","type":"article-journal","volume":"4"},"uris":["http://www.mendeley.com/documents/?uuid=e017a559-0d12-43a0-adc0-e5c5bd27062b"]},{"id":"ITEM-2","itemData":{"DOI":"10.1007/s003380050195","ISSN":"1432-0975","abstract":"Extension rates of corals at two sites in subtropical eastern Australia (Solitary Islands and Lord Howe Island) were measured to determine whether growth was low relative to tropical locations. Growth was measured using alizarin staining of skeletons and X-radiographic analysis, and was compared between colonies, species, and sites. Linear extension of individual Pocillopora damicornis colonies averaged 12.4 to 16.1 mm per year at Solitary Islands and Lord Howe Island respectively, which is 50% to 80% of published values for this species at tropical sites. Similarly, average extension of most massive faviid species examined at these sites was between 2.6 mm and 4.6 mm per year, considerably lower than most values reported from lower latitudes (generally 6 mm to 10 mm per year). However, growth rates of Acropora yongei, Turbinaria frondens, and Porites heronensis were close to those of closely-related taxa from the tropics. Causal links between latitude, growth rates of coral colonies, and the potential for reef accretion remain unclear.","author":[{"dropping-particle":"","family":"Harriott","given":"V J","non-dropping-particle":"","parse-names":false,"suffix":""}],"container-title":"Coral Reefs","id":"ITEM-2","issue":"3","issued":{"date-parts":[["1999"]]},"page":"281-291","title":"Coral growth in subtropical eastern Australia","type":"article-journal","volume":"18"},"uris":["http://www.mendeley.com/documents/?uuid=0ebd8e00-72a8-44eb-8b6c-ef9ffc5e2758"]},{"id":"ITEM-3","itemData":{"DOI":"10.1007/s00338-018-1666-1","ISSN":"1432-0975","abstract":"Demographic processes, such as growth, can have an important influence on the population and community structure of reef-building corals. Importantly, ongoing changes in environmental conditions (e.g. ocean warming) are expected to affect coral growth, contributing to changes in the structure of coral populations and communities. This study quantified contemporary growth rates (linear extension and calcification) for the staghorn coral, Acropora muricata, at Davies Reef, central Great Barrier Reef, Australia. Growth rates were measured at three different depths (5, 10, and 15 m) over 2 yr (2012–2014) assessing both seasonal and inter-annual variability. Results of this study were compared to equivalent measurements made in 1980–1982 at the same location. To assist in understanding inter-annual variability in coral growth, we also examined annual growth bands from massive Porites providing continuous growth and records of flooding history for Davies Reef over the period 1979–2012. Linear extension rates of A. muricata were substantially (11–62%) lower in 2012–2014 compared to 1980–1982, especially at 10 and 15 m depths. These declines in growth coincide with a + 0.14 °C change in annual mean temperature. For massive Porites, however, calcification rates were highly variable among years and there was no discernible long-term change in growth despite sustained increases in temperature of 0.064 °C per decade. Apparent differences in the growth rates of Acropora between 1980–1982 and 2012–2014 may reflect inter-annual variation in coral growth (as seen for massive Porites), though it is known branching Acropora is much more sensitive to changing environmental conditions than massive corals. There are persistent issues in assessing the sensitivities of branching corals to environmental change due to limited capacity for retrospective analyses of growth, but given their disproportionate contribution to habitat complexity and reef structure, it is critical to ascertain whether there are increasing impacts on their demography.","author":[{"dropping-particle":"","family":"Anderson","given":"Kristen D","non-dropping-particle":"","parse-names":false,"suffix":""},{"dropping-particle":"","family":"Cantin","given":"Neal E","non-dropping-particle":"","parse-names":false,"suffix":""},{"dropping-particle":"","family":"Heron","given":"Scott F","non-dropping-particle":"","parse-names":false,"suffix":""},{"dropping-particle":"","family":"Lough","given":"Janice M","non-dropping-particle":"","parse-names":false,"suffix":""},{"dropping-particle":"","family":"Pratchett","given":"Morgan S","non-dropping-particle":"","parse-names":false,"suffix":""}],"container-title":"Coral Reefs","id":"ITEM-3","issue":"2","issued":{"date-parts":[["2018"]]},"page":"409-421","title":"Temporal and taxonomic contrasts in coral growth at Davies Reef, central Great Barrier Reef, Australia","type":"article-journal","volume":"37"},"uris":["http://www.mendeley.com/documents/?uuid=2fb21a46-5c9d-4146-bb47-a38f86d04376"]}],"mendeley":{"formattedCitation":"[50–52]","plainTextFormattedCitation":"[50–52]","previouslyFormattedCitation":"[50–52]"},"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[50–52]</w:t>
      </w:r>
      <w:r w:rsidR="0095113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However, although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is the highest </w:t>
      </w:r>
      <w:r w:rsidR="00207226" w:rsidRPr="000A293E">
        <w:rPr>
          <w:rFonts w:asciiTheme="majorHAnsi" w:eastAsia="Calibri" w:hAnsiTheme="majorHAnsi" w:cstheme="majorHAnsi"/>
          <w:i/>
          <w:color w:val="000000"/>
        </w:rPr>
        <w:t xml:space="preserve">for A. </w:t>
      </w:r>
      <w:proofErr w:type="spellStart"/>
      <w:r w:rsidR="00207226" w:rsidRPr="000A293E">
        <w:rPr>
          <w:rFonts w:asciiTheme="majorHAnsi" w:eastAsia="Calibri" w:hAnsiTheme="majorHAnsi" w:cstheme="majorHAnsi"/>
          <w:i/>
          <w:color w:val="000000"/>
        </w:rPr>
        <w:t>hyacinthus</w:t>
      </w:r>
      <w:proofErr w:type="spellEnd"/>
      <w:r w:rsidR="00207226" w:rsidRPr="000A293E">
        <w:rPr>
          <w:rFonts w:asciiTheme="majorHAnsi" w:eastAsia="Calibri" w:hAnsiTheme="majorHAnsi" w:cstheme="majorHAnsi"/>
          <w:color w:val="000000"/>
        </w:rPr>
        <w:t>, its photosynthetic and respiration rates are among the lowest in our experiments. This suggests that</w:t>
      </w:r>
      <w:r w:rsidR="00207226" w:rsidRPr="000A293E">
        <w:rPr>
          <w:rFonts w:asciiTheme="majorHAnsi" w:eastAsia="Calibri" w:hAnsiTheme="majorHAnsi" w:cstheme="majorHAnsi"/>
          <w:i/>
          <w:color w:val="000000"/>
        </w:rPr>
        <w:t xml:space="preserve"> A. </w:t>
      </w:r>
      <w:proofErr w:type="spellStart"/>
      <w:r w:rsidR="00207226" w:rsidRPr="000A293E">
        <w:rPr>
          <w:rFonts w:asciiTheme="majorHAnsi" w:eastAsia="Calibri" w:hAnsiTheme="majorHAnsi" w:cstheme="majorHAnsi"/>
          <w:i/>
          <w:color w:val="000000"/>
        </w:rPr>
        <w:t>hyacinthus</w:t>
      </w:r>
      <w:proofErr w:type="spellEnd"/>
      <w:r w:rsidR="00207226" w:rsidRPr="000A293E">
        <w:rPr>
          <w:rFonts w:asciiTheme="majorHAnsi" w:eastAsia="Calibri" w:hAnsiTheme="majorHAnsi" w:cstheme="majorHAnsi"/>
          <w:color w:val="000000"/>
        </w:rPr>
        <w:t xml:space="preserve"> </w:t>
      </w:r>
      <w:r w:rsidR="00207226" w:rsidRPr="000A293E">
        <w:rPr>
          <w:rFonts w:asciiTheme="majorHAnsi" w:eastAsia="Calibri" w:hAnsiTheme="majorHAnsi" w:cstheme="majorHAnsi"/>
        </w:rPr>
        <w:t>tends</w:t>
      </w:r>
      <w:r w:rsidR="00207226" w:rsidRPr="000A293E">
        <w:rPr>
          <w:rFonts w:asciiTheme="majorHAnsi" w:eastAsia="Calibri" w:hAnsiTheme="majorHAnsi" w:cstheme="majorHAnsi"/>
          <w:color w:val="000000"/>
        </w:rPr>
        <w:t xml:space="preserve"> to allocate most of its energy to grow, </w:t>
      </w:r>
      <w:r w:rsidR="00C00894">
        <w:rPr>
          <w:rFonts w:asciiTheme="majorHAnsi" w:eastAsia="Calibri" w:hAnsiTheme="majorHAnsi" w:cstheme="majorHAnsi"/>
          <w:color w:val="000000"/>
        </w:rPr>
        <w:t xml:space="preserve">suggesting </w:t>
      </w:r>
      <w:r w:rsidR="00207226" w:rsidRPr="000A293E">
        <w:rPr>
          <w:rFonts w:asciiTheme="majorHAnsi" w:eastAsia="Calibri" w:hAnsiTheme="majorHAnsi" w:cstheme="majorHAnsi"/>
          <w:color w:val="000000"/>
        </w:rPr>
        <w:t>less energy-intensive strategies for other essential functions (</w:t>
      </w:r>
      <w:r w:rsidR="00993262">
        <w:rPr>
          <w:rFonts w:asciiTheme="majorHAnsi" w:eastAsia="Calibri" w:hAnsiTheme="majorHAnsi" w:cstheme="majorHAnsi"/>
          <w:color w:val="000000"/>
        </w:rPr>
        <w:t>e.g.,</w:t>
      </w:r>
      <w:r w:rsidR="00207226" w:rsidRPr="000A293E">
        <w:rPr>
          <w:rFonts w:asciiTheme="majorHAnsi" w:eastAsia="Calibri" w:hAnsiTheme="majorHAnsi" w:cstheme="majorHAnsi"/>
          <w:color w:val="000000"/>
        </w:rPr>
        <w:t xml:space="preserve"> skeletal density</w:t>
      </w:r>
      <w:r w:rsidR="00FF6FD2">
        <w:rPr>
          <w:rFonts w:asciiTheme="majorHAnsi" w:eastAsia="Calibri" w:hAnsiTheme="majorHAnsi" w:cstheme="majorHAnsi"/>
          <w:color w:val="000000"/>
        </w:rPr>
        <w:t xml:space="preserve">, </w:t>
      </w:r>
      <w:r w:rsidR="007C5C24">
        <w:rPr>
          <w:rFonts w:asciiTheme="majorHAnsi" w:eastAsia="Calibri" w:hAnsiTheme="majorHAnsi" w:cstheme="majorHAnsi"/>
          <w:color w:val="000000"/>
        </w:rPr>
        <w:t>reproduction</w:t>
      </w:r>
      <w:r w:rsidR="00207226"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{"citationItems":[{"id":"ITEM-1","itemData":{"DOI":"https://doi.org/10.1016/j.scitotenv.2019.135908","ISSN":"0048-9697","abstract":"As oceans continue to warm under climate change, understanding the differential growth responses of corals is increasingly important. Scleractinian corals exhibit a broad range of life-history strategies, yet few studies have explored interspecific variation in long-term growth rates under a changing climate. Here we studied growth records of two coral species with different growth forms, namely branching Isopora palifera and massive Porites spp. at an offshore reef (Myrmidon Reef) of the central Great Barrier Reef (GBR), Australia. Skeletal growth chronologies were constructed using a combination of X-radiographs, gamma densitometry, and trace element (Sr/Ca) analysis. General additive mixed-effect models (GAMMs) revealed that skeletal density of I. palifera declined linearly and significantly at a rate of 1.2% yr−1 between 2002 and 2012. Calcification was stable between 2002 and 2009, yet declined significantly at a rate of 12% yr−1 between 2009 and 2012 following anomalously high sea surface temperatures (SST). Skeletal density of massive Porites exhibited a significant non-linear response over the 11-year study period (2002−2012) in that density was temporarily reduced during the 2009–2010 anomalously hot years, while linear extension and calcification showed no significant trends. Linear extension, density and calcification rates of I. palifera increased to maximum growth of 26.7–26.9 °C, beyond which they declined. In contrast, calcification and linear extension of Porites exhibited no response to SST, but exhibited a significant linear decline in skeletal density with increasing SST. Our results reveal significant differences in coral growth patterns among coral growth forms, and highlight both the resistant nature of massive Porites and sensitivity of branching I. palifera. Future research should target a broad range of coral taxa within similar environments to provide a community-level response of ocean warming on coral reef communities.","author":[{"dropping-particle":"","family":"Razak","given":"Tries B","non-dropping-particle":"","parse-names":false,"suffix":""},{"dropping-particle":"","family":"Roff","given":"George","non-dropping-particle":"","parse-names":false,"suffix":""},{"dropping-particle":"","family":"Lough","given":"Janice M","non-dropping-particle":"","parse-names":false,"suffix":""},{"dropping-particle":"","family":"Mumby","given":"Peter J","non-dropping-particle":"","parse-names":false,"suffix":""}],"container-title":"Science of The Total Environment","id":"ITEM-1","issued":{"date-parts":[["2020"]]},"page":"135908","title":"Growth responses of branching versus massive corals to ocean warming on the Great Barrier Reef, Australia","type":"article-journal","volume":"705"},"uris":["http://www.mendeley.com/documents/?uuid=63c8dff9-4b09-409c-90c6-4c75700c1be6"]}],"mendeley":{"formattedCitation":"[53]","plainTextFormattedCitation":"[53]","previouslyFormattedCitation":"[53]"},"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[53]</w:t>
      </w:r>
      <w:r w:rsidR="0095113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Inversely, </w:t>
      </w:r>
      <w:r w:rsidR="00207226" w:rsidRPr="000A293E">
        <w:rPr>
          <w:rFonts w:asciiTheme="majorHAnsi" w:eastAsia="Calibri" w:hAnsiTheme="majorHAnsi" w:cstheme="majorHAnsi"/>
          <w:i/>
          <w:color w:val="000000"/>
        </w:rPr>
        <w:t>M</w:t>
      </w:r>
      <w:r w:rsidR="00165712">
        <w:rPr>
          <w:rFonts w:asciiTheme="majorHAnsi" w:eastAsia="Calibri" w:hAnsiTheme="majorHAnsi" w:cstheme="majorHAnsi"/>
          <w:i/>
          <w:color w:val="000000"/>
        </w:rPr>
        <w:t>.</w:t>
      </w:r>
      <w:r w:rsidR="00207226" w:rsidRPr="000A293E">
        <w:rPr>
          <w:rFonts w:asciiTheme="majorHAnsi" w:eastAsia="Calibri" w:hAnsiTheme="majorHAnsi" w:cstheme="majorHAnsi"/>
          <w:i/>
          <w:color w:val="000000"/>
        </w:rPr>
        <w:t xml:space="preserve"> </w:t>
      </w:r>
      <w:proofErr w:type="spellStart"/>
      <w:r w:rsidR="00207226" w:rsidRPr="000A293E">
        <w:rPr>
          <w:rFonts w:asciiTheme="majorHAnsi" w:eastAsia="Calibri" w:hAnsiTheme="majorHAnsi" w:cstheme="majorHAnsi"/>
          <w:i/>
          <w:color w:val="000000"/>
        </w:rPr>
        <w:t>verilli</w:t>
      </w:r>
      <w:proofErr w:type="spellEnd"/>
      <w:r w:rsidR="00207226" w:rsidRPr="000A293E">
        <w:rPr>
          <w:rFonts w:asciiTheme="majorHAnsi" w:eastAsia="Calibri" w:hAnsiTheme="majorHAnsi" w:cstheme="majorHAnsi"/>
          <w:color w:val="000000"/>
        </w:rPr>
        <w:t xml:space="preserve"> and </w:t>
      </w:r>
      <w:r w:rsidR="00B12D7E">
        <w:rPr>
          <w:rFonts w:asciiTheme="majorHAnsi" w:eastAsia="Calibri" w:hAnsiTheme="majorHAnsi" w:cstheme="majorHAnsi"/>
          <w:i/>
          <w:color w:val="000000"/>
        </w:rPr>
        <w:t xml:space="preserve">P.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00207226" w:rsidRPr="000A293E">
        <w:rPr>
          <w:rFonts w:asciiTheme="majorHAnsi" w:eastAsia="Calibri" w:hAnsiTheme="majorHAnsi" w:cstheme="majorHAnsi"/>
          <w:color w:val="000000"/>
        </w:rPr>
        <w:t xml:space="preserve">show the highest photosynthetic rates (Fig. </w:t>
      </w:r>
      <w:r w:rsidR="006E0D9C">
        <w:rPr>
          <w:rFonts w:asciiTheme="majorHAnsi" w:eastAsia="Calibri" w:hAnsiTheme="majorHAnsi" w:cstheme="majorHAnsi"/>
          <w:color w:val="000000"/>
        </w:rPr>
        <w:t>1, Fig. S2</w:t>
      </w:r>
      <w:r w:rsidR="00207226" w:rsidRPr="000A293E">
        <w:rPr>
          <w:rFonts w:asciiTheme="majorHAnsi" w:eastAsia="Calibri" w:hAnsiTheme="majorHAnsi" w:cstheme="majorHAnsi"/>
          <w:color w:val="000000"/>
        </w:rPr>
        <w:t xml:space="preserve">) and are associated with smaller growth rate. </w:t>
      </w:r>
    </w:p>
    <w:p w14:paraId="01D7267A" w14:textId="39CE7147" w:rsidR="00DF146F" w:rsidRPr="000A293E" w:rsidRDefault="00207226" w:rsidP="00691C61">
      <w:pPr>
        <w:spacing w:line="480" w:lineRule="auto"/>
        <w:ind w:firstLine="709"/>
        <w:jc w:val="both"/>
        <w:rPr>
          <w:rFonts w:asciiTheme="majorHAnsi" w:eastAsia="Calibri" w:hAnsiTheme="majorHAnsi" w:cstheme="majorHAnsi"/>
          <w:color w:val="000000"/>
        </w:rPr>
      </w:pPr>
      <w:bookmarkStart w:id="369" w:name="_heading=h.gjdgxs" w:colFirst="0" w:colLast="0"/>
      <w:bookmarkEnd w:id="369"/>
      <w:r w:rsidRPr="000A293E">
        <w:rPr>
          <w:rFonts w:asciiTheme="majorHAnsi" w:eastAsia="Calibri" w:hAnsiTheme="majorHAnsi" w:cstheme="majorHAnsi"/>
          <w:color w:val="000000"/>
        </w:rPr>
        <w:t xml:space="preserve">Ward </w:t>
      </w:r>
      <w:r w:rsidRPr="000A293E">
        <w:rPr>
          <w:rFonts w:asciiTheme="majorHAnsi" w:eastAsia="Calibri" w:hAnsiTheme="majorHAnsi" w:cstheme="majorHAnsi"/>
          <w:i/>
          <w:color w:val="000000"/>
        </w:rPr>
        <w:t>et al</w:t>
      </w:r>
      <w:r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{"citationItems":[{"id":"ITEM-1","itemData":{"DOI":"https://doi.org/10.1016/0022-0981(94)00180-L","ISSN":"0022-0981","abstract":"A population of the scleractinian coral Pocillopora damicornis (Linnaeus) was examined at Rottnest Island, off the Western Australian coast. This is a temperate zone and an area under considerable tourist pressure. Experiments were conducted at Little Salmon Bay and Mary Cove to investigate the effect of mechanical damage on the growth, reproduction and storage of lipid to see whether patterns of energy allocation were affected. These parameters were measured simultaneously 14 times over 13 months. Damage had an adverse effect on the performance of the corals. Dislodged corals had increased mortality, decreased growth, decreased reproduction but no change in lipids. Fragmented corals had no significant change in mortality, lipids or growth rate but had increased reproduction. The overall allocation of energy to growth, reproduction and lipid storage of dislodged corals appeared to decrease whereas the overall output of the fragmented corals has increased.","author":[{"dropping-particle":"","family":"Ward","given":"Selina","non-dropping-particle":"","parse-names":false,"suffix":""}],"container-title":"Journal of Experimental Marine Biology and Ecology","id":"ITEM-1","issue":"2","issued":{"date-parts":[["1995"]]},"page":"193-206","title":"The effect of damage on the growth, reproduction and storage of lipids in the scleractinian coral Pocillopora damicornis (Linnaeus)","type":"article-journal","volume":"187"},"uris":["http://www.mendeley.com/documents/?uuid=a6830994-bce4-4829-b7de-cb84d96260a7"]}],"mendeley":{"formattedCitation":"[54]","plainTextFormattedCitation":"[54]","previouslyFormattedCitation":"[54]"},"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[54]</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suggested that the quantity of lipid </w:t>
      </w:r>
      <w:r w:rsidR="00752C29">
        <w:rPr>
          <w:rFonts w:asciiTheme="majorHAnsi" w:eastAsia="Calibri" w:hAnsiTheme="majorHAnsi" w:cstheme="majorHAnsi"/>
          <w:color w:val="000000"/>
        </w:rPr>
        <w:t>(originated</w:t>
      </w:r>
      <w:r w:rsidRPr="000A293E">
        <w:rPr>
          <w:rFonts w:asciiTheme="majorHAnsi" w:eastAsia="Calibri" w:hAnsiTheme="majorHAnsi" w:cstheme="majorHAnsi"/>
          <w:color w:val="000000"/>
        </w:rPr>
        <w:t xml:space="preserve"> from </w:t>
      </w:r>
      <w:r w:rsidR="00752C29">
        <w:rPr>
          <w:rFonts w:asciiTheme="majorHAnsi" w:eastAsia="Calibri" w:hAnsiTheme="majorHAnsi" w:cstheme="majorHAnsi"/>
          <w:color w:val="000000"/>
        </w:rPr>
        <w:t xml:space="preserve">the </w:t>
      </w:r>
      <w:r w:rsidRPr="000A293E">
        <w:rPr>
          <w:rFonts w:asciiTheme="majorHAnsi" w:eastAsia="Calibri" w:hAnsiTheme="majorHAnsi" w:cstheme="majorHAnsi"/>
          <w:color w:val="000000"/>
        </w:rPr>
        <w:t>photosynthesis</w:t>
      </w:r>
      <w:r w:rsidR="00752C29">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found in the tissue of corals was </w:t>
      </w:r>
      <w:r w:rsidR="00752C29">
        <w:rPr>
          <w:rFonts w:asciiTheme="majorHAnsi" w:eastAsia="Calibri" w:hAnsiTheme="majorHAnsi" w:cstheme="majorHAnsi"/>
          <w:color w:val="000000"/>
        </w:rPr>
        <w:t>highly corelated</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rPr>
        <w:t>with the</w:t>
      </w:r>
      <w:r w:rsidRPr="000A293E">
        <w:rPr>
          <w:rFonts w:asciiTheme="majorHAnsi" w:eastAsia="Calibri" w:hAnsiTheme="majorHAnsi" w:cstheme="majorHAnsi"/>
          <w:color w:val="000000"/>
        </w:rPr>
        <w:t xml:space="preserve"> coral reproduction </w:t>
      </w:r>
      <w:r w:rsidRPr="000A293E">
        <w:rPr>
          <w:rFonts w:asciiTheme="majorHAnsi" w:eastAsia="Calibri" w:hAnsiTheme="majorHAnsi" w:cstheme="majorHAnsi"/>
          <w:color w:val="000000"/>
        </w:rPr>
        <w:lastRenderedPageBreak/>
        <w:t xml:space="preserve">activity. One hypothesis that </w:t>
      </w:r>
      <w:r w:rsidR="00752C29">
        <w:rPr>
          <w:rFonts w:asciiTheme="majorHAnsi" w:eastAsia="Calibri" w:hAnsiTheme="majorHAnsi" w:cstheme="majorHAnsi"/>
          <w:color w:val="000000"/>
        </w:rPr>
        <w:t>could</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explain the higher photosynthetic rate </w:t>
      </w:r>
      <w:r w:rsidR="00752C29">
        <w:rPr>
          <w:rFonts w:asciiTheme="majorHAnsi" w:eastAsia="Calibri" w:hAnsiTheme="majorHAnsi" w:cstheme="majorHAnsi"/>
          <w:color w:val="000000"/>
        </w:rPr>
        <w:t>observed for</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00752C29">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color w:val="000000"/>
        </w:rPr>
        <w:t xml:space="preserve"> and </w:t>
      </w:r>
      <w:r w:rsidR="00B12D7E">
        <w:rPr>
          <w:rFonts w:asciiTheme="majorHAnsi" w:eastAsia="Calibri" w:hAnsiTheme="majorHAnsi" w:cstheme="majorHAnsi"/>
          <w:i/>
          <w:color w:val="000000"/>
        </w:rPr>
        <w:t>P.</w:t>
      </w:r>
      <w:r w:rsidR="00752C29">
        <w:rPr>
          <w:rFonts w:asciiTheme="majorHAnsi" w:eastAsia="Calibri" w:hAnsiTheme="majorHAnsi" w:cstheme="majorHAnsi"/>
          <w:i/>
          <w:color w:val="000000"/>
        </w:rPr>
        <w:t>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is that these </w:t>
      </w:r>
      <w:r w:rsidR="00752C29">
        <w:rPr>
          <w:rFonts w:asciiTheme="majorHAnsi" w:eastAsia="Calibri" w:hAnsiTheme="majorHAnsi" w:cstheme="majorHAnsi"/>
          <w:color w:val="000000"/>
        </w:rPr>
        <w:t xml:space="preserve">two </w:t>
      </w:r>
      <w:r w:rsidRPr="000A293E">
        <w:rPr>
          <w:rFonts w:asciiTheme="majorHAnsi" w:eastAsia="Calibri" w:hAnsiTheme="majorHAnsi" w:cstheme="majorHAnsi"/>
          <w:color w:val="000000"/>
        </w:rPr>
        <w:t xml:space="preserve">species may allocate comparatively more energy to reproduction. For example, </w:t>
      </w:r>
      <w:r w:rsidR="00752C29">
        <w:rPr>
          <w:rFonts w:asciiTheme="majorHAnsi" w:eastAsia="Calibri" w:hAnsiTheme="majorHAnsi" w:cstheme="majorHAnsi"/>
          <w:color w:val="000000"/>
        </w:rPr>
        <w:t>p</w:t>
      </w:r>
      <w:r w:rsidRPr="000A293E">
        <w:rPr>
          <w:rFonts w:asciiTheme="majorHAnsi" w:eastAsia="Calibri" w:hAnsiTheme="majorHAnsi" w:cstheme="majorHAnsi"/>
          <w:color w:val="000000"/>
        </w:rPr>
        <w:t xml:space="preserve">ocilloporids promote the massive production of smaller sperm egg-bundles, allowing higher diffusion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{"citationItems":[{"id":"ITEM-1","itemData":{"DOI":"10.1007/s003380100171","ISSN":"1432-0975","abstract":"We studied the timing and mechanism of entry of zooxanthellae into oocytes in four species of scleractinian corals that spawn eggs containing these symbiotic algae. Gonads of Montipora venosa, M. digitata, Pocillopora verrucosa, and P. eydouxi were sampled for 7–10 days before spawning and examined with light and electron microscopes. In all four species, oocytes were enveloped by a thin mesogleal layer and an outer follicle layer. The number and distribution of zooxanthellae in spawned eggs differed between Montipora and Pocillopora. Zooxanthellae were first observed in the follicle cells 5–7 days before spawning. A few days before spawning, the cellular processes that had intervened between oocytes and mesoglea disappeared. Zooxanthellae that were expelled from the follicle cells passed through temporary gaps in the mesoglea and probably entered the oocytes by phagocytosis. Our results suggest that follicle cells mediate the transfer of zooxanthellae from the parent to oocytes.","author":[{"dropping-particle":"","family":"Hirose","given":"M","non-dropping-particle":"","parse-names":false,"suffix":""},{"dropping-particle":"","family":"Kinzie","given":"R","non-dropping-particle":"","parse-names":false,"suffix":""},{"dropping-particle":"","family":"Hidaka","given":"M","non-dropping-particle":"","parse-names":false,"suffix":""}],"container-title":"Coral Reefs","id":"ITEM-1","issue":"3","issued":{"date-parts":[["2001"]]},"page":"273-280","title":"Timing and process of entry of zooxanthellae into oocytes of hermatypic corals","type":"article-journal","volume":"20"},"uris":["http://www.mendeley.com/documents/?uuid=41d30d4d-30ad-46d7-afe7-286125c94c2c"]}],"mendeley":{"formattedCitation":"[55]","plainTextFormattedCitation":"[55]","previouslyFormattedCitation":"[55]"},"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[55]</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w:t>
      </w:r>
      <w:r w:rsidR="00752C29">
        <w:rPr>
          <w:rFonts w:asciiTheme="majorHAnsi" w:eastAsia="Calibri" w:hAnsiTheme="majorHAnsi" w:cstheme="majorHAnsi"/>
          <w:color w:val="000000"/>
        </w:rPr>
        <w:t xml:space="preserve"> high</w:t>
      </w:r>
      <w:r w:rsidRPr="000A293E">
        <w:rPr>
          <w:rFonts w:asciiTheme="majorHAnsi" w:eastAsia="Calibri" w:hAnsiTheme="majorHAnsi" w:cstheme="majorHAnsi"/>
          <w:color w:val="000000"/>
        </w:rPr>
        <w:t xml:space="preserve"> photosynthetic rate of </w:t>
      </w:r>
      <w:r w:rsidR="00B12D7E">
        <w:rPr>
          <w:rFonts w:asciiTheme="majorHAnsi" w:eastAsia="Calibri" w:hAnsiTheme="majorHAnsi" w:cstheme="majorHAnsi"/>
          <w:i/>
          <w:color w:val="000000"/>
        </w:rPr>
        <w:t xml:space="preserve">P.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seems to explain the success of this species in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a reef system dominated by Pocilloporids</w:t>
      </w:r>
      <w:r w:rsidR="00752C29">
        <w:rPr>
          <w:rFonts w:asciiTheme="majorHAnsi" w:eastAsia="Calibri" w:hAnsiTheme="majorHAnsi" w:cstheme="majorHAnsi"/>
          <w:color w:val="000000"/>
        </w:rPr>
        <w:t xml:space="preserve"> since recently</w:t>
      </w:r>
      <w:r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{"citationItems":[{"id":"ITEM-1","itemData":{"DOI":"10.1007/s00338-020-01914-w","ISSN":"1432-0975","abstract":"In 2016, many tropical corals worldwide were exposed to anomalously high temperatures due to one of the strongest El Niño events ever recorded. Bleaching impacts were reported on 23 islands within three archipelagos of French Polynesia (Tuamotu, Society and Marquesas archipelagos). A detailed study on the effects of elevated temperatures on corals was performed on five islands (Mo’orea, Makemo, Hikueru, Marutea and Katiu) and revealed contrasting patterns of coral bleaching responses between Mo’orea (Society Archipelago) and the four islands of the Tuamotu Archipelago. While some reefs from the Tuamotu lost more than half of their coral cover, in Mo’orea, less than 1% mortality was recorded 6 months after bleaching. During the 2016 bleaching event, certain reefs at 12 m depth in the outer reef habitats were not exposed to sufficiently long high-temperature periods (heat stress not exceeding 1.1 °C weeks in Mo’orea) to cause large-scale bleaching-related coral mortality. In contrast, other reefs in the Tuamotu Archipelago had DHW reaching up to 9.2 °C weeks and experienced severe mortality (up to 71%). Our study showed how differential heat stress exposure across reefs of French Polynesia led to different impacts on corals. Until now, Mo’orea reefs have been spared abnormally high temperatures leading to mortality and should be considered an important source of larvae to help maintain reefs on the surrounding islands.","author":[{"dropping-particle":"","family":"Hédouin","given":"Laetitia","non-dropping-particle":"","parse-names":false,"suffix":""},{"dropping-particle":"","family":"Rouzé","given":"Héloïse","non-dropping-particle":"","parse-names":false,"suffix":""},{"dropping-particle":"","family":"Berthe","given":"Cécile","non-dropping-particle":"","parse-names":false,"suffix":""},{"dropping-particle":"","family":"Perez-Rosales","given":"Gonzalo","non-dropping-particle":"","parse-names":false,"suffix":""},{"dropping-particle":"","family":"Martinez","given":"Elodie","non-dropping-particle":"","parse-names":false,"suffix":""},{"dropping-particle":"","family":"Chancerelle","given":"Yannick","non-dropping-particle":"","parse-names":false,"suffix":""},{"dropping-particle":"","family":"Galand","given":"Pierre E","non-dropping-particle":"","parse-names":false,"suffix":""},{"dropping-particle":"","family":"Lerouvreur","given":"Franck","non-dropping-particle":"","parse-names":false,"suffix":""},{"dropping-particle":"","family":"Nugues","given":"Maggy M","non-dropping-particle":"","parse-names":false,"suffix":""},{"dropping-particle":"","family":"Pochon","given":"Xavier","non-dropping-particle":"","parse-names":false,"suffix":""},{"dropping-particle":"","family":"Siu","given":"Gilles","non-dropping-particle":"","parse-names":false,"suffix":""},{"dropping-particle":"","family":"Steneck","given":"Robert","non-dropping-particle":"","parse-names":false,"suffix":""},{"dropping-particle":"","family":"Planes","given":"Serge","non-dropping-particle":"","parse-names":false,"suffix":""}],"container-title":"Coral Reefs","id":"ITEM-1","issue":"4","issued":{"date-parts":[["2020"]]},"page":"939-952","title":"Contrasting patterns of mortality in Polynesian coral reefs following the third global coral bleaching event in 2016","type":"article-journal","volume":"39"},"uris":["http://www.mendeley.com/documents/?uuid=fbe2a145-7b21-42aa-8387-896f33ab2b38"]}],"mendeley":{"formattedCitation":"[56]","plainTextFormattedCitation":"[56]","previouslyFormattedCitation":"[56]"},"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[56]</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 xml:space="preserve">Furthermore, </w:t>
      </w:r>
      <w:r w:rsidRPr="000A293E">
        <w:rPr>
          <w:rFonts w:asciiTheme="majorHAnsi" w:eastAsia="Calibri" w:hAnsiTheme="majorHAnsi" w:cstheme="majorHAnsi"/>
          <w:i/>
          <w:color w:val="000000"/>
        </w:rPr>
        <w:t>M</w:t>
      </w:r>
      <w:r w:rsidR="00752C29">
        <w:rPr>
          <w:rFonts w:asciiTheme="majorHAnsi" w:eastAsia="Calibri" w:hAnsiTheme="majorHAnsi" w:cstheme="majorHAnsi"/>
          <w:i/>
          <w:color w:val="000000"/>
        </w:rPr>
        <w:t>.</w:t>
      </w:r>
      <w:r w:rsidR="00573C4F"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 xml:space="preserve">which is </w:t>
      </w:r>
      <w:r w:rsidRPr="000A293E">
        <w:rPr>
          <w:rFonts w:asciiTheme="majorHAnsi" w:eastAsia="Calibri" w:hAnsiTheme="majorHAnsi" w:cstheme="majorHAnsi"/>
          <w:color w:val="000000"/>
        </w:rPr>
        <w:t>shar</w:t>
      </w:r>
      <w:r w:rsidR="00752C29">
        <w:rPr>
          <w:rFonts w:asciiTheme="majorHAnsi" w:eastAsia="Calibri" w:hAnsiTheme="majorHAnsi" w:cstheme="majorHAnsi"/>
          <w:color w:val="000000"/>
        </w:rPr>
        <w:t>ing</w:t>
      </w:r>
      <w:r w:rsidRPr="000A293E">
        <w:rPr>
          <w:rFonts w:asciiTheme="majorHAnsi" w:eastAsia="Calibri" w:hAnsiTheme="majorHAnsi" w:cstheme="majorHAnsi"/>
          <w:color w:val="000000"/>
        </w:rPr>
        <w:t xml:space="preserve"> with </w:t>
      </w:r>
      <w:r w:rsidR="00B12D7E">
        <w:rPr>
          <w:rFonts w:asciiTheme="majorHAnsi" w:eastAsia="Calibri" w:hAnsiTheme="majorHAnsi" w:cstheme="majorHAnsi"/>
          <w:i/>
          <w:color w:val="000000"/>
        </w:rPr>
        <w:t xml:space="preserve">P.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similar physiological traits, is the second most abundant coral genus in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author":[{"dropping-particle":"","family":"Bosserelle","given":"Pauline","non-dropping-particle":"","parse-names":false,"suffix":""},{"dropping-particle":"","family":"Berteaux-Lecellier","given":"Véronique","non-dropping-particle":"","parse-names":false,"suffix":""},{"dropping-particle":"","family":"Chancerelle","given":"Yannick","non-dropping-particle":"","parse-names":false,"suffix":""},{"dropping-particle":"","family":"Hédouin","given":"Laetitia","non-dropping-particle":"","parse-names":false,"suffix":""},{"dropping-particle":"","family":"Nugues","given":"Maggy","non-dropping-particle":"","parse-names":false,"suffix":""},{"dropping-particle":"","family":"Wallace","given":"C","non-dropping-particle":"","parse-names":false,"suffix":""},{"dropping-particle":"","family":"Pichon","given":"Michel","non-dropping-particle":"","parse-names":false,"suffix":""}],"id":"ITEM-1","issued":{"date-parts":[["2014"]]},"publisher":"CRIOBE","title":"Guide d'identification des coraux de Moorea","type":"book"},"uris":["http://www.mendeley.com/documents/?uuid=74363619-eed9-44cf-a884-c9dfc7ad7bf9"]}],"mendeley":{"formattedCitation":"[57]","plainTextFormattedCitation":"[57]","previouslyFormattedCitation":"[57]"},"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[57]</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It contrasts with</w:t>
      </w:r>
      <w:r w:rsidRPr="000A293E">
        <w:rPr>
          <w:rFonts w:asciiTheme="majorHAnsi" w:eastAsia="Calibri" w:hAnsiTheme="majorHAnsi" w:cstheme="majorHAnsi"/>
          <w:color w:val="000000"/>
        </w:rPr>
        <w:t xml:space="preserve"> </w:t>
      </w:r>
      <w:r w:rsidRPr="000A293E">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00752C29">
        <w:rPr>
          <w:rFonts w:asciiTheme="majorHAnsi" w:eastAsia="Calibri" w:hAnsiTheme="majorHAnsi" w:cstheme="majorHAnsi"/>
          <w:i/>
          <w:color w:val="000000"/>
        </w:rPr>
        <w:t> </w:t>
      </w:r>
      <w:proofErr w:type="spellStart"/>
      <w:r w:rsidRPr="000A293E">
        <w:rPr>
          <w:rFonts w:asciiTheme="majorHAnsi" w:eastAsia="Calibri" w:hAnsiTheme="majorHAnsi" w:cstheme="majorHAnsi"/>
          <w:i/>
          <w:color w:val="000000"/>
        </w:rPr>
        <w:t>hyacinthus</w:t>
      </w:r>
      <w:proofErr w:type="spellEnd"/>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which present</w:t>
      </w:r>
      <w:r w:rsidR="00934E18">
        <w:rPr>
          <w:rFonts w:asciiTheme="majorHAnsi" w:eastAsia="Calibri" w:hAnsiTheme="majorHAnsi" w:cstheme="majorHAnsi"/>
          <w:color w:val="000000"/>
        </w:rPr>
        <w:t>s</w:t>
      </w:r>
      <w:r w:rsidR="00752C29">
        <w:rPr>
          <w:rFonts w:asciiTheme="majorHAnsi" w:eastAsia="Calibri" w:hAnsiTheme="majorHAnsi" w:cstheme="majorHAnsi"/>
          <w:color w:val="000000"/>
        </w:rPr>
        <w:t xml:space="preserve"> the</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lower photosynthetic rate, higher calcification rate and larger </w:t>
      </w:r>
      <w:r w:rsidR="00752C29">
        <w:rPr>
          <w:rFonts w:asciiTheme="majorHAnsi" w:eastAsia="Calibri" w:hAnsiTheme="majorHAnsi" w:cstheme="majorHAnsi"/>
          <w:color w:val="000000"/>
        </w:rPr>
        <w:t xml:space="preserve">azooxanthellate </w:t>
      </w:r>
      <w:r w:rsidRPr="000A293E">
        <w:rPr>
          <w:rFonts w:asciiTheme="majorHAnsi" w:eastAsia="Calibri" w:hAnsiTheme="majorHAnsi" w:cstheme="majorHAnsi"/>
          <w:color w:val="000000"/>
        </w:rPr>
        <w:t>eggs, likely imply</w:t>
      </w:r>
      <w:r w:rsidR="004A0C94">
        <w:rPr>
          <w:rFonts w:asciiTheme="majorHAnsi" w:eastAsia="Calibri" w:hAnsiTheme="majorHAnsi" w:cstheme="majorHAnsi"/>
          <w:color w:val="000000"/>
        </w:rPr>
        <w:t>ing</w:t>
      </w:r>
      <w:r w:rsidRPr="000A293E">
        <w:rPr>
          <w:rFonts w:asciiTheme="majorHAnsi" w:eastAsia="Calibri" w:hAnsiTheme="majorHAnsi" w:cstheme="majorHAnsi"/>
          <w:color w:val="000000"/>
        </w:rPr>
        <w:t xml:space="preserve"> an energy budget strategy for reproduction more limited. In addition, distinct photosynthetic rates among coral taxa could be attributed to transmission ways and different physiological and ecological attributes of </w:t>
      </w:r>
      <w:r w:rsidR="00573C4F">
        <w:rPr>
          <w:rFonts w:asciiTheme="majorHAnsi" w:eastAsia="Calibri" w:hAnsiTheme="majorHAnsi" w:cstheme="majorHAnsi"/>
          <w:color w:val="000000"/>
        </w:rPr>
        <w:t xml:space="preserve">associated </w:t>
      </w:r>
      <w:r w:rsidRPr="000A293E">
        <w:rPr>
          <w:rFonts w:asciiTheme="majorHAnsi" w:eastAsia="Calibri" w:hAnsiTheme="majorHAnsi" w:cstheme="majorHAnsi"/>
          <w:color w:val="000000"/>
        </w:rPr>
        <w:t xml:space="preserve">symbiotic communities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{"citationItems":[{"id":"ITEM-1","itemData":{"DOI":"10.1146/annurev.ecolsys.110308.120220","abstract":" A limited diversity of character states for reproductive traits and a robust phylogeny make scleractinian corals an ideal model organism with which to explore the evolution of life-history traits. Here, we explore systematic and biogeographical patterns in the reproductive biology of the Scleractinia within the context of a new molecular phylogeny and using reproductive traits from nearly 400 species. Our analyses confirm that coral sexuality is highly conserved, and mode of larval development is relatively plastic. An overabundance of species with autotrophic larvae in the eastern Pacific and Atlantic is most likely the result of increased capacity for long-distance dispersal conferred by vertical transmission of symbiotic zooxanthellae. Spawning records from diverse biogeographical regions indicate that multispecies spawning occurs in all speciose coral assemblages. A new quantitative index of spawning synchrony shows peaks at mid-tropical latitudes in the Indo-Pacific, influenced in part by two spawning seasons in many species on equatorial reefs. ","author":[{"dropping-particle":"","family":"Baird","given":"Andrew H","non-dropping-particle":"","parse-names":false,"suffix":""},{"dropping-particle":"","family":"Guest","given":"James R","non-dropping-particle":"","parse-names":false,"suffix":""},{"dropping-particle":"","family":"Willis","given":"Bette L","non-dropping-particle":"","parse-names":false,"suffix":""}],"container-title":"Annual Review of Ecology, Evolution, and Systematics","id":"ITEM-1","issue":"1","issued":{"date-parts":[["2009"]]},"page":"551-571","title":"Systematic and Biogeographical Patterns in the Reproductive Biology of Scleractinian Corals","type":"article-journal","volume":"40"},"uris":["http://www.mendeley.com/documents/?uuid=b68befd6-9dee-4dd5-b488-bbd5bc4f53a5"]},{"id":"ITEM-2","itemData":{"DOI":"10.1098/rspb.2012.1454","abstract":" Flexibility in biological systems is seen as an important driver of macro-ecosystem function and stability. Spatially constrained endosymbiotic settings, however, are less studied, although environmental thresholds of symbiotic corals are linked to the function of their endosymbiotic dinoflagellate communities. Symbiotic flexibility is a hypothesized mechanism that corals may exploit to adapt to climate change. This study explores the flexibility of the coral–Symbiodinium symbiosis through quantification of Symbiodinium ITS2 sequence assemblages in a range of coral species and genera. Sequence assemblages are expressed as an index of flexibility incorporating phylogenetic divergence and relative abundance of Symbiodinium sequences recovered from the host. This comparative analysis reveals profound differences in the flexibility of corals for Symbiodinium, thereby classifying corals as generalists or specifists. Generalists such as Acropora and Pocillopora exhibit high intra- and inter-species flexibility in their Symbiodinium assemblages and are some of the most environmentally sensitive corals. Conversely, specifists such as massive Porites colonies exhibit low flexibility, harbour taxonomically narrow Symbiodinium assemblages, and are environmentally resistant corals. Collectively, these findings challenge the paradigm that symbiotic flexibility enhances holobiont resilience. This underscores the need for a deeper examination of the extent and duration of the functional benefits associated with endosymbiotic diversity and flexibility under environmental stress. ","author":[{"dropping-particle":"","family":"Putnam","given":"Hollie M","non-dropping-particle":"","parse-names":false,"suffix":""},{"dropping-particle":"","family":"Stat","given":"Michael","non-dropping-particle":"","parse-names":false,"suffix":""},{"dropping-particle":"","family":"Pochon","given":"Xavier","non-dropping-particle":"","parse-names":false,"suffix":""},{"dropping-particle":"","family":"Gates","given":"Ruth D","non-dropping-particle":"","parse-names":false,"suffix":""}],"container-title":"Proceedings of the Royal Society B: Biological Sciences","id":"ITEM-2","issue":"1746","issued":{"date-parts":[["2012"]]},"page":"4352-4361","title":"Endosymbiotic flexibility associates with environmental sensitivity in scleractinian corals","type":"article-journal","volume":"279"},"uris":["http://www.mendeley.com/documents/?uuid=bca3fb11-fa73-4567-bdc2-3fd8b4746c2b"]},{"id":"ITEM-3","itemData":{"DOI":"http://dx.doi.org/10.1038/s41598-019-44017-5","abstract":"One of the mechanisms of rapid adaptation or acclimatization to environmental changes in corals is through the dynamics of the composition of their associated endosymbiotic Symbiodiniaceae community. The various species of these dinoflagellates are characterized by different biological properties, some of which can confer stress tolerance to the coral host. Compelling evidence indicates that the corals’ Symbiodiniaceae community can change via shuffling and/or switching but the ecological relevance and the governance of these processes remain elusive. Using a qPCR approach to follow the dynamics of Symbiodiniaceae genera in tagged colonies of three coral species over a 10–18 month period, we detected putative genus-level switching of algal symbionts, with coral species-specific rates of occurrence. However, the dynamics of the corals’ Symbiodiniaceae community composition was not driven by environmental parameters. On the contrary, putative shuffling event were observed in two coral species during anomalous seawater temperatures and nutrient concentrations. Most notably, our results reveal that a suit of permanent Symbiodiniaceae genera is maintained in each colony in a specific range of quantities, giving a unique ‘Symbiodiniaceae signature’ to the host. This individual signature, together with sporadic symbiont switching may account for the intra-specific differences in resistance and resilience observed during environmental anomalies.","author":[{"dropping-particle":"","family":"Rouzé","given":"Héloïse","non-dropping-particle":"","parse-names":false,"suffix":""},{"dropping-particle":"","family":"Lecellier","given":"Gaël","non-dropping-particle":"","parse-names":false,"suffix":""},{"dropping-particle":"","family":"Pochon","given":"Xavier","non-dropping-particle":"","parse-names":false,"suffix":""},{"dropping-particle":"","family":"Torda","given":"Gergely","non-dropping-particle":"","parse-names":false,"suffix":""},{"dropping-particle":"","family":"Berteaux-Lecellier","given":"Véronique","non-dropping-particle":"","parse-names":false,"suffix":""}],"container-title":"Scientific Reports (Nature Publisher Group)","id":"ITEM-3","issue":"1","issued":{"date-parts":[["2019"]]},"language":"English","note":"Copyright - © The Author(s) 2019. This work is published under http://creativecommons.org/licenses/by/4.0/ (the “License”). Notwithstanding the ProQuest Terms and Conditions, you may use this content in accordance with the terms of the License.\n\nLast updated - 2020-05-27\n\nSubjectsTermNotLitGenreText - Symbiodiniaceae","publisher":"Nature Publishing Group","publisher-place":"USR3278 CRIOBE, Labex CORAIL, BP 1013 Papetoai, Moorea, French Polynesia ; UMR250/9220 ENTROPIE, Labex CORAIL, 101, promenade Roger-Laroque, BP A5 98848, Noumea, New Caledonia; Université de Paris-Saclay, UVSQ, Versailles, France (GRID:grid.12832.3a) (ISN","title":"Unique quantitative Symbiodiniaceae signature of coral colonies revealed through spatio-temporal survey in Moorea","type":"article-journal","volume":"9"},"uris":["http://www.mendeley.com/documents/?uuid=5a3112a9-2e0d-4ad7-aaf5-c83b0fa30c49"]}],"mendeley":{"formattedCitation":"[32,58,59]","plainTextFormattedCitation":"[32,58,59]","previouslyFormattedCitation":"[32,58,59]"},"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[32,58,59]</w:t>
      </w:r>
      <w:r w:rsidR="00951136">
        <w:rPr>
          <w:rFonts w:asciiTheme="majorHAnsi" w:eastAsia="Calibri" w:hAnsiTheme="majorHAnsi" w:cstheme="majorHAnsi"/>
          <w:color w:val="000000"/>
        </w:rPr>
        <w:fldChar w:fldCharType="end"/>
      </w:r>
      <w:r w:rsidR="004A0C94">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stable association with </w:t>
      </w:r>
      <w:r w:rsidRPr="008E5741">
        <w:rPr>
          <w:rFonts w:asciiTheme="majorHAnsi" w:eastAsia="Calibri" w:hAnsiTheme="majorHAnsi" w:cstheme="majorHAnsi"/>
          <w:color w:val="000000"/>
        </w:rPr>
        <w:t>the high efficiency</w:t>
      </w:r>
      <w:r w:rsidRPr="000A293E">
        <w:rPr>
          <w:rFonts w:asciiTheme="majorHAnsi" w:eastAsia="Calibri" w:hAnsiTheme="majorHAnsi" w:cstheme="majorHAnsi"/>
          <w:color w:val="000000"/>
        </w:rPr>
        <w:t xml:space="preserve"> genus </w:t>
      </w:r>
      <w:proofErr w:type="spellStart"/>
      <w:r w:rsidRPr="000A293E">
        <w:rPr>
          <w:rFonts w:asciiTheme="majorHAnsi" w:eastAsia="Calibri" w:hAnsiTheme="majorHAnsi" w:cstheme="majorHAnsi"/>
          <w:i/>
          <w:color w:val="000000"/>
        </w:rPr>
        <w:t>Cladocopium</w:t>
      </w:r>
      <w:proofErr w:type="spellEnd"/>
      <w:r w:rsidRPr="000A293E">
        <w:rPr>
          <w:rFonts w:asciiTheme="majorHAnsi" w:eastAsia="Calibri" w:hAnsiTheme="majorHAnsi" w:cstheme="majorHAnsi"/>
          <w:color w:val="000000"/>
        </w:rPr>
        <w:t xml:space="preserve"> </w:t>
      </w:r>
      <w:r w:rsidR="00A7244E">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{"citationItems":[{"id":"ITEM-1","itemData":{"DOI":"10.1038/s41396-018-0046-8","ISSN":"1751-7370","abstract":"Coastal oceans are increasingly eutrophic, warm and acidic through the addition of anthropogenic nitrogen and carbon, respectively. Among the most sensitive taxa to these changes are scleractinian corals, which engineer the most biodiverse ecosystems on Earth. Corals’ sensitivity is a consequence of their evolutionary investment in symbiosis with the dinoflagellate alga, Symbiodinium. Together, the coral holobiont has dominated oligotrophic tropical marine habitats. However, warming destabilizes this association and reduces coral fitness. It has been theorized that, when reefs become warm and eutrophic, mutualistic Symbiodinium sequester more resources for their own growth, thus parasitizing their hosts of nutrition. Here, we tested the hypothesis that sub-bleaching temperature and excess nitrogen promotes symbiont parasitism by measuring respiration (costs) and the assimilation and translocation of both carbon (energy) and nitrogen (growth; both benefits) within Orbicella faveolata hosting one of two Symbiodinium phylotypes using a dual stable isotope tracer incubation at ambient (26 °C) and sub-bleaching (31 °C) temperatures under elevated nitrate. Warming to 31 °C reduced holobiont net primary productivity (NPP) by 60% due to increased respiration which decreased host %carbon by 15% with no apparent cost to the symbiont. Concurrently, Symbiodinium carbon and nitrogen assimilation increased by 14 and 32%, respectively while increasing their mitotic index by 15%, whereas hosts did not gain a proportional increase in translocated photosynthates. We conclude that the disparity in benefits and costs to both partners is evidence of symbiont parasitism in the coral symbiosis and has major implications for the resilience of coral reefs under threat of global change.","author":[{"dropping-particle":"","family":"Baker","given":"David M","non-dropping-particle":"","parse-names":false,"suffix":""},{"dropping-particle":"","family":"Freeman","given":"Christopher J","non-dropping-particle":"","parse-names":false,"suffix":""},{"dropping-particle":"","family":"Wong","given":"Jane C Y","non-dropping-particle":"","parse-names":false,"suffix":""},{"dropping-particle":"","family":"Fogel","given":"Marilyn L","non-dropping-particle":"","parse-names":false,"suffix":""},{"dropping-particle":"","family":"Knowlton","given":"Nancy","non-dropping-particle":"","parse-names":false,"suffix":""}],"container-title":"The ISME Journal","id":"ITEM-1","issue":"3","issued":{"date-parts":[["2018"]]},"page":"921-930","title":"Climate change promotes parasitism in a coral symbiosis","type":"article-journal","volume":"12"},"uris":["http://www.mendeley.com/documents/?uuid=da525a7b-4299-4e75-9c61-a9a57d67dd12"]},{"id":"ITEM-2","itemData":{"DOI":"10.1073/pnas.0801328105","ISSN":"0027-8424","abstract":"Symbioses are widespread in nature and occur along a continuum from parasitism to mutualism. Coral{\\textendash}dinoflagellate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A{\\textendash}H). Corals predominantly associate with clade C Symbiodinium and to a lesser extent with clades A, B, D, F, and G. Variation in the function and interactive physiology of different coral{\\textendash}dinoflagellate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author":[{"dropping-particle":"","family":"Stat","given":"Michael","non-dropping-particle":"","parse-names":false,"suffix":""},{"dropping-particle":"","family":"Morris","given":"Emily","non-dropping-particle":"","parse-names":false,"suffix":""},{"dropping-particle":"","family":"D.","given":"Gates Ruth","non-dropping-particle":"","parse-names":false,"suffix":""}],"container-title":"Proceedings of the National Academy of Sciences","id":"ITEM-2","issued":{"date-parts":[["2008"]]},"publisher":"National Academy of Sciences","title":"Functional diversity in coral{\\textendash}dinoflagellate symbiosis","type":"article-journal"},"uris":["http://www.mendeley.com/documents/?uuid=ddf693c1-54ab-4d70-a16e-8115cdd7d966"]}],"mendeley":{"formattedCitation":"[60,61]","plainTextFormattedCitation":"[60,61]","previouslyFormattedCitation":"[60]"},"properties":{"noteIndex":0},"schema":"https://github.com/citation-style-language/schema/raw/master/csl-citation.json"}</w:instrText>
      </w:r>
      <w:r w:rsidR="00A7244E">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[60,61]</w:t>
      </w:r>
      <w:r w:rsidR="00A7244E">
        <w:rPr>
          <w:rFonts w:asciiTheme="majorHAnsi" w:eastAsia="Calibri" w:hAnsiTheme="majorHAnsi" w:cstheme="majorHAnsi"/>
          <w:color w:val="000000"/>
        </w:rPr>
        <w:fldChar w:fldCharType="end"/>
      </w:r>
      <w:r w:rsidR="00A7244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for </w:t>
      </w:r>
      <w:r w:rsidRPr="000A293E">
        <w:rPr>
          <w:rFonts w:asciiTheme="majorHAnsi" w:eastAsia="Calibri" w:hAnsiTheme="majorHAnsi" w:cstheme="majorHAnsi"/>
          <w:i/>
          <w:color w:val="000000"/>
        </w:rPr>
        <w:t>P</w:t>
      </w:r>
      <w:r w:rsidR="00951136">
        <w:rPr>
          <w:rFonts w:asciiTheme="majorHAnsi" w:eastAsia="Calibri" w:hAnsiTheme="majorHAnsi" w:cstheme="majorHAnsi"/>
          <w:i/>
          <w:color w:val="000000"/>
        </w:rPr>
        <w:t xml:space="preserve">. </w:t>
      </w:r>
      <w:proofErr w:type="spellStart"/>
      <w:r w:rsidR="00951136">
        <w:rPr>
          <w:rFonts w:asciiTheme="majorHAnsi" w:eastAsia="Calibri" w:hAnsiTheme="majorHAnsi" w:cstheme="majorHAnsi"/>
          <w:i/>
          <w:color w:val="000000"/>
        </w:rPr>
        <w:t>verrucosa</w:t>
      </w:r>
      <w:proofErr w:type="spellEnd"/>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and most likely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00951136">
        <w:rPr>
          <w:rFonts w:asciiTheme="majorHAnsi" w:eastAsia="Calibri" w:hAnsiTheme="majorHAnsi" w:cstheme="majorHAnsi"/>
          <w:i/>
          <w:color w:val="000000"/>
        </w:rPr>
        <w:t xml:space="preserve"> </w:t>
      </w:r>
      <w:proofErr w:type="spellStart"/>
      <w:r w:rsidR="00951136">
        <w:rPr>
          <w:rFonts w:asciiTheme="majorHAnsi" w:eastAsia="Calibri" w:hAnsiTheme="majorHAnsi" w:cstheme="majorHAnsi"/>
          <w:i/>
          <w:color w:val="000000"/>
        </w:rPr>
        <w:t>verilli</w:t>
      </w:r>
      <w:proofErr w:type="spellEnd"/>
      <w:r w:rsidRPr="000A293E">
        <w:rPr>
          <w:rFonts w:asciiTheme="majorHAnsi" w:eastAsia="Calibri" w:hAnsiTheme="majorHAnsi" w:cstheme="majorHAnsi"/>
          <w:color w:val="000000"/>
        </w:rPr>
        <w:t xml:space="preserve"> </w:t>
      </w:r>
      <w:r w:rsidRPr="00951136">
        <w:rPr>
          <w:rFonts w:asciiTheme="majorHAnsi" w:eastAsia="Calibri" w:hAnsiTheme="majorHAnsi" w:cstheme="majorHAnsi"/>
          <w:color w:val="000000"/>
        </w:rPr>
        <w:t>(vertical transfer)</w:t>
      </w:r>
      <w:r w:rsidRPr="000A293E">
        <w:rPr>
          <w:rFonts w:asciiTheme="majorHAnsi" w:eastAsia="Calibri" w:hAnsiTheme="majorHAnsi" w:cstheme="majorHAnsi"/>
          <w:i/>
          <w:color w:val="000000"/>
        </w:rPr>
        <w:t xml:space="preserve"> vs</w:t>
      </w:r>
      <w:r w:rsidRPr="00951136">
        <w:rPr>
          <w:rFonts w:asciiTheme="majorHAnsi" w:eastAsia="Calibri" w:hAnsiTheme="majorHAnsi" w:cstheme="majorHAnsi"/>
          <w:color w:val="000000"/>
        </w:rPr>
        <w:t xml:space="preserve">. flexible association with different </w:t>
      </w:r>
      <w:proofErr w:type="spellStart"/>
      <w:r w:rsidRPr="00951136">
        <w:rPr>
          <w:rFonts w:asciiTheme="majorHAnsi" w:eastAsia="Calibri" w:hAnsiTheme="majorHAnsi" w:cstheme="majorHAnsi"/>
          <w:color w:val="000000"/>
        </w:rPr>
        <w:t>Symbiodiniaceae</w:t>
      </w:r>
      <w:proofErr w:type="spellEnd"/>
      <w:r w:rsidRPr="00951136">
        <w:rPr>
          <w:rFonts w:asciiTheme="majorHAnsi" w:eastAsia="Calibri" w:hAnsiTheme="majorHAnsi" w:cstheme="majorHAnsi"/>
          <w:color w:val="000000"/>
        </w:rPr>
        <w:t xml:space="preserve"> genera for </w:t>
      </w:r>
      <w:r w:rsidRPr="00951136">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00951136" w:rsidRPr="00951136">
        <w:rPr>
          <w:rFonts w:asciiTheme="majorHAnsi" w:eastAsia="Calibri" w:hAnsiTheme="majorHAnsi" w:cstheme="majorHAnsi"/>
          <w:i/>
          <w:color w:val="000000"/>
        </w:rPr>
        <w:t xml:space="preserve"> </w:t>
      </w:r>
      <w:proofErr w:type="spellStart"/>
      <w:r w:rsidR="00951136" w:rsidRPr="00951136">
        <w:rPr>
          <w:rFonts w:asciiTheme="majorHAnsi" w:eastAsia="Calibri" w:hAnsiTheme="majorHAnsi" w:cstheme="majorHAnsi"/>
          <w:i/>
          <w:color w:val="000000"/>
        </w:rPr>
        <w:t>hyacinthus</w:t>
      </w:r>
      <w:proofErr w:type="spellEnd"/>
      <w:r w:rsidRPr="00951136">
        <w:rPr>
          <w:rFonts w:asciiTheme="majorHAnsi" w:eastAsia="Calibri" w:hAnsiTheme="majorHAnsi" w:cstheme="majorHAnsi"/>
          <w:color w:val="000000"/>
        </w:rPr>
        <w:t xml:space="preserve"> (horizontal transfer).</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These traits might have disadvantaged </w:t>
      </w:r>
      <w:r w:rsidRPr="000A293E">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hyacinthus</w:t>
      </w:r>
      <w:proofErr w:type="spellEnd"/>
      <w:r w:rsidRPr="000A293E">
        <w:rPr>
          <w:rFonts w:asciiTheme="majorHAnsi" w:eastAsia="Calibri" w:hAnsiTheme="majorHAnsi" w:cstheme="majorHAnsi"/>
          <w:color w:val="000000"/>
        </w:rPr>
        <w:t xml:space="preserve">, which </w:t>
      </w:r>
      <w:r w:rsidR="00691C61">
        <w:rPr>
          <w:rFonts w:asciiTheme="majorHAnsi" w:eastAsia="Calibri" w:hAnsiTheme="majorHAnsi" w:cstheme="majorHAnsi"/>
          <w:color w:val="000000"/>
        </w:rPr>
        <w:t xml:space="preserve">might </w:t>
      </w:r>
      <w:r w:rsidRPr="000A293E">
        <w:rPr>
          <w:rFonts w:asciiTheme="majorHAnsi" w:eastAsia="Calibri" w:hAnsiTheme="majorHAnsi" w:cstheme="majorHAnsi"/>
          <w:color w:val="000000"/>
        </w:rPr>
        <w:t xml:space="preserve">explain </w:t>
      </w:r>
      <w:r w:rsidR="00573C4F">
        <w:rPr>
          <w:rFonts w:asciiTheme="majorHAnsi" w:eastAsia="Calibri" w:hAnsiTheme="majorHAnsi" w:cstheme="majorHAnsi"/>
          <w:color w:val="000000"/>
        </w:rPr>
        <w:t xml:space="preserve">in part </w:t>
      </w:r>
      <w:r w:rsidRPr="000A293E">
        <w:rPr>
          <w:rFonts w:asciiTheme="majorHAnsi" w:eastAsia="Calibri" w:hAnsiTheme="majorHAnsi" w:cstheme="majorHAnsi"/>
          <w:color w:val="000000"/>
        </w:rPr>
        <w:t xml:space="preserve">why this genus </w:t>
      </w:r>
      <w:r w:rsidR="00573C4F">
        <w:rPr>
          <w:rFonts w:asciiTheme="majorHAnsi" w:eastAsia="Calibri" w:hAnsiTheme="majorHAnsi" w:cstheme="majorHAnsi"/>
          <w:color w:val="000000"/>
        </w:rPr>
        <w:t xml:space="preserve">is more sensitive </w:t>
      </w:r>
      <w:r w:rsidR="000105A9">
        <w:rPr>
          <w:rFonts w:asciiTheme="majorHAnsi" w:eastAsia="Calibri" w:hAnsiTheme="majorHAnsi" w:cstheme="majorHAnsi"/>
          <w:color w:val="000000"/>
        </w:rPr>
        <w:t xml:space="preserve">and becomes </w:t>
      </w:r>
      <w:r w:rsidRPr="000A293E">
        <w:rPr>
          <w:rFonts w:asciiTheme="majorHAnsi" w:eastAsia="Calibri" w:hAnsiTheme="majorHAnsi" w:cstheme="majorHAnsi"/>
          <w:color w:val="000000"/>
        </w:rPr>
        <w:t xml:space="preserve">to be rare compared to </w:t>
      </w:r>
      <w:r w:rsidR="00B12D7E">
        <w:rPr>
          <w:rFonts w:asciiTheme="majorHAnsi" w:eastAsia="Calibri" w:hAnsiTheme="majorHAnsi" w:cstheme="majorHAnsi"/>
          <w:i/>
          <w:color w:val="000000"/>
        </w:rPr>
        <w:t xml:space="preserve">P.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or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color w:val="000000"/>
        </w:rPr>
        <w:t xml:space="preserve">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{"citationItems":[{"id":"ITEM-1","itemData":{"author":[{"dropping-particle":"","family":"Babcock","given":"Russ C","non-dropping-particle":"","parse-names":false,"suffix":""},{"dropping-particle":"","family":"Baird","given":"Andrew H","non-dropping-particle":"","parse-names":false,"suffix":""},{"dropping-particle":"","family":"Piromvaragorn","given":"Srisakul","non-dropping-particle":"","parse-names":false,"suffix":""},{"dropping-particle":"","family":"Thomson","given":"Damian P","non-dropping-particle":"","parse-names":false,"suffix":""},{"dropping-particle":"","family":"Willis","given":"Bette L","non-dropping-particle":"","parse-names":false,"suffix":""}],"container-title":"ZOOLOGICAL STUDIES-TAIPEI-","id":"ITEM-1","issue":"1","issued":{"date-parts":[["2003"]]},"page":"211-226","publisher":"Citeseer","title":"Identification of scleractinian coral recruits from Indo-Pacific reefs","type":"article-journal","volume":"42"},"uris":["http://www.mendeley.com/documents/?uuid=65eaf3f3-bd7d-45b1-afc4-fced814f933e"]}],"mendeley":{"formattedCitation":"[62]","plainTextFormattedCitation":"[62]","previouslyFormattedCitation":"[61]"},"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[62]</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In addition, </w:t>
      </w:r>
      <w:r w:rsidRPr="000A293E">
        <w:rPr>
          <w:rFonts w:asciiTheme="majorHAnsi" w:eastAsia="Calibri" w:hAnsiTheme="majorHAnsi" w:cstheme="majorHAnsi"/>
        </w:rPr>
        <w:t>i</w:t>
      </w:r>
      <w:r w:rsidRPr="000A293E">
        <w:rPr>
          <w:rFonts w:asciiTheme="majorHAnsi" w:eastAsia="Calibri" w:hAnsiTheme="majorHAnsi" w:cstheme="majorHAnsi"/>
          <w:color w:val="000000"/>
        </w:rPr>
        <w:t xml:space="preserve">n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xml:space="preserve"> the sensitivity to bleaching for </w:t>
      </w:r>
      <w:r w:rsidRPr="000A293E">
        <w:rPr>
          <w:rFonts w:asciiTheme="majorHAnsi" w:eastAsia="Calibri" w:hAnsiTheme="majorHAnsi" w:cstheme="majorHAnsi"/>
          <w:i/>
          <w:color w:val="000000"/>
        </w:rPr>
        <w:t>Acropora</w:t>
      </w:r>
      <w:r w:rsidRPr="000A293E">
        <w:rPr>
          <w:rFonts w:asciiTheme="majorHAnsi" w:eastAsia="Calibri" w:hAnsiTheme="majorHAnsi" w:cstheme="majorHAnsi"/>
          <w:color w:val="000000"/>
        </w:rPr>
        <w:t xml:space="preserve"> genus is </w:t>
      </w:r>
      <w:r w:rsidR="000105A9">
        <w:rPr>
          <w:rFonts w:asciiTheme="majorHAnsi" w:eastAsia="Calibri" w:hAnsiTheme="majorHAnsi" w:cstheme="majorHAnsi"/>
          <w:color w:val="000000"/>
        </w:rPr>
        <w:t xml:space="preserve">about </w:t>
      </w:r>
      <w:r w:rsidRPr="000A293E">
        <w:rPr>
          <w:rFonts w:asciiTheme="majorHAnsi" w:eastAsia="Calibri" w:hAnsiTheme="majorHAnsi" w:cstheme="majorHAnsi"/>
          <w:color w:val="000000"/>
        </w:rPr>
        <w:t xml:space="preserve">3 times higher than for </w:t>
      </w:r>
      <w:proofErr w:type="spellStart"/>
      <w:r w:rsidRPr="000A293E">
        <w:rPr>
          <w:rFonts w:asciiTheme="majorHAnsi" w:eastAsia="Calibri" w:hAnsiTheme="majorHAnsi" w:cstheme="majorHAnsi"/>
          <w:i/>
          <w:color w:val="000000"/>
        </w:rPr>
        <w:t>Montipora</w:t>
      </w:r>
      <w:proofErr w:type="spellEnd"/>
      <w:r w:rsidRPr="000A293E">
        <w:rPr>
          <w:rFonts w:asciiTheme="majorHAnsi" w:eastAsia="Calibri" w:hAnsiTheme="majorHAnsi" w:cstheme="majorHAnsi"/>
          <w:color w:val="000000"/>
        </w:rPr>
        <w:t xml:space="preserve"> genus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{"citationItems":[{"id":"ITEM-1","itemData":{"author":[{"dropping-particle":"","family":"Pratchett","given":"Morgan S","non-dropping-particle":"","parse-names":false,"suffix":""},{"dropping-particle":"","family":"McCowan","given":"Dominique","non-dropping-particle":"","parse-names":false,"suffix":""},{"dropping-particle":"","family":"Maynard","given":"Jeffrey A","non-dropping-particle":"","parse-names":false,"suffix":""},{"dropping-particle":"","family":"Heron","given":"Scott F","non-dropping-particle":"","parse-names":false,"suffix":""}],"container-title":"PLoS one","id":"ITEM-1","issue":"7","issued":{"date-parts":[["2013"]]},"page":"e70443","publisher":"Public Library of Science","title":"Changes in bleaching susceptibility among corals subject to ocean warming and recurrent bleaching in Moorea, French Polynesia","type":"article-journal","volume":"8"},"uris":["http://www.mendeley.com/documents/?uuid=4730f413-58a7-4d88-ba37-bcadd271c8d2"]}],"mendeley":{"formattedCitation":"[63]","plainTextFormattedCitation":"[63]","previouslyFormattedCitation":"[62]"},"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[63]</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 combination of higher photosynthetic activity (</w:t>
      </w:r>
      <w:r w:rsidR="00993262">
        <w:rPr>
          <w:rFonts w:asciiTheme="majorHAnsi" w:eastAsia="Calibri" w:hAnsiTheme="majorHAnsi" w:cstheme="majorHAnsi"/>
          <w:color w:val="000000"/>
        </w:rPr>
        <w:t>e.g.,</w:t>
      </w:r>
      <w:r w:rsidR="00DE4CD0">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more lipids) coupled with greater tolerance to global stressors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{"citationItems":[{"id":"ITEM-1","itemData":{"DOI":"https://doi.org/10.5697/oc.55-4.917","ISSN":"0078-3234","abstract":"The effects of temperature on two reef building corals Pocillopora damicornis and P. verrucosa inhabiting the Obhur Creek, a small embayment on the western, Red Sea coast of Saudi Arabia, was studied from December 2009 to November 2010. The overall annual range of seawater temperature in Obhur Creek was between 24.5°C and 33°C. Zooxanthellae abundance and diversity showed seasonal variations: the number of zooxanthellae in P. damicornis was slightly higher than in P. verrucosa, and the abundance of zooxanthellae of both species was low in summer and high during winter. The respiration rate of P. verrucosa did not vary between summer and winter, suggesting compensatory acclimation. In contrast, the respiratory rate in P. damicornis was lower in winter than in summer. During the winter season the metabolic rate was higher in both species owing to the optimum seawater temperature (30°C). As a result of the abundance of zooxanthellae and the optimum seawater temperature, the growth rates of the skeletons of the two coral species were higher in winter and lower in summer. In general, the results showed that P. verrucosa is more flexible with respect to temperature than P. damicornis. The difference in zooxanthellae thermal tolerances at 35°C may be due to the algal genotypes between the two species, resulting in P. damicornis becoming bleached as the rate of metabolism exceeds the rate of photosynthesis with increasing temperature.","author":[{"dropping-particle":"","family":"Al-Sofyani","given":"Abdulmohsin A","non-dropping-particle":"","parse-names":false,"suffix":""},{"dropping-particle":"","family":"Floos","given":"Yahya A M","non-dropping-particle":"","parse-names":false,"suffix":""}],"container-title":"Oceanologia","id":"ITEM-1","issue":"4","issued":{"date-parts":[["2013"]]},"page":"917-935","title":"Effect of temperature on two reef-building corals Pocillopora damicornis and P. verrucosa in the Red Sea","type":"article-journal","volume":"55"},"uris":["http://www.mendeley.com/documents/?uuid=8439af58-7dd8-4a8b-8270-644b4c6665a1"]},{"id":"ITEM-2","itemData":{"DOI":"10.1186/s40555-015-0134-7","ISSN":"1810-522X","abstract":"When coral planulae, which use a horizontal mode of symbiont transmission, are inoculated with Symbiodinium, they suffer greater oxidative stress under strong light or high-temperature stress than non-symbiotic counterparts. Thus, dinoflagellate symbionts may become a source of reactive oxygen species (ROS) under stress. However, it remains unknown whether vertically transmitted symbionts negatively affect coral larvae under stress. We investigated the thermal tolerance of symbiotic planulae of a vertical transmitter coral, Pocillopora damicornis.","author":[{"dropping-particle":"","family":"Haryanti","given":"Dwi","non-dropping-particle":"","parse-names":false,"suffix":""},{"dropping-particle":"","family":"Yasuda","given":"Naoko","non-dropping-particle":"","parse-names":false,"suffix":""},{"dropping-particle":"","family":"Harii","given":"Saki","non-dropping-particle":"","parse-names":false,"suffix":""},{"dropping-particle":"","family":"Hidaka","given":"Michio","non-dropping-particle":"","parse-names":false,"suffix":""}],"container-title":"Zoological Studies","id":"ITEM-2","issue":"1","issued":{"date-parts":[["2015"]]},"page":"52","title":"High tolerance of symbiotic larvae of Pocillopora damicornis to thermal stress","type":"article-journal","volume":"54"},"uris":["http://www.mendeley.com/documents/?uuid=b9a2c1e5-2261-4f04-8a94-c6521e1d3c78"]}],"mendeley":{"formattedCitation":"[64,65]","plainTextFormattedCitation":"[64,65]","previouslyFormattedCitation":"[63,64]"},"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[64,65]</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may explain the success of </w:t>
      </w:r>
      <w:r w:rsidR="00C52172">
        <w:rPr>
          <w:rFonts w:asciiTheme="majorHAnsi" w:eastAsia="Calibri" w:hAnsiTheme="majorHAnsi" w:cstheme="majorHAnsi"/>
          <w:i/>
          <w:color w:val="000000"/>
        </w:rPr>
        <w:t>P</w:t>
      </w:r>
      <w:r w:rsidR="00B12D7E">
        <w:rPr>
          <w:rFonts w:asciiTheme="majorHAnsi" w:eastAsia="Calibri" w:hAnsiTheme="majorHAnsi" w:cstheme="majorHAnsi"/>
          <w:i/>
          <w:color w:val="000000"/>
        </w:rPr>
        <w:t>.</w:t>
      </w:r>
      <w:r w:rsidR="0019566D">
        <w:rPr>
          <w:rFonts w:asciiTheme="majorHAnsi" w:eastAsia="Calibri" w:hAnsiTheme="majorHAnsi" w:cstheme="majorHAnsi"/>
          <w:i/>
          <w:color w:val="000000"/>
        </w:rPr>
        <w:t>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and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in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especially while reefs were recovering from the effects of the Oli cyclone in 2010. The other three coral species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Pr="000A293E">
        <w:rPr>
          <w:rFonts w:asciiTheme="majorHAnsi" w:eastAsia="Calibri" w:hAnsiTheme="majorHAnsi" w:cstheme="majorHAnsi"/>
          <w:color w:val="000000"/>
        </w:rPr>
        <w:t xml:space="preserve"> </w:t>
      </w:r>
      <w:r w:rsidRPr="000A293E">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curta</w:t>
      </w:r>
      <w:proofErr w:type="spellEnd"/>
      <w:r w:rsidRPr="000A293E">
        <w:rPr>
          <w:rFonts w:asciiTheme="majorHAnsi" w:eastAsia="Calibri" w:hAnsiTheme="majorHAnsi" w:cstheme="majorHAnsi"/>
          <w:i/>
          <w:color w:val="000000"/>
        </w:rPr>
        <w:t>, N</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irregularis</w:t>
      </w:r>
      <w:proofErr w:type="spellEnd"/>
      <w:r w:rsidRPr="000A293E">
        <w:rPr>
          <w:rFonts w:asciiTheme="majorHAnsi" w:eastAsia="Calibri" w:hAnsiTheme="majorHAnsi" w:cstheme="majorHAnsi"/>
          <w:color w:val="000000"/>
        </w:rPr>
        <w:t xml:space="preserve"> and</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massive</w:t>
      </w:r>
      <w:r w:rsidRPr="000A293E">
        <w:rPr>
          <w:rFonts w:asciiTheme="majorHAnsi" w:eastAsia="Calibri" w:hAnsiTheme="majorHAnsi" w:cstheme="majorHAnsi"/>
          <w:i/>
          <w:color w:val="000000"/>
        </w:rPr>
        <w:t xml:space="preserve"> Porites spp.</w:t>
      </w:r>
      <w:r w:rsidRPr="000A293E">
        <w:rPr>
          <w:rFonts w:asciiTheme="majorHAnsi" w:eastAsia="Calibri" w:hAnsiTheme="majorHAnsi" w:cstheme="majorHAnsi"/>
          <w:color w:val="000000"/>
        </w:rPr>
        <w:t xml:space="preserve">) show intermediate physiological performances and intermediate abundances around </w:t>
      </w:r>
      <w:proofErr w:type="spellStart"/>
      <w:r w:rsidRPr="000A293E">
        <w:rPr>
          <w:rFonts w:asciiTheme="majorHAnsi" w:eastAsia="Calibri" w:hAnsiTheme="majorHAnsi" w:cstheme="majorHAnsi"/>
          <w:color w:val="000000"/>
        </w:rPr>
        <w:t>Mo'orea</w:t>
      </w:r>
      <w:proofErr w:type="spellEnd"/>
      <w:r w:rsidRPr="000A293E">
        <w:rPr>
          <w:rFonts w:asciiTheme="majorHAnsi" w:eastAsia="Calibri" w:hAnsiTheme="majorHAnsi" w:cstheme="majorHAnsi"/>
          <w:color w:val="000000"/>
        </w:rPr>
        <w:t xml:space="preserve">. We hypothesize that physiological traits may determine the energy available for different crucial </w:t>
      </w:r>
      <w:r w:rsidRPr="000A293E">
        <w:rPr>
          <w:rFonts w:asciiTheme="majorHAnsi" w:eastAsia="Calibri" w:hAnsiTheme="majorHAnsi" w:cstheme="majorHAnsi"/>
          <w:color w:val="000000"/>
        </w:rPr>
        <w:lastRenderedPageBreak/>
        <w:t xml:space="preserve">processes at population and community level such as the reproduction or the capacity to rapidly reach the </w:t>
      </w:r>
      <w:r w:rsidR="00B40AE9">
        <w:rPr>
          <w:rFonts w:asciiTheme="majorHAnsi" w:eastAsia="Calibri" w:hAnsiTheme="majorHAnsi" w:cstheme="majorHAnsi"/>
          <w:color w:val="000000"/>
        </w:rPr>
        <w:t>size-escape</w:t>
      </w:r>
      <w:r w:rsidR="00154559">
        <w:rPr>
          <w:rFonts w:asciiTheme="majorHAnsi" w:eastAsia="Calibri" w:hAnsiTheme="majorHAnsi" w:cstheme="majorHAnsi"/>
          <w:color w:val="000000"/>
        </w:rPr>
        <w:t xml:space="preserve"> </w:t>
      </w:r>
      <w:r w:rsidR="00B84FC1">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{"citationItems":[{"id":"ITEM-1","itemData":{"DOI":"https://doi.org/10.1890/12-0495.1","abstract":"Newly settled recruits typically suffer high mortality from disturbances, but rapid growth reduces their mortality once size-escape thresholds are attained. Ocean acidification (OA) reduces the growth of recruiting benthic invertebrates, yet no direct effects on survivorship have been demonstrated. We tested whether the reduced growth of coral recruits caused by OA would increase their mortality by prolonging their vulnerability to an acute disturbance: fish herbivory on surrounding algal turf. After two months' growth in ambient or elevated CO2 levels, the linear extension and calcification of coral (Acropora millepora) recruits decreased as CO2 partial pressure (pCO2) increased. When recruits were subjected to incidental fish grazing, their mortality was inversely size dependent. However, we also found an additive effect of pCO2 such that recruit mortality was higher under elevated pCO2 irrespective of size. Compared to ambient conditions, coral recruits needed to double their size at the highest pCO2 to escape incidental grazing mortality. This general trend was observed with three groups of predators (blenny, surgeonfish, and parrotfish), although the magnitude of the fish treatment varied among species. Our study demonstrates the importance of size-escape thresholds in early recruit survival and how OA can shift these thresholds, potentially intensifying population bottlenecks in benthic invertebrate recruitment.","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J","non-dropping-particle":"","parse-names":false,"suffix":""}],"container-title":"Ecology","id":"ITEM-1","issue":"10","issued":{"date-parts":[["2012"]]},"page":"2131-2138","title":"Interactions among chronic and acute impacts on coral recruits: the importance of size-escape thresholds","type":"article-journal","volume":"93"},"uris":["http://www.mendeley.com/documents/?uuid=d6041b15-88b3-4696-8466-7111dfed10b5"]}],"mendeley":{"formattedCitation":"[49]","plainTextFormattedCitation":"[49]","previouslyFormattedCitation":"[49]"},"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[49]</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thus favouring certain species under given environmental </w:t>
      </w:r>
      <w:r w:rsidR="0019566D">
        <w:rPr>
          <w:rFonts w:asciiTheme="majorHAnsi" w:eastAsia="Calibri" w:hAnsiTheme="majorHAnsi" w:cstheme="majorHAnsi"/>
          <w:color w:val="000000"/>
        </w:rPr>
        <w:t>contexts</w:t>
      </w:r>
      <w:r w:rsidRPr="000A293E">
        <w:rPr>
          <w:rFonts w:asciiTheme="majorHAnsi" w:eastAsia="Calibri" w:hAnsiTheme="majorHAnsi" w:cstheme="majorHAnsi"/>
          <w:color w:val="000000"/>
        </w:rPr>
        <w:t xml:space="preserve">. </w:t>
      </w:r>
    </w:p>
    <w:p w14:paraId="35EBD1F7" w14:textId="10648DBF" w:rsidR="00DF146F" w:rsidRPr="000A293E" w:rsidRDefault="00FE3B28" w:rsidP="00691C61">
      <w:pPr>
        <w:spacing w:line="480" w:lineRule="auto"/>
        <w:ind w:firstLine="709"/>
        <w:jc w:val="both"/>
        <w:rPr>
          <w:rFonts w:asciiTheme="majorHAnsi" w:eastAsia="Calibri" w:hAnsiTheme="majorHAnsi" w:cstheme="majorHAnsi"/>
          <w:color w:val="000000"/>
        </w:rPr>
      </w:pPr>
      <w:sdt>
        <w:sdtPr>
          <w:rPr>
            <w:rFonts w:asciiTheme="majorHAnsi" w:hAnsiTheme="majorHAnsi" w:cstheme="majorHAnsi"/>
          </w:rPr>
          <w:tag w:val="goog_rdk_22"/>
          <w:id w:val="1066304735"/>
          <w:showingPlcHdr/>
        </w:sdtPr>
        <w:sdtEndPr/>
        <w:sdtContent>
          <w:r w:rsidR="00247C57">
            <w:rPr>
              <w:rFonts w:asciiTheme="majorHAnsi" w:hAnsiTheme="majorHAnsi" w:cstheme="majorHAnsi"/>
            </w:rPr>
            <w:t xml:space="preserve">     </w:t>
          </w:r>
        </w:sdtContent>
      </w:sdt>
      <w:r w:rsidR="00207226" w:rsidRPr="000A293E">
        <w:rPr>
          <w:rFonts w:asciiTheme="majorHAnsi" w:eastAsia="Calibri" w:hAnsiTheme="majorHAnsi" w:cstheme="majorHAnsi"/>
          <w:color w:val="000000"/>
        </w:rPr>
        <w:t>In the case of photosynthesis and respiration, the isometric nature of their relationship with colony-size makes it more predictable to scale colony-level estimates to the community level</w:t>
      </w:r>
      <w:r w:rsidR="00EB3DEA">
        <w:rPr>
          <w:rFonts w:asciiTheme="majorHAnsi" w:eastAsia="Calibri" w:hAnsiTheme="majorHAnsi" w:cstheme="majorHAnsi"/>
          <w:color w:val="000000"/>
        </w:rPr>
        <w:t xml:space="preserve"> (</w:t>
      </w:r>
      <w:proofErr w:type="gramStart"/>
      <w:r w:rsidR="00993262">
        <w:rPr>
          <w:rFonts w:asciiTheme="majorHAnsi" w:eastAsia="Calibri" w:hAnsiTheme="majorHAnsi" w:cstheme="majorHAnsi"/>
          <w:i/>
          <w:color w:val="000000"/>
        </w:rPr>
        <w:t>i.e.,</w:t>
      </w:r>
      <w:r w:rsidR="00DE4CD0">
        <w:rPr>
          <w:rFonts w:asciiTheme="majorHAnsi" w:eastAsia="Calibri" w:hAnsiTheme="majorHAnsi" w:cstheme="majorHAnsi"/>
          <w:i/>
          <w:color w:val="000000"/>
        </w:rPr>
        <w:t>,</w:t>
      </w:r>
      <w:proofErr w:type="gramEnd"/>
      <w:r w:rsidR="00154559">
        <w:rPr>
          <w:rFonts w:asciiTheme="majorHAnsi" w:eastAsia="Calibri" w:hAnsiTheme="majorHAnsi" w:cstheme="majorHAnsi"/>
          <w:i/>
          <w:color w:val="000000"/>
        </w:rPr>
        <w:t xml:space="preserve"> </w:t>
      </w:r>
      <w:r w:rsidR="00154559" w:rsidRPr="00B114CE">
        <w:rPr>
          <w:rFonts w:asciiTheme="majorHAnsi" w:eastAsia="Calibri" w:hAnsiTheme="majorHAnsi" w:cstheme="majorHAnsi"/>
          <w:color w:val="000000"/>
        </w:rPr>
        <w:t>if the total surface area</w:t>
      </w:r>
      <w:r w:rsidR="00CE5B26" w:rsidRPr="00B114CE">
        <w:rPr>
          <w:rFonts w:asciiTheme="majorHAnsi" w:eastAsia="Calibri" w:hAnsiTheme="majorHAnsi" w:cstheme="majorHAnsi"/>
          <w:color w:val="000000"/>
        </w:rPr>
        <w:t xml:space="preserve"> and the number of species are known, </w:t>
      </w:r>
      <w:r w:rsidR="00BD783F" w:rsidRPr="00B114CE">
        <w:rPr>
          <w:rFonts w:asciiTheme="majorHAnsi" w:eastAsia="Calibri" w:hAnsiTheme="majorHAnsi" w:cstheme="majorHAnsi"/>
          <w:color w:val="000000"/>
        </w:rPr>
        <w:t>we may be able to define the accurate estimate</w:t>
      </w:r>
      <w:r w:rsidR="00FF619D">
        <w:rPr>
          <w:rFonts w:asciiTheme="majorHAnsi" w:eastAsia="Calibri" w:hAnsiTheme="majorHAnsi" w:cstheme="majorHAnsi"/>
          <w:color w:val="000000"/>
        </w:rPr>
        <w:t>).</w:t>
      </w:r>
      <w:r w:rsidR="00207226" w:rsidRPr="000A293E">
        <w:rPr>
          <w:rFonts w:asciiTheme="majorHAnsi" w:eastAsia="Calibri" w:hAnsiTheme="majorHAnsi" w:cstheme="majorHAnsi"/>
          <w:color w:val="000000"/>
        </w:rPr>
        <w:t xml:space="preserve"> In these cases, standard coral monitoring that </w:t>
      </w:r>
      <w:r w:rsidR="00207226" w:rsidRPr="000A293E">
        <w:rPr>
          <w:rFonts w:asciiTheme="majorHAnsi" w:eastAsia="Calibri" w:hAnsiTheme="majorHAnsi" w:cstheme="majorHAnsi"/>
        </w:rPr>
        <w:t>records</w:t>
      </w:r>
      <w:r w:rsidR="00207226" w:rsidRPr="000A293E">
        <w:rPr>
          <w:rFonts w:asciiTheme="majorHAnsi" w:eastAsia="Calibri" w:hAnsiTheme="majorHAnsi" w:cstheme="majorHAnsi"/>
          <w:color w:val="000000"/>
        </w:rPr>
        <w:t xml:space="preserve"> the percentage of substrate cover by the different species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English","given":"S","non-dropping-particle":"","parse-names":false,"suffix":""},{"dropping-particle":"","family":"Wilkinson","given":"Clive","non-dropping-particle":"","parse-names":false,"suffix":""},{"dropping-particle":"","family":"Baker","given":"V","non-dropping-particle":"","parse-names":false,"suffix":""}],"id":"ITEM-1","issue":"333.952 S9","issued":{"date-parts":[["1997"]]},"title":"Survey manual for tropical marine resources","type":"book"},"uris":["http://www.mendeley.com/documents/?uuid=ab810dce-d838-4fe3-83c1-562fe353cd45"]},{"id":"ITEM-2","itemData":{"author":[{"dropping-particle":"","family":"Hill","given":"Jos J","non-dropping-particle":"","parse-names":false,"suffix":""},{"dropping-particle":"","family":"Wilkinson","given":"Clive C R","non-dropping-particle":"","parse-names":false,"suffix":""},{"dropping-particle":"","family":"others","given":"","non-dropping-particle":"","parse-names":false,"suffix":""}],"id":"ITEM-2","issued":{"date-parts":[["2004"]]},"publisher":"Australian Institute of Marine Science (AIMS)","title":"Methods for ecological monitoring of coral reefs: a resource for managers","type":"book"},"uris":["http://www.mendeley.com/documents/?uuid=fa30b822-00cc-43a6-8336-522ed8ec3f8d"]}],"mendeley":{"formattedCitation":"[66,67]","plainTextFormattedCitation":"[66,67]","previouslyFormattedCitation":"[65,66]"},"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[66,67]</w:t>
      </w:r>
      <w:r w:rsidR="00B84FC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allows to estimate community-level photosynthetic capacity. Nevertheless, calcification is a crucial function performed by coral assemblages, which has direct implications for reef accretion </w:t>
      </w:r>
      <w:r w:rsidR="00B84FC1">
        <w:rPr>
          <w:rFonts w:asciiTheme="majorHAnsi" w:eastAsia="Calibri" w:hAnsiTheme="majorHAnsi" w:cstheme="majorHAnsi"/>
          <w:color w:val="000000"/>
        </w:rPr>
        <w:fldChar w:fldCharType="begin" w:fldLock="1"/>
      </w:r>
      <w:r w:rsidR="00B84FC1">
        <w:rPr>
          <w:rFonts w:asciiTheme="majorHAnsi" w:eastAsia="Calibri" w:hAnsiTheme="majorHAnsi" w:cstheme="majorHAnsi"/>
          <w:color w:val="000000"/>
        </w:rPr>
        <w:instrText>ADDIN CSL_CITATION {"citationItems":[{"id":"ITEM-1","itemData":{"DOI":"10.1038/s41586-018-0194-z","ISSN":"1476-4687","abstract":"Sea-level rise (SLR) is predicted to elevate water depths above coral reefs and to increase coastal wave exposure as ecological degradation limits vertical reef growth, but projections lack data on interactions between local rates of reef growth and sea level rise. Here we calculate the vertical growth potential of more than 200 tropical western Atlantic and Indian Ocean reefs, and compare these against recent and projected rates of SLR under different Representative Concentration Pathway (RCP) scenarios. Although many reefs retain accretion rates close to recent SLR trends, few will have the capacity to track SLR projections under RCP4.5 scenarios without sustained ecological recovery, and under RCP8.5 scenarios most reefs are predicted to experience mean water depth increases of more than 0.5 m by 2100. Coral cover strongly predicts reef capacity to track SLR, but threshold cover levels that will be necessary to prevent submergence are well above those observed on most reefs. Urgent action is thus needed to mitigate climate, sea-level and future ecological changes in order to limit the magnitude of future reef submergence.","author":[{"dropping-particle":"","family":"Perry","given":"Chris","non-dropping-particle":"","parse-names":false,"suffix":""},{"dropping-particle":"","family":"Alvarez-Filip","given":"Lorenzo","non-dropping-particle":"","parse-names":false,"suffix":""},{"dropping-particle":"","family":"Graham","given":"Nicholas A J","non-dropping-particle":"","parse-names":false,"suffix":""},{"dropping-particle":"","family":"Mumby","given":"Peter J","non-dropping-particle":"","parse-names":false,"suffix":""},{"dropping-particle":"","family":"Wilson","given":"Shaun K","non-dropping-particle":"","parse-names":false,"suffix":""},{"dropping-particle":"","family":"Kench","given":"Paul S","non-dropping-particle":"","parse-names":false,"suffix":""},{"dropping-particle":"","family":"Manzello","given":"Derek P","non-dropping-particle":"","parse-names":false,"suffix":""},{"dropping-particle":"","family":"Morgan","given":"Kyle M","non-dropping-particle":"","parse-names":false,"suffix":""},{"dropping-particle":"","family":"Slangen","given":"Aimee B A","non-dropping-particle":"","parse-names":false,"suffix":""},{"dropping-particle":"","family":"Thomson","given":"Damian P","non-dropping-particle":"","parse-names":false,"suffix":""},{"dropping-particle":"","family":"Januchowski-Hartley","given":"Fraser","non-dropping-particle":"","parse-names":false,"suffix":""},{"dropping-particle":"","family":"Smithers","given":"Scott G","non-dropping-particle":"","parse-names":false,"suffix":""},{"dropping-particle":"","family":"Steneck","given":"Robert S","non-dropping-particle":"","parse-names":false,"suffix":""},{"dropping-particle":"","family":"Carlton","given":"Renee","non-dropping-particle":"","parse-names":false,"suffix":""},{"dropping-particle":"","family":"Edinger","given":"Evan N","non-dropping-particle":"","parse-names":false,"suffix":""},{"dropping-particle":"","family":"Enochs","given":"Ian C","non-dropping-particle":"","parse-names":false,"suffix":""},{"dropping-particle":"","family":"Estrada-Saldívar","given":"Nuria","non-dropping-particle":"","parse-names":false,"suffix":""},{"dropping-particle":"","family":"Haywood","given":"Michael D E","non-dropping-particle":"","parse-names":false,"suffix":""},{"dropping-particle":"","family":"Kolodziej","given":"Graham","non-dropping-particle":"","parse-names":false,"suffix":""},{"dropping-particle":"","family":"Murphy","given":"Gary N","non-dropping-particle":"","parse-names":false,"suffix":""},{"dropping-particle":"","family":"Pérez-Cervantes","given":"Esmeralda","non-dropping-particle":"","parse-names":false,"suffix":""},{"dropping-particle":"","family":"Suchley","given":"Adam","non-dropping-particle":"","parse-names":false,"suffix":""},{"dropping-particle":"","family":"Valentino","given":"Lauren","non-dropping-particle":"","parse-names":false,"suffix":""},{"dropping-particle":"","family":"Boenish","given":"Robert","non-dropping-particle":"","parse-names":false,"suffix":""},{"dropping-particle":"","family":"Wilson","given":"Margaret","non-dropping-particle":"","parse-names":false,"suffix":""},{"dropping-particle":"","family":"Macdonald","given":"Chancey","non-dropping-particle":"","parse-names":false,"suffix":""}],"container-title":"Nature","id":"ITEM-1","issue":"7710","issued":{"date-parts":[["2018"]]},"page":"396-400","title":"Loss of coral reef growth capacity to track future increases in sea level","type":"article-journal","volume":"558"},"uris":["http://www.mendeley.com/documents/?uuid=e3327cd4-dd18-4699-819c-0ad936fd5ec0"]}],"mendeley":{"formattedCitation":"[10]","plainTextFormattedCitation":"[10]","previouslyFormattedCitation":"[10]"},"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B84FC1" w:rsidRPr="00B84FC1">
        <w:rPr>
          <w:rFonts w:asciiTheme="majorHAnsi" w:eastAsia="Calibri" w:hAnsiTheme="majorHAnsi" w:cstheme="majorHAnsi"/>
          <w:noProof/>
          <w:color w:val="000000"/>
        </w:rPr>
        <w:t>[10]</w:t>
      </w:r>
      <w:r w:rsidR="00B84FC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and waves energy attenuation </w:t>
      </w:r>
      <w:r w:rsidR="00B84FC1">
        <w:rPr>
          <w:rFonts w:asciiTheme="majorHAnsi" w:eastAsia="Calibri" w:hAnsiTheme="majorHAnsi" w:cstheme="majorHAnsi"/>
          <w:color w:val="000000"/>
        </w:rPr>
        <w:fldChar w:fldCharType="begin" w:fldLock="1"/>
      </w:r>
      <w:r w:rsidR="009D7153">
        <w:rPr>
          <w:rFonts w:asciiTheme="majorHAnsi" w:eastAsia="Calibri" w:hAnsiTheme="majorHAnsi" w:cstheme="majorHAnsi"/>
          <w:color w:val="000000"/>
        </w:rPr>
        <w:instrText>ADDIN CSL_CITATION {"citationItems":[{"id":"ITEM-1","itemData":{"DOI":"10.1126/sciadv.aao4350","abstract":"Coral reefs are diverse ecosystems that support millions of people worldwide by providing coastal protection from waves. Climate change and human impacts are leading to degraded coral reefs and to rising sea levels, posing concerns for the protection of tropical coastal regions in the near future. We use a wave dissipation model calibrated with empirical wave data to calculate the future increase of back-reef wave height. We show that, in the near future, the structural complexity of coral reefs is more important than sea-level rise in determining the coastal protection provided by coral reefs from average waves. We also show that a significant increase in average wave heights could occur at present sea level if there is sustained degradation of benthic structural complexity. Our results highlight that maintaining the structural complexity of coral reefs is key to ensure coastal protection on tropical coastlines in the future.","author":[{"dropping-particle":"","family":"Harris","given":"Daniel L","non-dropping-particle":"","parse-names":false,"suffix":""},{"dropping-particle":"","family":"Rovere","given":"Alessio","non-dropping-particle":"","parse-names":false,"suffix":""},{"dropping-particle":"","family":"Casella","given":"Elisa","non-dropping-particle":"","parse-names":false,"suffix":""},{"dropping-particle":"","family":"Power","given":"Hannah","non-dropping-particle":"","parse-names":false,"suffix":""},{"dropping-particle":"","family":"Canavesio","given":"Remy","non-dropping-particle":"","parse-names":false,"suffix":""},{"dropping-particle":"","family":"Collin","given":"Antoine","non-dropping-particle":"","parse-names":false,"suffix":""},{"dropping-particle":"","family":"Pomeroy","given":"Andrew","non-dropping-particle":"","parse-names":false,"suffix":""},{"dropping-particle":"","family":"Webster","given":"Jody M","non-dropping-particle":"","parse-names":false,"suffix":""},{"dropping-particle":"","family":"Parravicini","given":"Valeriano","non-dropping-particle":"","parse-names":false,"suffix":""}],"container-title":"Science Advances","id":"ITEM-1","issue":"2","issued":{"date-parts":[["2018","2","1"]]},"page":"eaao4350","title":"Coral reef structural complexity provides important coastal protection from waves under rising sea levels","type":"article-journal","volume":"4"},"uris":["http://www.mendeley.com/documents/?uuid=91d7ec90-5888-4203-8101-be0a8b5beb0b"]}],"mendeley":{"formattedCitation":"[2]","plainTextFormattedCitation":"[2]","previouslyFormattedCitation":"[2]"},"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B84FC1" w:rsidRPr="00B84FC1">
        <w:rPr>
          <w:rFonts w:asciiTheme="majorHAnsi" w:eastAsia="Calibri" w:hAnsiTheme="majorHAnsi" w:cstheme="majorHAnsi"/>
          <w:noProof/>
          <w:color w:val="000000"/>
        </w:rPr>
        <w:t>[2]</w:t>
      </w:r>
      <w:r w:rsidR="00B84FC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In this regard, our results highlight that the calcification process is size-dependent</w:t>
      </w:r>
      <w:r w:rsidR="009D7153">
        <w:rPr>
          <w:rFonts w:asciiTheme="majorHAnsi" w:eastAsia="Calibri" w:hAnsiTheme="majorHAnsi" w:cstheme="majorHAnsi"/>
          <w:color w:val="000000"/>
        </w:rPr>
        <w:t xml:space="preserve"> </w:t>
      </w:r>
      <w:r w:rsidR="009D7153">
        <w:rPr>
          <w:rFonts w:asciiTheme="majorHAnsi" w:eastAsia="Calibri" w:hAnsiTheme="majorHAnsi" w:cstheme="majorHAnsi"/>
          <w:color w:val="000000"/>
        </w:rPr>
        <w:fldChar w:fldCharType="begin" w:fldLock="1"/>
      </w:r>
      <w:r w:rsidR="009D7153">
        <w:rPr>
          <w:rFonts w:asciiTheme="majorHAnsi" w:eastAsia="Calibri" w:hAnsiTheme="majorHAnsi" w:cstheme="majorHAnsi"/>
          <w:color w:val="000000"/>
        </w:rPr>
        <w:instrText>ADDIN CSL_CITATION {"citationItems":[{"id":"ITEM-1","itemData":{"DOI":"10.1242/jeb.146381","ISSN":"0022-0949","abstract":"Body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Biology","id":"ITEM-1","issue":"24","issued":{"date-parts":[["2016"]]},"page":"3896-3906","publisher":"The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id":"ITEM-2","itemData":{"DOI":"10.1098/rspb.2017.0053","author":[{"dropping-particle":"","family":"Dornelas","given":"Maria","non-dropping-particle":"","parse-names":false,"suffix":""},{"dropping-particle":"","family":"Madin","given":"Joshua S","non-dropping-particle":"","parse-names":false,"suffix":""},{"dropping-particle":"","family":"Baird","given":"Andrew H","non-dropping-particle":"","parse-names":false,"suffix":""},{"dropping-particle":"","family":"Connolly","given":"Sean R","non-dropping-particle":"","parse-names":false,"suffix":""}],"container-title":"Proceedings of the Royal Society B: Biological Sciences","id":"ITEM-2","issue":"1851","issued":{"date-parts":[["2017","3","29"]]},"note":"doi: 10.1098/rspb.2017.0053","page":"20170053","publisher":"Royal Society","title":"Allometric growth in reef-building corals","type":"article-journal","volume":"284"},"uris":["http://www.mendeley.com/documents/?uuid=c1d306d7-8d48-42e8-b997-81e8b69f74e2"]}],"mendeley":{"formattedCitation":"[25,26]","plainTextFormattedCitation":"[25,26]","previouslyFormattedCitation":"[25,26]"},"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9D7153" w:rsidRPr="009D7153">
        <w:rPr>
          <w:rFonts w:asciiTheme="majorHAnsi" w:eastAsia="Calibri" w:hAnsiTheme="majorHAnsi" w:cstheme="majorHAnsi"/>
          <w:noProof/>
          <w:color w:val="000000"/>
        </w:rPr>
        <w:t>[25,26]</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This implies that an accurate estimation of community-level CaCO</w:t>
      </w:r>
      <w:r w:rsidR="00207226" w:rsidRPr="000A293E">
        <w:rPr>
          <w:rFonts w:asciiTheme="majorHAnsi" w:eastAsia="Calibri" w:hAnsiTheme="majorHAnsi" w:cstheme="majorHAnsi"/>
          <w:color w:val="000000"/>
          <w:vertAlign w:val="subscript"/>
        </w:rPr>
        <w:t xml:space="preserve">3 </w:t>
      </w:r>
      <w:r w:rsidR="00207226" w:rsidRPr="000A293E">
        <w:rPr>
          <w:rFonts w:asciiTheme="majorHAnsi" w:eastAsia="Calibri" w:hAnsiTheme="majorHAnsi" w:cstheme="majorHAnsi"/>
          <w:color w:val="000000"/>
        </w:rPr>
        <w:t xml:space="preserve">would require information on the size distribution of individual colonies, which is seldom recorded in standard monitoring. Although many monitoring programs have developed regional variants, such as the Atlantic and Gulf Rapid Reef Assessment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{"citationItems":[{"id":"ITEM-1","itemData":{"author":[{"dropping-particle":"","family":"Lang","given":"J C","non-dropping-particle":"","parse-names":false,"suffix":""},{"dropping-particle":"","family":"Marks","given":"K W","non-dropping-particle":"","parse-names":false,"suffix":""},{"dropping-particle":"","family":"Kramer","given":"P A","non-dropping-particle":"","parse-names":false,"suffix":""},{"dropping-particle":"","family":"Kramer","given":"P R","non-dropping-particle":"","parse-names":false,"suffix":""},{"dropping-particle":"","family":"Ginsburg","given":"R N","non-dropping-particle":"","parse-names":false,"suffix":""}],"id":"ITEM-1","issued":{"date-parts":[["2010"]]},"title":"AGRRA protocols version 5.4. Atlantic and Gulf Rapid Reef Assessment Program, University of Miami, Florida","type":"article"},"uris":["http://www.mendeley.com/documents/?uuid=9c02dc34-a413-4859-8c9c-ace91145e1cf"]}],"mendeley":{"formattedCitation":"[68]","plainTextFormattedCitation":"[68]","previouslyFormattedCitation":"[67]"},"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[68]</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the Caribbean Coastal Marine Productivity Program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{"citationItems":[{"id":"ITEM-1","itemData":{"author":[{"dropping-particle":"","family":"CARICOMP","given":"Caribbean Coastal Marine Productivity","non-dropping-particle":"","parse-names":false,"suffix":""}],"container-title":"Centre for Marine Sciences, University of the West Indies, Kingston, Jamaica","id":"ITEM-1","issued":{"date-parts":[["2001"]]},"title":"CARICOMP Methods Manual Levels 1 &amp; 2: Methods for Mapping and Monitoring of Physical and Biological Parameters in the Coastal Zone of the Caribbean","type":"article-journal"},"uris":["http://www.mendeley.com/documents/?uuid=6e6aea59-8f68-4cc9-ad65-a74448fc2dfb"]}],"mendeley":{"formattedCitation":"[69]","plainTextFormattedCitation":"[69]","previouslyFormattedCitation":"[68]"},"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[69]</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the Great Barrier Reef long-term monitoring program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Sweatman","given":"Hugh","non-dropping-particle":"","parse-names":false,"suffix":""},{"dropping-particle":"","family":"Burgess","given":"S","non-dropping-particle":"","parse-names":false,"suffix":""},{"dropping-particle":"","family":"Cheal","given":"A J","non-dropping-particle":"","parse-names":false,"suffix":""},{"dropping-particle":"","family":"Coleman","given":"Greg","non-dropping-particle":"","parse-names":false,"suffix":""},{"dropping-particle":"","family":"Delean","given":"John Steven Craig","non-dropping-particle":"","parse-names":false,"suffix":""},{"dropping-particle":"","family":"Emslie","given":"M J","non-dropping-particle":"","parse-names":false,"suffix":""},{"dropping-particle":"","family":"Miller","given":"Ian","non-dropping-particle":"","parse-names":false,"suffix":""},{"dropping-particle":"","family":"Osborne","given":"K","non-dropping-particle":"","parse-names":false,"suffix":""},{"dropping-particle":"","family":"McDonald","given":"A J","non-dropping-particle":"","parse-names":false,"suffix":""},{"dropping-particle":"","family":"Thompson","given":"Angus","non-dropping-particle":"","parse-names":false,"suffix":""}],"id":"ITEM-1","issued":{"date-parts":[["2005"]]},"publisher":"Australian Institute of Marine Scienc","title":"Long-term monitoring of the Great Barrier Reef","type":"article-journal"},"uris":["http://www.mendeley.com/documents/?uuid=e7a3d60c-62a6-4781-875a-e3785bff8eb7"]}],"mendeley":{"formattedCitation":"[70]","plainTextFormattedCitation":"[70]","previouslyFormattedCitation":"[69]"},"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[70]</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and Reef Check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Hodgson","given":"G","non-dropping-particle":"","parse-names":false,"suffix":""},{"dropping-particle":"","family":"Hill","given":"J","non-dropping-particle":"","parse-names":false,"suffix":""},{"dropping-particle":"","family":"Kiene","given":"W","non-dropping-particle":"","parse-names":false,"suffix":""},{"dropping-particle":"","family":"others","given":"","non-dropping-particle":"","parse-names":false,"suffix":""}],"container-title":"A guide to Reef Check coral reef monitoring. Reef Check Foundation, Pacific Palisades","id":"ITEM-1","issued":{"date-parts":[["2006"]]},"title":"Reef Check instruction manual","type":"article-journal"},"uris":["http://www.mendeley.com/documents/?uuid=8a19eff0-b912-4054-9eb4-28b633d70bba"]}],"mendeley":{"formattedCitation":"[71]","plainTextFormattedCitation":"[71]","previouslyFormattedCitation":"[70]"},"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[71]</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only few programs record demographic parameters (</w:t>
      </w:r>
      <w:r w:rsidR="00993262">
        <w:rPr>
          <w:rFonts w:asciiTheme="majorHAnsi" w:eastAsia="Calibri" w:hAnsiTheme="majorHAnsi" w:cstheme="majorHAnsi"/>
          <w:color w:val="000000"/>
        </w:rPr>
        <w:t>e.g.,</w:t>
      </w:r>
      <w:r w:rsidR="00207226" w:rsidRPr="000A293E">
        <w:rPr>
          <w:rFonts w:asciiTheme="majorHAnsi" w:eastAsia="Calibri" w:hAnsiTheme="majorHAnsi" w:cstheme="majorHAnsi"/>
          <w:color w:val="000000"/>
        </w:rPr>
        <w:t xml:space="preserve"> LTER program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{"citationItems":[{"id":"ITEM-1","itemData":{"author":[{"dropping-particle":"","family":"Edmunds","given":"Peter","non-dropping-particle":"","parse-names":false,"suffix":""}],"id":"ITEM-1","issued":{"date-parts":[["2007"]]},"publisher":"Long Term Ecological Research Network (LTER)","title":"MCR LTER: Coral Reef: Long-term Population and Community Dynamics: Corals","type":"article-journal"},"uris":["http://www.mendeley.com/documents/?uuid=542d6627-ee8c-4a93-8863-6e96cd2e3404"]}],"mendeley":{"formattedCitation":"[72]","plainTextFormattedCitation":"[72]","previouslyFormattedCitation":"[71]"},"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[72]</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t>
      </w:r>
    </w:p>
    <w:p w14:paraId="32E2BAB0" w14:textId="2CC08584" w:rsidR="00DF146F" w:rsidRPr="000A293E" w:rsidRDefault="00FE3B28" w:rsidP="00691C61">
      <w:pPr>
        <w:spacing w:line="480" w:lineRule="auto"/>
        <w:ind w:firstLine="708"/>
        <w:jc w:val="both"/>
        <w:rPr>
          <w:rFonts w:asciiTheme="majorHAnsi" w:eastAsia="Calibri" w:hAnsiTheme="majorHAnsi" w:cstheme="majorHAnsi"/>
          <w:color w:val="000000"/>
        </w:rPr>
      </w:pPr>
      <w:sdt>
        <w:sdtPr>
          <w:rPr>
            <w:rFonts w:asciiTheme="majorHAnsi" w:hAnsiTheme="majorHAnsi" w:cstheme="majorHAnsi"/>
          </w:rPr>
          <w:tag w:val="goog_rdk_23"/>
          <w:id w:val="-368149101"/>
          <w:showingPlcHdr/>
        </w:sdtPr>
        <w:sdtEndPr/>
        <w:sdtContent>
          <w:r w:rsidR="00247C57">
            <w:rPr>
              <w:rFonts w:asciiTheme="majorHAnsi" w:hAnsiTheme="majorHAnsi" w:cstheme="majorHAnsi"/>
            </w:rPr>
            <w:t xml:space="preserve">     </w:t>
          </w:r>
        </w:sdtContent>
      </w:sdt>
      <w:r w:rsidR="00207226" w:rsidRPr="000A293E">
        <w:rPr>
          <w:rFonts w:asciiTheme="majorHAnsi" w:eastAsia="Calibri" w:hAnsiTheme="majorHAnsi" w:cstheme="majorHAnsi"/>
          <w:color w:val="000000"/>
        </w:rPr>
        <w:t>The role of colony size in determining colony-level physiological processes and community-level parameters is emerging recent</w:t>
      </w:r>
      <w:r w:rsidR="0019566D">
        <w:rPr>
          <w:rFonts w:asciiTheme="majorHAnsi" w:eastAsia="Calibri" w:hAnsiTheme="majorHAnsi" w:cstheme="majorHAnsi"/>
          <w:color w:val="000000"/>
        </w:rPr>
        <w:t xml:space="preserve"> </w:t>
      </w:r>
      <w:proofErr w:type="gramStart"/>
      <w:r w:rsidR="00691C61">
        <w:rPr>
          <w:rFonts w:asciiTheme="majorHAnsi" w:eastAsia="Calibri" w:hAnsiTheme="majorHAnsi" w:cstheme="majorHAnsi"/>
          <w:color w:val="000000"/>
        </w:rPr>
        <w:t>researches</w:t>
      </w:r>
      <w:proofErr w:type="gramEnd"/>
      <w:r w:rsidR="00207226" w:rsidRPr="000A293E">
        <w:rPr>
          <w:rFonts w:asciiTheme="majorHAnsi" w:eastAsia="Calibri" w:hAnsiTheme="majorHAnsi" w:cstheme="majorHAnsi"/>
          <w:color w:val="000000"/>
        </w:rPr>
        <w:t xml:space="preserve">. Given their colonial nature, it was often assumed that size was irrelevant for corals </w:t>
      </w:r>
      <w:r w:rsidR="005F7060">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{"citationItems":[{"id":"ITEM-1","itemData":{"DOI":"https://doi.org/10.2307/1942555","abstract":"The population dynamics of five species of foliaceous corals (Agaricia agaricites forma purpurea, A. lamarcki, Leptoseris cucullata, Montastrea annularis, and Porites astreoides) was followed on Jamaican reefs using annual photographic censuses. Overall, population cover, size frequencies, and number of colonies were stable over the monitored period from 1977 to 1980. However, individual colonies were in turmoil: of the original 883 colonies, 315 were killed outright and 499 suffered partial colony mortality (injury) at least once during the 3 yr. Partial mortality generated an additional 189 colonies by fission, while larval recruitment added another 201, and fusion subtracted 40 colonies. The net result was a decrease of &lt;10% in number of colonies. There was considerable variation among years and sites in measured life history parameters, as well as striking differences between species. The most stable populations were M. annularis and A. lamarcki, followed by P. astreoides, A. agaricites, and L. cucullata. Rates of partial— and whole—colony mortality were strongly dependent on colony size for all species. Typically, small colonies either were unharmed, or were killed outright, while most large colonies survived but were injured each year, often by extensive amounts. The amount of tissue lost from a population through injuries was usually much greater than through the death of whole colonies, even in a year which included a major winter storm. Frequently, large corals were split asunder by partial mortality to produce several daughter colonies, which presumably were of identical genotype. Therefore counts of physically separate colonies exceeded the number of genetically distinct individuals (genets), by at least 20%. Individual genets, measured as the lateral extent of known daughter colonies, were frequently up to 5 m across, and for M. annularis and A. lamarcki were certainly several centuries old. Colony extension rates measured in situ were very weakly dependent on depth from —10 to —55 m, and were independent of colony size. Small colonies showed much faster relative changes in area, although even the largest corals continued to grow if they avoided major injuries. Within a size—class, the fates of colonies were diverse because of differential rates of growth and shrinkage, so that size was a very poor indicator of age. Differences in the life history and 'mobility' between species are reflected in the taxonomic and morphological composition of …","author":[{"dropping-particle":"","family":"Hughes","given":"T P","non-dropping-particle":"","parse-names":false,"suffix":""},{"dropping-particle":"","family":"Jackson","given":"J B C","non-dropping-particle":"","parse-names":false,"suffix":""}],"container-title":"Ecological Monographs","id":"ITEM-1","issue":"2","issued":{"date-parts":[["1985"]]},"page":"141-166","title":"Population Dynamics and Life Histories of Foliaceous Corals","type":"article-journal","volume":"55"},"uris":["http://www.mendeley.com/documents/?uuid=37844b03-aa24-4a60-8421-1f1709237b0d"]},{"id":"ITEM-2","itemData":{"author":[{"dropping-particle":"","family":"Connell","given":"Joseph H","non-dropping-particle":"","parse-names":false,"suffix":""}],"container-title":"Biology and geology of coral reefs","id":"ITEM-2","issued":{"date-parts":[["1973"]]},"page":"205-245","title":"Population ecology of reef-building corals","type":"article-journal","volume":"2"},"uris":["http://www.mendeley.com/documents/?uuid=3e545602-688c-4222-98e4-48b1b76314cb"]}],"mendeley":{"formattedCitation":"[73,74]","plainTextFormattedCitation":"[73,74]","previouslyFormattedCitation":"[72,73]"},"properties":{"noteIndex":0},"schema":"https://github.com/citation-style-language/schema/raw/master/csl-citation.json"}</w:instrText>
      </w:r>
      <w:r w:rsidR="005F7060">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[73,74]</w:t>
      </w:r>
      <w:r w:rsidR="005F7060">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w:t>
      </w:r>
      <w:r w:rsidR="00BD783F" w:rsidRPr="00BD783F">
        <w:rPr>
          <w:rFonts w:asciiTheme="majorHAnsi" w:eastAsia="Calibri" w:hAnsiTheme="majorHAnsi" w:cstheme="majorHAnsi"/>
          <w:color w:val="000000"/>
        </w:rPr>
        <w:t xml:space="preserve"> </w:t>
      </w:r>
      <w:r w:rsidR="00BD783F" w:rsidRPr="000A293E">
        <w:rPr>
          <w:rFonts w:asciiTheme="majorHAnsi" w:eastAsia="Calibri" w:hAnsiTheme="majorHAnsi" w:cstheme="majorHAnsi"/>
          <w:color w:val="000000"/>
        </w:rPr>
        <w:t>Therefore, colony-size is traditionally not</w:t>
      </w:r>
      <w:r w:rsidR="00BA5263">
        <w:rPr>
          <w:rFonts w:asciiTheme="majorHAnsi" w:eastAsia="Calibri" w:hAnsiTheme="majorHAnsi" w:cstheme="majorHAnsi"/>
          <w:color w:val="000000"/>
        </w:rPr>
        <w:t xml:space="preserve"> </w:t>
      </w:r>
      <w:r w:rsidR="00BD783F" w:rsidRPr="000A293E">
        <w:rPr>
          <w:rFonts w:asciiTheme="majorHAnsi" w:eastAsia="Calibri" w:hAnsiTheme="majorHAnsi" w:cstheme="majorHAnsi"/>
          <w:color w:val="000000"/>
        </w:rPr>
        <w:t xml:space="preserve">considered in traditional community assessment, while it is a standard practice for </w:t>
      </w:r>
      <w:r w:rsidR="0019566D">
        <w:rPr>
          <w:rFonts w:asciiTheme="majorHAnsi" w:eastAsia="Calibri" w:hAnsiTheme="majorHAnsi" w:cstheme="majorHAnsi"/>
          <w:color w:val="000000"/>
        </w:rPr>
        <w:t xml:space="preserve">other key groups, </w:t>
      </w:r>
      <w:r w:rsidR="00993262">
        <w:rPr>
          <w:rFonts w:asciiTheme="majorHAnsi" w:eastAsia="Calibri" w:hAnsiTheme="majorHAnsi" w:cstheme="majorHAnsi"/>
          <w:color w:val="000000"/>
        </w:rPr>
        <w:t>e.g.,</w:t>
      </w:r>
      <w:r w:rsidR="0019566D">
        <w:rPr>
          <w:rFonts w:asciiTheme="majorHAnsi" w:eastAsia="Calibri" w:hAnsiTheme="majorHAnsi" w:cstheme="majorHAnsi"/>
          <w:color w:val="000000"/>
        </w:rPr>
        <w:t xml:space="preserve"> </w:t>
      </w:r>
      <w:r w:rsidR="00BD783F" w:rsidRPr="000A293E">
        <w:rPr>
          <w:rFonts w:asciiTheme="majorHAnsi" w:eastAsia="Calibri" w:hAnsiTheme="majorHAnsi" w:cstheme="majorHAnsi"/>
          <w:color w:val="000000"/>
        </w:rPr>
        <w:t xml:space="preserve">fish assemblages. </w:t>
      </w:r>
      <w:r w:rsidR="00281D83">
        <w:rPr>
          <w:rFonts w:asciiTheme="majorHAnsi" w:eastAsia="Calibri" w:hAnsiTheme="majorHAnsi" w:cstheme="majorHAnsi"/>
          <w:color w:val="000000"/>
        </w:rPr>
        <w:t>Moreover</w:t>
      </w:r>
      <w:r w:rsidR="00BD783F">
        <w:rPr>
          <w:rFonts w:asciiTheme="majorHAnsi" w:eastAsia="Calibri" w:hAnsiTheme="majorHAnsi" w:cstheme="majorHAnsi"/>
          <w:color w:val="000000"/>
        </w:rPr>
        <w:t xml:space="preserve">, </w:t>
      </w:r>
      <w:r w:rsidR="00BD783F" w:rsidRPr="00EF01DB">
        <w:rPr>
          <w:rFonts w:asciiTheme="majorHAnsi" w:eastAsia="Calibri" w:hAnsiTheme="majorHAnsi" w:cstheme="majorHAnsi"/>
          <w:color w:val="000000"/>
        </w:rPr>
        <w:t xml:space="preserve">the effects of size dependence on physiological </w:t>
      </w:r>
      <w:r w:rsidR="00BD783F" w:rsidRPr="00EF01DB">
        <w:rPr>
          <w:rFonts w:asciiTheme="majorHAnsi" w:eastAsia="Calibri" w:hAnsiTheme="majorHAnsi" w:cstheme="majorHAnsi"/>
          <w:color w:val="000000"/>
        </w:rPr>
        <w:lastRenderedPageBreak/>
        <w:t>rates, and their implications to community and ecosystem-level</w:t>
      </w:r>
      <w:r w:rsidR="00BD783F" w:rsidRPr="00EF01DB">
        <w:rPr>
          <w:rFonts w:asciiTheme="majorHAnsi" w:eastAsia="Calibri" w:hAnsiTheme="majorHAnsi" w:cstheme="majorHAnsi"/>
          <w:color w:val="000000"/>
          <w:lang w:val="en-US"/>
        </w:rPr>
        <w:t xml:space="preserve"> </w:t>
      </w:r>
      <w:r w:rsidR="00BD783F">
        <w:rPr>
          <w:rFonts w:asciiTheme="majorHAnsi" w:eastAsia="Calibri" w:hAnsiTheme="majorHAnsi" w:cstheme="majorHAnsi"/>
          <w:color w:val="000000"/>
          <w:lang w:val="en-US"/>
        </w:rPr>
        <w:t xml:space="preserve">are </w:t>
      </w:r>
      <w:r w:rsidR="00BD783F" w:rsidRPr="00EF01DB">
        <w:rPr>
          <w:rFonts w:asciiTheme="majorHAnsi" w:eastAsia="Calibri" w:hAnsiTheme="majorHAnsi" w:cstheme="majorHAnsi"/>
          <w:color w:val="000000"/>
          <w:lang w:val="en-US"/>
        </w:rPr>
        <w:t>already well studied in terrestrial ecology</w:t>
      </w:r>
      <w:r w:rsidR="00BD783F">
        <w:rPr>
          <w:rFonts w:asciiTheme="majorHAnsi" w:eastAsia="Calibri" w:hAnsiTheme="majorHAnsi" w:cstheme="majorHAnsi"/>
          <w:color w:val="000000"/>
          <w:lang w:val="en-US"/>
        </w:rPr>
        <w:t xml:space="preserve"> </w:t>
      </w:r>
      <w:r w:rsidR="00BD783F" w:rsidRPr="00EF01DB">
        <w:rPr>
          <w:rFonts w:asciiTheme="majorHAnsi" w:eastAsia="Calibri" w:hAnsiTheme="majorHAnsi" w:cstheme="majorHAnsi"/>
          <w:color w:val="000000"/>
          <w:lang w:val="en-US"/>
        </w:rPr>
        <w:t xml:space="preserve">for animals, plants or even </w:t>
      </w:r>
      <w:r w:rsidR="00BD783F">
        <w:rPr>
          <w:rFonts w:asciiTheme="majorHAnsi" w:eastAsia="Calibri" w:hAnsiTheme="majorHAnsi" w:cstheme="majorHAnsi"/>
          <w:color w:val="000000"/>
          <w:lang w:val="en-US"/>
        </w:rPr>
        <w:t>some</w:t>
      </w:r>
      <w:r w:rsidR="00BD783F" w:rsidRPr="00EF01DB">
        <w:rPr>
          <w:rFonts w:asciiTheme="majorHAnsi" w:eastAsia="Calibri" w:hAnsiTheme="majorHAnsi" w:cstheme="majorHAnsi"/>
          <w:color w:val="000000"/>
          <w:lang w:val="en-US"/>
        </w:rPr>
        <w:t xml:space="preserve"> microbes</w:t>
      </w:r>
      <w:r w:rsidR="00BD783F">
        <w:rPr>
          <w:rFonts w:asciiTheme="majorHAnsi" w:eastAsia="Calibri" w:hAnsiTheme="majorHAnsi" w:cstheme="majorHAnsi"/>
          <w:color w:val="000000"/>
          <w:lang w:val="en-US"/>
        </w:rPr>
        <w:t xml:space="preserve"> </w:t>
      </w:r>
      <w:r w:rsidR="00206A64">
        <w:rPr>
          <w:rFonts w:asciiTheme="majorHAnsi" w:eastAsia="Calibri" w:hAnsiTheme="majorHAnsi" w:cstheme="majorHAnsi"/>
          <w:color w:val="000000"/>
          <w:lang w:val="en-US"/>
        </w:rPr>
        <w:fldChar w:fldCharType="begin" w:fldLock="1"/>
      </w:r>
      <w:r w:rsidR="00691C61">
        <w:rPr>
          <w:rFonts w:asciiTheme="majorHAnsi" w:eastAsia="Calibri" w:hAnsiTheme="majorHAnsi" w:cstheme="majorHAnsi"/>
          <w:color w:val="000000"/>
          <w:lang w:val="en-US"/>
        </w:rPr>
        <w:instrText xml:space="preserve">ADDIN CSL_CITATION {"citationItems":[{"id":"ITEM-1","itemData":{"DOI":"10.1038/44819","ISSN":"1476-4687","abstract":"A prominent feature of comparative life histories is the well documented negative correlation between growth rate and life span1,2. Patterns of resource allocation during growth and reproduction reflect life-history differences between species1,2. This is particularly striking in tropical forests, where tree species can differ greatly in their rates of growth and ages of maturity but still attain similar canopy sizes3,4. Here we provide a theoretical framework for relating life-history variables to rates of production, dM/dt, where M is above-ground mass and t is time. As metabolic rate limits production as an individual grows, dM/dt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M3/4. Incorporating interspecific variation in resource allocation to wood density, we derive a universal growth law that quantitatively fits data for a large sample of tropical tree species with diverse life histories. Combined with evolutionary life-history theory1, the growth law also predicts several qualitative features of tree demography and reproduction. This framework also provides a general quantitative answer to why relative growth rate (1/M)(dM/df) decreases with increasing plant size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M-1/4) and how it varies with differing allocation strategies5,6,7,8.","author":[{"dropping-particle":"","family":"Enquist","given":"Brian J","non-dropping-particle":"","parse-names":false,"suffix":""},{"dropping-particle":"","family":"West","given":"Geoffrey B","non-dropping-particle":"","parse-names":false,"suffix":""},{"dropping-particle":"","family":"Charnov","given":"Eric L","non-dropping-particle":"","parse-names":false,"suffix":""},{"dropping-particle":"","family":"Brown","given":"James H","non-dropping-particle":"","parse-names":false,"suffix":""}],"container-title":"Nature","id":"ITEM-1","issue":"6756","issued":{"date-parts":[["1999"]]},"page":"907-911","title":"Allometric scaling of production and life-history variation in vascular plants","type":"article-journal","volume":"401"},"uris":["http://www.mendeley.com/documents/?uuid=603600fa-be76-4ffe-819e-45a453f080a2"]},{"id":"ITEM-2","itemData":{"DOI":"10.1073/pnas.041590298","ISSN":"0027-8424","abstract":"The allometric relationships for plant annualized biomass production ({\\textquotedblleft}growth{\\textquotedblright}) rates, different measures of body size (dry weight and length), and photosynthetic biomass (or pigment concentration) per plant (or cell) are reported for multicellular and unicellular plants representing three algal phyla; aquatic ferns; aquatic and terrestrial herbaceous dicots; and arborescent monocots, dicots, and conifers. Annualized rates of growth G scale as the 3/4-power of body mass M over 20 orders of magnitude of M (i.e., G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M3/4); plant body length L (i.e., cell length or plant height) scales, on average, as the 1/4-power of M over 22 orders of magnitude of M (i.e., L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M1/4); and photosynthetic biomass Mp scales as the 3/4-power of nonphotosynthetic biomass Mn (i.e., Mp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Mn3/4). Because these scaling relationships are indifferent to phylogenetic affiliation and habitat, they have far-reaching ecological and evolutionary implications (e.g., net primary productivity is predicted to be largely insensitive to community species composition or geological age). G,annualized biomass production ({\\textquotedblleft}growth{\\textquotedblright}) rate;M,body mass;L,body length;C,total (algal) cell pigment content;Mp,photosynthetic (foliage) biomass;Mn,nonphotosynthetic (stem and root) biomass;αRMA,scaling exponent (slope) of reduced major axis regression curve","author":[{"dropping-particle":"","family":"Niklas","given":"Karl J","non-dropping-particle":"","parse-names":false,"suffix":""},{"dropping-particle":"","family":"Enquist","given":"Brian J","non-dropping-particle":"","parse-names":false,"suffix":""}],"container-title":"Proceedings of the National Academy of Sciences","id":"ITEM-2","issue":"5","issued":{"date-parts":[["2001"]]},"page":"2922-2927","publisher":"National Academy of Sciences","title":"Invariant scaling relationships for interspecific plant biomass production rates and body size","type":"article-journal","volume":"98"},"uris":["http://www.mendeley.com/documents/?uuid=115b767f-3d0a-48ad-a915-aafe8782d469"]},{"id":"ITEM-3","itemData":{"DOI":"10.1073/pnas.051011198","ISSN":"0027-8424","author":[{"dropping-particle":"","family":"Damuth","given":"John","non-dropping-particle":"","parse-names":false,"suffix":""}],"container-title":"Proceedings of the National Academy of Sciences","id":"ITEM-3","issue":"5","issued":{"date-parts":[["2001"]]},"page":"2113-2114","publisher":"National Academy of Sciences","title":"Scaling of growth: Plants and animals are not so different","type":"article-journal","volume":"98"},"uris":["http://www.mendeley.com/documents/?uuid=da3f8367-15c1-49b8-9d72-0bd32759633c"]}],"mendeley":{"formattedCitation":"[75–77]","plainTextFormattedCitation":"[75–77]","previouslyFormattedCitation":"[74–76]"},"properties":{"noteIndex":0},"schema":"https://github.com/citation-style-language/schema/raw/master/csl-citation.json"}</w:instrText>
      </w:r>
      <w:r w:rsidR="00206A64">
        <w:rPr>
          <w:rFonts w:asciiTheme="majorHAnsi" w:eastAsia="Calibri" w:hAnsiTheme="majorHAnsi" w:cstheme="majorHAnsi"/>
          <w:color w:val="000000"/>
          <w:lang w:val="en-US"/>
        </w:rPr>
        <w:fldChar w:fldCharType="separate"/>
      </w:r>
      <w:r w:rsidR="00691C61" w:rsidRPr="00691C61">
        <w:rPr>
          <w:rFonts w:asciiTheme="majorHAnsi" w:eastAsia="Calibri" w:hAnsiTheme="majorHAnsi" w:cstheme="majorHAnsi"/>
          <w:noProof/>
          <w:color w:val="000000"/>
          <w:lang w:val="en-US"/>
        </w:rPr>
        <w:t>[75–77]</w:t>
      </w:r>
      <w:r w:rsidR="00206A64">
        <w:rPr>
          <w:rFonts w:asciiTheme="majorHAnsi" w:eastAsia="Calibri" w:hAnsiTheme="majorHAnsi" w:cstheme="majorHAnsi"/>
          <w:color w:val="000000"/>
          <w:lang w:val="en-US"/>
        </w:rPr>
        <w:fldChar w:fldCharType="end"/>
      </w:r>
      <w:r w:rsidR="00421ABD" w:rsidRPr="0080683B">
        <w:rPr>
          <w:rFonts w:asciiTheme="majorHAnsi" w:eastAsia="Calibri" w:hAnsiTheme="majorHAnsi" w:cstheme="majorHAnsi"/>
          <w:color w:val="000000"/>
          <w:lang w:val="en-US"/>
        </w:rPr>
        <w:t xml:space="preserve">. </w:t>
      </w:r>
      <w:r w:rsidR="00506DC0">
        <w:rPr>
          <w:rFonts w:asciiTheme="majorHAnsi" w:eastAsia="Calibri" w:hAnsiTheme="majorHAnsi" w:cstheme="majorHAnsi"/>
          <w:color w:val="000000"/>
          <w:lang w:val="en-US"/>
        </w:rPr>
        <w:t xml:space="preserve">For example, </w:t>
      </w:r>
      <w:r w:rsidR="00281D83">
        <w:rPr>
          <w:rFonts w:asciiTheme="majorHAnsi" w:eastAsia="Calibri" w:hAnsiTheme="majorHAnsi" w:cstheme="majorHAnsi"/>
          <w:color w:val="000000"/>
          <w:lang w:val="en-US"/>
        </w:rPr>
        <w:t xml:space="preserve">in tropical forests, different </w:t>
      </w:r>
      <w:r w:rsidR="00A26510" w:rsidRPr="0080683B">
        <w:rPr>
          <w:rFonts w:asciiTheme="majorHAnsi" w:eastAsia="Calibri" w:hAnsiTheme="majorHAnsi" w:cstheme="majorHAnsi"/>
          <w:bCs/>
          <w:color w:val="000000"/>
          <w:lang w:val="en-US"/>
        </w:rPr>
        <w:t xml:space="preserve">tree species can differ greatly in their </w:t>
      </w:r>
      <w:r w:rsidR="00281D83">
        <w:rPr>
          <w:rFonts w:asciiTheme="majorHAnsi" w:eastAsia="Calibri" w:hAnsiTheme="majorHAnsi" w:cstheme="majorHAnsi"/>
          <w:bCs/>
          <w:color w:val="000000"/>
          <w:lang w:val="en-US"/>
        </w:rPr>
        <w:t xml:space="preserve">growth </w:t>
      </w:r>
      <w:r w:rsidR="00A26510" w:rsidRPr="0080683B">
        <w:rPr>
          <w:rFonts w:asciiTheme="majorHAnsi" w:eastAsia="Calibri" w:hAnsiTheme="majorHAnsi" w:cstheme="majorHAnsi"/>
          <w:bCs/>
          <w:color w:val="000000"/>
          <w:lang w:val="en-US"/>
        </w:rPr>
        <w:t xml:space="preserve">rates </w:t>
      </w:r>
      <w:r w:rsidR="00506DC0">
        <w:rPr>
          <w:rFonts w:asciiTheme="majorHAnsi" w:eastAsia="Calibri" w:hAnsiTheme="majorHAnsi" w:cstheme="majorHAnsi"/>
          <w:bCs/>
          <w:color w:val="000000"/>
          <w:lang w:val="en-US"/>
        </w:rPr>
        <w:t>(allometric relationship)</w:t>
      </w:r>
      <w:r w:rsidR="00A26510" w:rsidRPr="0080683B">
        <w:rPr>
          <w:rFonts w:asciiTheme="majorHAnsi" w:eastAsia="Calibri" w:hAnsiTheme="majorHAnsi" w:cstheme="majorHAnsi"/>
          <w:bCs/>
          <w:color w:val="000000"/>
          <w:lang w:val="en-US"/>
        </w:rPr>
        <w:t xml:space="preserve"> and ages of maturity but still attain similar canopy sizes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 xml:space="preserve">ADDIN CSL_CITATION {"citationItems":[{"id":"ITEM-1","itemData":{"DOI":"10.1038/44819","ISSN":"1476-4687","abstract":"A prominent feature of comparative life histories is the well documented negative correlation between growth rate and life span1,2. Patterns of resource allocation during growth and reproduction reflect life-history differences between species1,2. This is particularly striking in tropical forests, where tree species can differ greatly in their rates of growth and ages of maturity but still attain similar canopy sizes3,4. Here we provide a theoretical framework for relating life-history variables to rates of production, dM/dt, where M is above-ground mass and t is time. As metabolic rate limits production as an individual grows, dM/dt </w:instrText>
      </w:r>
      <w:r w:rsidR="00691C61">
        <w:rPr>
          <w:rFonts w:ascii="Cambria Math" w:eastAsia="Calibri" w:hAnsi="Cambria Math" w:cs="Cambria Math"/>
          <w:bCs/>
          <w:color w:val="000000"/>
          <w:lang w:val="en-US"/>
        </w:rPr>
        <w:instrText>∝</w:instrText>
      </w:r>
      <w:r w:rsidR="00691C61">
        <w:rPr>
          <w:rFonts w:asciiTheme="majorHAnsi" w:eastAsia="Calibri" w:hAnsiTheme="majorHAnsi" w:cstheme="majorHAnsi"/>
          <w:bCs/>
          <w:color w:val="000000"/>
          <w:lang w:val="en-US"/>
        </w:rPr>
        <w:instrText xml:space="preserve"> M3/4. Incorporating interspecific variation in resource allocation to wood density, we derive a universal growth law that quantitatively fits data for a large sample of tropical tree species with diverse life histories. Combined with evolutionary life-history theory1, the growth law also predicts several qualitative features of tree demography and reproduction. This framework also provides a general quantitative answer to why relative growth rate (1/M)(dM/df) decreases with increasing plant size (</w:instrText>
      </w:r>
      <w:r w:rsidR="00691C61">
        <w:rPr>
          <w:rFonts w:ascii="Cambria Math" w:eastAsia="Calibri" w:hAnsi="Cambria Math" w:cs="Cambria Math"/>
          <w:bCs/>
          <w:color w:val="000000"/>
          <w:lang w:val="en-US"/>
        </w:rPr>
        <w:instrText>∝</w:instrText>
      </w:r>
      <w:r w:rsidR="00691C61">
        <w:rPr>
          <w:rFonts w:asciiTheme="majorHAnsi" w:eastAsia="Calibri" w:hAnsiTheme="majorHAnsi" w:cstheme="majorHAnsi"/>
          <w:bCs/>
          <w:color w:val="000000"/>
          <w:lang w:val="en-US"/>
        </w:rPr>
        <w:instrText>M-1/4) and how it varies with differing allocation strategies5,6,7,8.","author":[{"dropping-particle":"","family":"Enquist","given":"Brian J","non-dropping-particle":"","parse-names":false,"suffix":""},{"dropping-particle":"","family":"West","given":"Geoffrey B","non-dropping-particle":"","parse-names":false,"suffix":""},{"dropping-particle":"","family":"Charnov","given":"Eric L","non-dropping-particle":"","parse-names":false,"suffix":""},{"dropping-particle":"","family":"Brown","given":"James H","non-dropping-particle":"","parse-names":false,"suffix":""}],"container-title":"Nature","id":"ITEM-1","issue":"6756","issued":{"date-parts":[["1999"]]},"page":"907-911","title":"Allometric scaling of production and life-history variation in vascular plants","type":"article-journal","volume":"401"},"uris":["http://www.mendeley.com/documents/?uuid=603600fa-be76-4ffe-819e-45a453f080a2"]}],"mendeley":{"formattedCitation":"[75]","plainTextFormattedCitation":"[75]","previouslyFormattedCitation":"[74]"},"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[75]</w:t>
      </w:r>
      <w:r w:rsidR="005F7060">
        <w:rPr>
          <w:rFonts w:asciiTheme="majorHAnsi" w:eastAsia="Calibri" w:hAnsiTheme="majorHAnsi" w:cstheme="majorHAnsi"/>
          <w:bCs/>
          <w:color w:val="000000"/>
          <w:lang w:val="en-US"/>
        </w:rPr>
        <w:fldChar w:fldCharType="end"/>
      </w:r>
      <w:r w:rsidR="00506DC0">
        <w:rPr>
          <w:rFonts w:asciiTheme="majorHAnsi" w:eastAsia="Calibri" w:hAnsiTheme="majorHAnsi" w:cstheme="majorHAnsi"/>
          <w:bCs/>
          <w:color w:val="000000"/>
          <w:lang w:val="en-US"/>
        </w:rPr>
        <w:t>. Another example</w:t>
      </w:r>
      <w:r w:rsidR="006C4DA0">
        <w:rPr>
          <w:rFonts w:asciiTheme="majorHAnsi" w:eastAsia="Calibri" w:hAnsiTheme="majorHAnsi" w:cstheme="majorHAnsi"/>
          <w:bCs/>
          <w:color w:val="000000"/>
          <w:lang w:val="en-US"/>
        </w:rPr>
        <w:t xml:space="preserve"> </w:t>
      </w:r>
      <w:r w:rsidR="00335E75">
        <w:rPr>
          <w:rFonts w:asciiTheme="majorHAnsi" w:eastAsia="Calibri" w:hAnsiTheme="majorHAnsi" w:cstheme="majorHAnsi"/>
          <w:bCs/>
          <w:color w:val="000000"/>
          <w:lang w:val="en-US"/>
        </w:rPr>
        <w:t>is</w:t>
      </w:r>
      <w:r w:rsidR="006C4DA0">
        <w:rPr>
          <w:rFonts w:asciiTheme="majorHAnsi" w:eastAsia="Calibri" w:hAnsiTheme="majorHAnsi" w:cstheme="majorHAnsi"/>
          <w:bCs/>
          <w:color w:val="000000"/>
          <w:lang w:val="en-US"/>
        </w:rPr>
        <w:t xml:space="preserve"> </w:t>
      </w:r>
      <w:r w:rsidR="006C4DA0" w:rsidRPr="0080683B">
        <w:rPr>
          <w:rFonts w:asciiTheme="majorHAnsi" w:eastAsia="Calibri" w:hAnsiTheme="majorHAnsi" w:cstheme="majorHAnsi"/>
          <w:bCs/>
          <w:color w:val="000000"/>
          <w:lang w:val="en-US"/>
        </w:rPr>
        <w:t xml:space="preserve">the relative scaling of metabolism </w:t>
      </w:r>
      <w:r w:rsidR="006C4DA0" w:rsidRPr="0080683B">
        <w:rPr>
          <w:rFonts w:asciiTheme="majorHAnsi" w:eastAsia="Calibri" w:hAnsiTheme="majorHAnsi" w:cstheme="majorHAnsi"/>
          <w:bCs/>
          <w:i/>
          <w:color w:val="000000"/>
          <w:lang w:val="en-US"/>
        </w:rPr>
        <w:t>v</w:t>
      </w:r>
      <w:r w:rsidR="00335E75" w:rsidRPr="0080683B">
        <w:rPr>
          <w:rFonts w:asciiTheme="majorHAnsi" w:eastAsia="Calibri" w:hAnsiTheme="majorHAnsi" w:cstheme="majorHAnsi"/>
          <w:bCs/>
          <w:i/>
          <w:color w:val="000000"/>
          <w:lang w:val="en-US"/>
        </w:rPr>
        <w:t>s</w:t>
      </w:r>
      <w:r w:rsidR="0019566D">
        <w:rPr>
          <w:rFonts w:asciiTheme="majorHAnsi" w:eastAsia="Calibri" w:hAnsiTheme="majorHAnsi" w:cstheme="majorHAnsi"/>
          <w:bCs/>
          <w:i/>
          <w:color w:val="000000"/>
          <w:lang w:val="en-US"/>
        </w:rPr>
        <w:t>.</w:t>
      </w:r>
      <w:r w:rsidR="006C4DA0" w:rsidRPr="0080683B">
        <w:rPr>
          <w:rFonts w:asciiTheme="majorHAnsi" w:eastAsia="Calibri" w:hAnsiTheme="majorHAnsi" w:cstheme="majorHAnsi"/>
          <w:bCs/>
          <w:color w:val="000000"/>
          <w:lang w:val="en-US"/>
        </w:rPr>
        <w:t xml:space="preserve"> the volume of the digestive tract</w:t>
      </w:r>
      <w:r w:rsidR="00335E75">
        <w:rPr>
          <w:rFonts w:asciiTheme="majorHAnsi" w:eastAsia="Calibri" w:hAnsiTheme="majorHAnsi" w:cstheme="majorHAnsi"/>
          <w:bCs/>
          <w:color w:val="000000"/>
          <w:lang w:val="en-US"/>
        </w:rPr>
        <w:t>,</w:t>
      </w:r>
      <w:r w:rsidR="006C4DA0">
        <w:rPr>
          <w:rFonts w:asciiTheme="majorHAnsi" w:eastAsia="Calibri" w:hAnsiTheme="majorHAnsi" w:cstheme="majorHAnsi"/>
          <w:bCs/>
          <w:color w:val="000000"/>
          <w:lang w:val="en-US"/>
        </w:rPr>
        <w:t xml:space="preserve"> which</w:t>
      </w:r>
      <w:r w:rsidR="006C4DA0" w:rsidRPr="0080683B">
        <w:rPr>
          <w:rFonts w:asciiTheme="majorHAnsi" w:eastAsia="Calibri" w:hAnsiTheme="majorHAnsi" w:cstheme="majorHAnsi"/>
          <w:bCs/>
          <w:color w:val="000000"/>
          <w:lang w:val="en-US"/>
        </w:rPr>
        <w:t xml:space="preserve"> affects the potential diets of herbivorous mammals</w:t>
      </w:r>
      <w:r w:rsidR="006C4DA0">
        <w:rPr>
          <w:rFonts w:asciiTheme="majorHAnsi" w:eastAsia="Calibri" w:hAnsiTheme="majorHAnsi" w:cstheme="majorHAnsi"/>
          <w:bCs/>
          <w:color w:val="000000"/>
          <w:lang w:val="en-US"/>
        </w:rPr>
        <w:t xml:space="preserve"> (and thus</w:t>
      </w:r>
      <w:r w:rsidR="006C4DA0" w:rsidRPr="0080683B">
        <w:rPr>
          <w:rFonts w:asciiTheme="majorHAnsi" w:eastAsia="Calibri" w:hAnsiTheme="majorHAnsi" w:cstheme="majorHAnsi"/>
          <w:bCs/>
          <w:color w:val="000000"/>
          <w:lang w:val="en-US"/>
        </w:rPr>
        <w:t xml:space="preserve"> their social behavior</w:t>
      </w:r>
      <w:r w:rsidR="006C4DA0">
        <w:rPr>
          <w:rFonts w:asciiTheme="majorHAnsi" w:eastAsia="Calibri" w:hAnsiTheme="majorHAnsi" w:cstheme="majorHAnsi"/>
          <w:bCs/>
          <w:color w:val="000000"/>
          <w:lang w:val="en-US"/>
        </w:rPr>
        <w:t>)</w:t>
      </w:r>
      <w:r w:rsidR="006C4DA0" w:rsidRPr="0080683B">
        <w:rPr>
          <w:rFonts w:asciiTheme="majorHAnsi" w:eastAsia="Calibri" w:hAnsiTheme="majorHAnsi" w:cstheme="majorHAnsi"/>
          <w:bCs/>
          <w:color w:val="000000"/>
          <w:lang w:val="en-US"/>
        </w:rPr>
        <w:t xml:space="preserve">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ADDIN CSL_CITATION {"citationItems":[{"id":"ITEM-1","itemData":{"DOI":"10.1073/pnas.051011198","ISSN":"0027-8424","author":[{"dropping-particle":"","family":"Damuth","given":"John","non-dropping-particle":"","parse-names":false,"suffix":""}],"container-title":"Proceedings of the National Academy of Sciences","id":"ITEM-1","issue":"5","issued":{"date-parts":[["2001"]]},"page":"2113-2114","publisher":"National Academy of Sciences","title":"Scaling of growth: Plants and animals are not so different","type":"article-journal","volume":"98"},"uris":["http://www.mendeley.com/documents/?uuid=da3f8367-15c1-49b8-9d72-0bd32759633c"]}],"mendeley":{"formattedCitation":"[77]","plainTextFormattedCitation":"[77]","previouslyFormattedCitation":"[76]"},"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[77]</w:t>
      </w:r>
      <w:r w:rsidR="005F7060">
        <w:rPr>
          <w:rFonts w:asciiTheme="majorHAnsi" w:eastAsia="Calibri" w:hAnsiTheme="majorHAnsi" w:cstheme="majorHAnsi"/>
          <w:bCs/>
          <w:color w:val="000000"/>
          <w:lang w:val="en-US"/>
        </w:rPr>
        <w:fldChar w:fldCharType="end"/>
      </w:r>
      <w:r w:rsidR="006C4DA0">
        <w:rPr>
          <w:rFonts w:asciiTheme="majorHAnsi" w:eastAsia="Calibri" w:hAnsiTheme="majorHAnsi" w:cstheme="majorHAnsi"/>
          <w:bCs/>
          <w:color w:val="000000"/>
          <w:lang w:val="en-US"/>
        </w:rPr>
        <w:t xml:space="preserve">. </w:t>
      </w:r>
      <w:r w:rsidR="00BA5263" w:rsidRPr="0080683B">
        <w:rPr>
          <w:rFonts w:asciiTheme="majorHAnsi" w:eastAsia="Calibri" w:hAnsiTheme="majorHAnsi" w:cstheme="majorHAnsi"/>
          <w:bCs/>
          <w:color w:val="000000"/>
          <w:lang w:val="en-US"/>
        </w:rPr>
        <w:t xml:space="preserve">Over the last century, </w:t>
      </w:r>
      <w:r w:rsidR="00BA5263">
        <w:rPr>
          <w:rFonts w:asciiTheme="majorHAnsi" w:eastAsia="Calibri" w:hAnsiTheme="majorHAnsi" w:cstheme="majorHAnsi"/>
          <w:bCs/>
          <w:color w:val="000000"/>
          <w:lang w:val="en-US"/>
        </w:rPr>
        <w:t xml:space="preserve">the </w:t>
      </w:r>
      <w:r w:rsidR="00335E75">
        <w:rPr>
          <w:rFonts w:asciiTheme="majorHAnsi" w:eastAsia="Calibri" w:hAnsiTheme="majorHAnsi" w:cstheme="majorHAnsi"/>
          <w:bCs/>
          <w:color w:val="000000"/>
          <w:lang w:val="en-US"/>
        </w:rPr>
        <w:t xml:space="preserve">analysis of the implications of </w:t>
      </w:r>
      <w:r w:rsidR="00BA5263">
        <w:rPr>
          <w:rFonts w:asciiTheme="majorHAnsi" w:eastAsia="Calibri" w:hAnsiTheme="majorHAnsi" w:cstheme="majorHAnsi"/>
          <w:bCs/>
          <w:color w:val="000000"/>
          <w:lang w:val="en-US"/>
        </w:rPr>
        <w:t>allometr</w:t>
      </w:r>
      <w:r w:rsidR="00335E75">
        <w:rPr>
          <w:rFonts w:asciiTheme="majorHAnsi" w:eastAsia="Calibri" w:hAnsiTheme="majorHAnsi" w:cstheme="majorHAnsi"/>
          <w:bCs/>
          <w:color w:val="000000"/>
          <w:lang w:val="en-US"/>
        </w:rPr>
        <w:t>ic relationship in ecology</w:t>
      </w:r>
      <w:r w:rsidR="00BA5263" w:rsidRPr="0080683B">
        <w:rPr>
          <w:rFonts w:asciiTheme="majorHAnsi" w:eastAsia="Calibri" w:hAnsiTheme="majorHAnsi" w:cstheme="majorHAnsi"/>
          <w:bCs/>
          <w:color w:val="000000"/>
          <w:lang w:val="en-US"/>
        </w:rPr>
        <w:t xml:space="preserve"> ha</w:t>
      </w:r>
      <w:r w:rsidR="00335E75">
        <w:rPr>
          <w:rFonts w:asciiTheme="majorHAnsi" w:eastAsia="Calibri" w:hAnsiTheme="majorHAnsi" w:cstheme="majorHAnsi"/>
          <w:bCs/>
          <w:color w:val="000000"/>
          <w:lang w:val="en-US"/>
        </w:rPr>
        <w:t>ve</w:t>
      </w:r>
      <w:r w:rsidR="00BA5263" w:rsidRPr="0080683B">
        <w:rPr>
          <w:rFonts w:asciiTheme="majorHAnsi" w:eastAsia="Calibri" w:hAnsiTheme="majorHAnsi" w:cstheme="majorHAnsi"/>
          <w:bCs/>
          <w:color w:val="000000"/>
          <w:lang w:val="en-US"/>
        </w:rPr>
        <w:t xml:space="preserve"> been growing exponentially </w:t>
      </w:r>
      <w:r w:rsidR="00335E75">
        <w:rPr>
          <w:rFonts w:asciiTheme="majorHAnsi" w:eastAsia="Calibri" w:hAnsiTheme="majorHAnsi" w:cstheme="majorHAnsi"/>
          <w:bCs/>
          <w:color w:val="000000"/>
          <w:lang w:val="en-US"/>
        </w:rPr>
        <w:t xml:space="preserve">for </w:t>
      </w:r>
      <w:r w:rsidR="00BA5263">
        <w:rPr>
          <w:rFonts w:asciiTheme="majorHAnsi" w:eastAsia="Calibri" w:hAnsiTheme="majorHAnsi" w:cstheme="majorHAnsi"/>
          <w:bCs/>
          <w:color w:val="000000"/>
          <w:lang w:val="en-US"/>
        </w:rPr>
        <w:t xml:space="preserve">the terrestrial </w:t>
      </w:r>
      <w:r w:rsidR="00335E75">
        <w:rPr>
          <w:rFonts w:asciiTheme="majorHAnsi" w:eastAsia="Calibri" w:hAnsiTheme="majorHAnsi" w:cstheme="majorHAnsi"/>
          <w:bCs/>
          <w:color w:val="000000"/>
          <w:lang w:val="en-US"/>
        </w:rPr>
        <w:t>realm</w:t>
      </w:r>
      <w:r w:rsidR="00BA5263">
        <w:rPr>
          <w:rFonts w:asciiTheme="majorHAnsi" w:eastAsia="Calibri" w:hAnsiTheme="majorHAnsi" w:cstheme="majorHAnsi"/>
          <w:bCs/>
          <w:color w:val="000000"/>
          <w:lang w:val="en-US"/>
        </w:rPr>
        <w:t xml:space="preserve">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ADDIN CSL_CITATION {"citationItems":[{"id":"ITEM-1","itemData":{"author":[{"dropping-particle":"","family":"Schmidt-Nielsen","given":"Knut","non-dropping-particle":"","parse-names":false,"suffix":""},{"dropping-particle":"","family":"Knut","given":"Schmidt-Nielsen","non-dropping-particle":"","parse-names":false,"suffix":""}],"id":"ITEM-1","issued":{"date-parts":[["1984"]]},"publisher":"Cambridge university press","title":"Scaling: why is animal size so important?","type":"book"},"uris":["http://www.mendeley.com/documents/?uuid=55951b65-7c23-4128-9ee5-11421650a344"]}],"mendeley":{"formattedCitation":"[78]","plainTextFormattedCitation":"[78]","previouslyFormattedCitation":"[77]"},"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[78]</w:t>
      </w:r>
      <w:r w:rsidR="005F7060">
        <w:rPr>
          <w:rFonts w:asciiTheme="majorHAnsi" w:eastAsia="Calibri" w:hAnsiTheme="majorHAnsi" w:cstheme="majorHAnsi"/>
          <w:bCs/>
          <w:color w:val="000000"/>
          <w:lang w:val="en-US"/>
        </w:rPr>
        <w:fldChar w:fldCharType="end"/>
      </w:r>
      <w:r w:rsidR="005F7060">
        <w:rPr>
          <w:rFonts w:asciiTheme="majorHAnsi" w:eastAsia="Calibri" w:hAnsiTheme="majorHAnsi" w:cstheme="majorHAnsi"/>
          <w:bCs/>
          <w:color w:val="000000"/>
          <w:lang w:val="en-US"/>
        </w:rPr>
        <w:t xml:space="preserve"> </w:t>
      </w:r>
      <w:r w:rsidR="00335E75">
        <w:rPr>
          <w:rFonts w:asciiTheme="majorHAnsi" w:eastAsia="Calibri" w:hAnsiTheme="majorHAnsi" w:cstheme="majorHAnsi"/>
          <w:bCs/>
          <w:color w:val="000000"/>
          <w:lang w:val="en-US"/>
        </w:rPr>
        <w:t xml:space="preserve">and aquatic consumers such as fishes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ADDIN CSL_CITATION {"citationItems":[{"id":"ITEM-1","itemData":{"DOI":"10.1126/science.aao6868","ISSN":"0036-8075","abstract":"The theoretical relationship between reproduction and body size has assumed that total mass relates directly to fecundity, regardless of the number of individuals involved. This assumption leads to fisheries management practices that suggest that one large female fish can be replaced by several smaller females. However, this assumption is incorrect. Barneche et al. show that larger females are far more productive than the same weight{\\textquoteright}s worth of smaller females. Management practices that ignore the value of large females could contribute to unexplained declines seen in some fish stocks.Science, this issue p. 642Body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productivity.","author":[{"dropping-particle":"","family":"Barneche","given":"Diego R","non-dropping-particle":"","parse-names":false,"suffix":""},{"dropping-particle":"","family":"Robertson","given":"D Ross","non-dropping-particle":"","parse-names":false,"suffix":""},{"dropping-particle":"","family":"White","given":"Craig R","non-dropping-particle":"","parse-names":false,"suffix":""},{"dropping-particle":"","family":"Marshall","given":"Dustin J","non-dropping-particle":"","parse-names":false,"suffix":""}],"container-title":"Science","id":"ITEM-1","issue":"6389","issued":{"date-parts":[["2018"]]},"page":"642-645","publisher":"American Association for the Advancement of Science","title":"Fish reproductive-energy output increases disproportionately with body size","type":"article-journal","volume":"360"},"uris":["http://www.mendeley.com/documents/?uuid=5bb5dc1e-f9a6-442b-9476-9b071d63c128"]}],"mendeley":{"formattedCitation":"[79]","plainTextFormattedCitation":"[79]","previouslyFormattedCitation":"[78]"},"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[79]</w:t>
      </w:r>
      <w:r w:rsidR="005F7060">
        <w:rPr>
          <w:rFonts w:asciiTheme="majorHAnsi" w:eastAsia="Calibri" w:hAnsiTheme="majorHAnsi" w:cstheme="majorHAnsi"/>
          <w:bCs/>
          <w:color w:val="000000"/>
          <w:lang w:val="en-US"/>
        </w:rPr>
        <w:fldChar w:fldCharType="end"/>
      </w:r>
      <w:r w:rsidR="00335E75">
        <w:rPr>
          <w:rFonts w:asciiTheme="majorHAnsi" w:eastAsia="Calibri" w:hAnsiTheme="majorHAnsi" w:cstheme="majorHAnsi"/>
          <w:bCs/>
          <w:color w:val="000000"/>
          <w:lang w:val="en-US"/>
        </w:rPr>
        <w:t>. However,</w:t>
      </w:r>
      <w:r w:rsidR="00BA5263">
        <w:rPr>
          <w:rFonts w:asciiTheme="majorHAnsi" w:eastAsia="Calibri" w:hAnsiTheme="majorHAnsi" w:cstheme="majorHAnsi"/>
          <w:bCs/>
          <w:color w:val="000000"/>
          <w:lang w:val="en-US"/>
        </w:rPr>
        <w:t xml:space="preserve"> </w:t>
      </w:r>
      <w:r w:rsidR="0019566D">
        <w:rPr>
          <w:rFonts w:asciiTheme="majorHAnsi" w:eastAsia="Calibri" w:hAnsiTheme="majorHAnsi" w:cstheme="majorHAnsi"/>
          <w:bCs/>
          <w:color w:val="000000"/>
          <w:lang w:val="en-US"/>
        </w:rPr>
        <w:t>there is still a gap in</w:t>
      </w:r>
      <w:r w:rsidR="00BA5263">
        <w:rPr>
          <w:rFonts w:asciiTheme="majorHAnsi" w:eastAsia="Calibri" w:hAnsiTheme="majorHAnsi" w:cstheme="majorHAnsi"/>
          <w:bCs/>
          <w:color w:val="000000"/>
          <w:lang w:val="en-US"/>
        </w:rPr>
        <w:t xml:space="preserve"> </w:t>
      </w:r>
      <w:r w:rsidR="0019566D">
        <w:rPr>
          <w:rFonts w:asciiTheme="majorHAnsi" w:eastAsia="Calibri" w:hAnsiTheme="majorHAnsi" w:cstheme="majorHAnsi"/>
          <w:bCs/>
          <w:color w:val="000000"/>
          <w:lang w:val="en-US"/>
        </w:rPr>
        <w:t>our understanding of</w:t>
      </w:r>
      <w:r w:rsidR="00335E75">
        <w:rPr>
          <w:rFonts w:asciiTheme="majorHAnsi" w:eastAsia="Calibri" w:hAnsiTheme="majorHAnsi" w:cstheme="majorHAnsi"/>
          <w:bCs/>
          <w:color w:val="000000"/>
          <w:lang w:val="en-US"/>
        </w:rPr>
        <w:t xml:space="preserve"> allometric relationship </w:t>
      </w:r>
      <w:r w:rsidR="005F7060">
        <w:rPr>
          <w:rFonts w:asciiTheme="majorHAnsi" w:eastAsia="Calibri" w:hAnsiTheme="majorHAnsi" w:cstheme="majorHAnsi"/>
          <w:bCs/>
          <w:color w:val="000000"/>
          <w:lang w:val="en-US"/>
        </w:rPr>
        <w:t xml:space="preserve">for </w:t>
      </w:r>
      <w:r w:rsidR="00335E75">
        <w:rPr>
          <w:rFonts w:asciiTheme="majorHAnsi" w:eastAsia="Calibri" w:hAnsiTheme="majorHAnsi" w:cstheme="majorHAnsi"/>
          <w:bCs/>
          <w:color w:val="000000"/>
          <w:lang w:val="en-US"/>
        </w:rPr>
        <w:t>colonial marine organisms such as corals</w:t>
      </w:r>
      <w:r w:rsidR="00BA5263">
        <w:rPr>
          <w:rFonts w:asciiTheme="majorHAnsi" w:eastAsia="Calibri" w:hAnsiTheme="majorHAnsi" w:cstheme="majorHAnsi"/>
          <w:bCs/>
          <w:color w:val="000000"/>
          <w:lang w:val="en-US"/>
        </w:rPr>
        <w:t xml:space="preserve">. </w:t>
      </w:r>
      <w:r w:rsidR="00335E75">
        <w:rPr>
          <w:rFonts w:asciiTheme="majorHAnsi" w:eastAsia="Calibri" w:hAnsiTheme="majorHAnsi" w:cstheme="majorHAnsi"/>
          <w:bCs/>
          <w:color w:val="000000"/>
          <w:lang w:val="en-US"/>
        </w:rPr>
        <w:t>R</w:t>
      </w:r>
      <w:proofErr w:type="spellStart"/>
      <w:r w:rsidR="00207226" w:rsidRPr="000A293E">
        <w:rPr>
          <w:rFonts w:asciiTheme="majorHAnsi" w:eastAsia="Calibri" w:hAnsiTheme="majorHAnsi" w:cstheme="majorHAnsi"/>
          <w:color w:val="000000"/>
        </w:rPr>
        <w:t>ecent</w:t>
      </w:r>
      <w:proofErr w:type="spellEnd"/>
      <w:r w:rsidR="00207226" w:rsidRPr="000A293E">
        <w:rPr>
          <w:rFonts w:asciiTheme="majorHAnsi" w:eastAsia="Calibri" w:hAnsiTheme="majorHAnsi" w:cstheme="majorHAnsi"/>
          <w:color w:val="000000"/>
        </w:rPr>
        <w:t xml:space="preserve"> literature highlights that not only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but also other important processes such as mortality and partial mortality are size-dependent</w:t>
      </w:r>
      <w:r w:rsidR="00691C61">
        <w:rPr>
          <w:rFonts w:asciiTheme="majorHAnsi" w:eastAsia="Calibri" w:hAnsiTheme="majorHAnsi" w:cstheme="majorHAnsi"/>
          <w:color w:val="000000"/>
        </w:rPr>
        <w:t xml:space="preserve"> </w:t>
      </w:r>
      <w:r w:rsidR="00691C6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{"citationItems":[{"id":"ITEM-1","itemData":{"DOI":"10.1098/rsbl.2019.0727","author":[{"dropping-particle":"","family":"Madin","given":"Joshua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A","non-dropping-particle":"","parse-names":false,"suffix":""}],"container-title":"Biology Letters","id":"ITEM-1","issue":"1","issued":{"date-parts":[["2020","1","29"]]},"note":"doi: 10.1098/rsbl.2019.0727","page":"20190727","publisher":"Royal Society","title":"Partitioning colony size variation into growth and partial mortality","type":"article-journal","volume":"16"},"uris":["http://www.mendeley.com/documents/?uuid=f9ccd64d-18c1-4285-be32-7aeb67bb179b"]}],"mendeley":{"formattedCitation":"[28]","plainTextFormattedCitation":"[28]","previouslyFormattedCitation":"[28]"},"properties":{"noteIndex":0},"schema":"https://github.com/citation-style-language/schema/raw/master/csl-citation.json"}</w:instrText>
      </w:r>
      <w:r w:rsidR="00691C6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[28]</w:t>
      </w:r>
      <w:r w:rsidR="00691C6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This calls for the introduction of colony-size among the crucial variables that needs to be measured to monitor coral reefs and their functioning.</w:t>
      </w:r>
    </w:p>
    <w:p w14:paraId="3F20C722" w14:textId="77777777" w:rsidR="00DF146F" w:rsidRPr="000A293E" w:rsidRDefault="00DF146F">
      <w:pPr>
        <w:jc w:val="both"/>
        <w:rPr>
          <w:rFonts w:asciiTheme="majorHAnsi" w:eastAsia="Calibri" w:hAnsiTheme="majorHAnsi" w:cstheme="majorHAnsi"/>
          <w:color w:val="000000"/>
        </w:rPr>
      </w:pPr>
    </w:p>
    <w:p w14:paraId="67842AFB" w14:textId="77777777" w:rsidR="00DF146F" w:rsidRPr="000A293E" w:rsidRDefault="00207226">
      <w:pPr>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 xml:space="preserve">References </w:t>
      </w:r>
    </w:p>
    <w:p w14:paraId="5471D1E6" w14:textId="77777777" w:rsidR="00DF146F" w:rsidRPr="000A293E" w:rsidRDefault="00DF146F">
      <w:pPr>
        <w:jc w:val="both"/>
        <w:rPr>
          <w:rFonts w:asciiTheme="majorHAnsi" w:eastAsia="Calibri" w:hAnsiTheme="majorHAnsi" w:cstheme="majorHAnsi"/>
          <w:color w:val="000000"/>
        </w:rPr>
      </w:pPr>
    </w:p>
    <w:p w14:paraId="1C66DE90" w14:textId="0E5EBD3F" w:rsidR="00691C61" w:rsidRPr="00691C61" w:rsidRDefault="00956FB4" w:rsidP="00691C61">
      <w:pPr>
        <w:widowControl w:val="0"/>
        <w:autoSpaceDE w:val="0"/>
        <w:autoSpaceDN w:val="0"/>
        <w:adjustRightInd w:val="0"/>
        <w:ind w:left="640" w:hanging="640"/>
        <w:rPr>
          <w:rFonts w:ascii="Calibri Light" w:hAnsi="Calibri Light" w:cs="Calibri Light"/>
          <w:noProof/>
          <w:sz w:val="18"/>
        </w:rPr>
      </w:pPr>
      <w:r>
        <w:rPr>
          <w:rFonts w:asciiTheme="majorHAnsi" w:eastAsia="Calibri" w:hAnsiTheme="majorHAnsi" w:cstheme="majorHAnsi"/>
          <w:sz w:val="18"/>
          <w:szCs w:val="18"/>
        </w:rPr>
        <w:fldChar w:fldCharType="begin" w:fldLock="1"/>
      </w:r>
      <w:r>
        <w:rPr>
          <w:rFonts w:asciiTheme="majorHAnsi" w:eastAsia="Calibri" w:hAnsiTheme="majorHAnsi" w:cstheme="majorHAnsi"/>
          <w:sz w:val="18"/>
          <w:szCs w:val="18"/>
        </w:rPr>
        <w:instrText xml:space="preserve">ADDIN Mendeley Bibliography CSL_BIBLIOGRAPHY </w:instrText>
      </w:r>
      <w:r>
        <w:rPr>
          <w:rFonts w:asciiTheme="majorHAnsi" w:eastAsia="Calibri" w:hAnsiTheme="majorHAnsi" w:cstheme="majorHAnsi"/>
          <w:sz w:val="18"/>
          <w:szCs w:val="18"/>
        </w:rPr>
        <w:fldChar w:fldCharType="separate"/>
      </w:r>
      <w:r w:rsidR="00691C61" w:rsidRPr="00691C61">
        <w:rPr>
          <w:rFonts w:ascii="Calibri Light" w:hAnsi="Calibri Light" w:cs="Calibri Light"/>
          <w:noProof/>
          <w:sz w:val="18"/>
        </w:rPr>
        <w:t>1.</w:t>
      </w:r>
      <w:r w:rsidR="00691C61" w:rsidRPr="00691C61">
        <w:rPr>
          <w:rFonts w:ascii="Calibri Light" w:hAnsi="Calibri Light" w:cs="Calibri Light"/>
          <w:noProof/>
          <w:sz w:val="18"/>
        </w:rPr>
        <w:tab/>
        <w:t xml:space="preserve">Hoegh-Guldberg O. 2011 Coral reef ecosystems and anthropogenic climate change. </w:t>
      </w:r>
      <w:r w:rsidR="00691C61" w:rsidRPr="00691C61">
        <w:rPr>
          <w:rFonts w:ascii="Calibri Light" w:hAnsi="Calibri Light" w:cs="Calibri Light"/>
          <w:i/>
          <w:iCs/>
          <w:noProof/>
          <w:sz w:val="18"/>
        </w:rPr>
        <w:t>Reg. Environ. Chang.</w:t>
      </w:r>
      <w:r w:rsidR="00691C61" w:rsidRPr="00691C61">
        <w:rPr>
          <w:rFonts w:ascii="Calibri Light" w:hAnsi="Calibri Light" w:cs="Calibri Light"/>
          <w:noProof/>
          <w:sz w:val="18"/>
        </w:rPr>
        <w:t xml:space="preserve"> </w:t>
      </w:r>
      <w:r w:rsidR="00691C61" w:rsidRPr="00691C61">
        <w:rPr>
          <w:rFonts w:ascii="Calibri Light" w:hAnsi="Calibri Light" w:cs="Calibri Light"/>
          <w:b/>
          <w:bCs/>
          <w:noProof/>
          <w:sz w:val="18"/>
        </w:rPr>
        <w:t>11</w:t>
      </w:r>
      <w:r w:rsidR="00691C61" w:rsidRPr="00691C61">
        <w:rPr>
          <w:rFonts w:ascii="Calibri Light" w:hAnsi="Calibri Light" w:cs="Calibri Light"/>
          <w:noProof/>
          <w:sz w:val="18"/>
        </w:rPr>
        <w:t>, 215–227. (doi:10.1007/s10113-010-0189-2)</w:t>
      </w:r>
    </w:p>
    <w:p w14:paraId="3174E9D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w:t>
      </w:r>
      <w:r w:rsidRPr="00691C61">
        <w:rPr>
          <w:rFonts w:ascii="Calibri Light" w:hAnsi="Calibri Light" w:cs="Calibri Light"/>
          <w:noProof/>
          <w:sz w:val="18"/>
        </w:rPr>
        <w:tab/>
        <w:t xml:space="preserve">Harris DL, Rovere A, Casella E, Power H, Canavesio R, Collin A, Pomeroy A, Webster JM, Parravicini V. 2018 Coral reef structural complexity provides important coastal protection from waves under rising sea levels. </w:t>
      </w:r>
      <w:r w:rsidRPr="00691C61">
        <w:rPr>
          <w:rFonts w:ascii="Calibri Light" w:hAnsi="Calibri Light" w:cs="Calibri Light"/>
          <w:i/>
          <w:iCs/>
          <w:noProof/>
          <w:sz w:val="18"/>
        </w:rPr>
        <w:t>Sci. Adv.</w:t>
      </w:r>
      <w:r w:rsidRPr="00691C61">
        <w:rPr>
          <w:rFonts w:ascii="Calibri Light" w:hAnsi="Calibri Light" w:cs="Calibri Light"/>
          <w:noProof/>
          <w:sz w:val="18"/>
        </w:rPr>
        <w:t xml:space="preserve"> </w:t>
      </w:r>
      <w:r w:rsidRPr="00691C61">
        <w:rPr>
          <w:rFonts w:ascii="Calibri Light" w:hAnsi="Calibri Light" w:cs="Calibri Light"/>
          <w:b/>
          <w:bCs/>
          <w:noProof/>
          <w:sz w:val="18"/>
        </w:rPr>
        <w:t>4</w:t>
      </w:r>
      <w:r w:rsidRPr="00691C61">
        <w:rPr>
          <w:rFonts w:ascii="Calibri Light" w:hAnsi="Calibri Light" w:cs="Calibri Light"/>
          <w:noProof/>
          <w:sz w:val="18"/>
        </w:rPr>
        <w:t>, eaao4350. (doi:10.1126/sciadv.aao4350)</w:t>
      </w:r>
    </w:p>
    <w:p w14:paraId="6D3AD6E8" w14:textId="0347FB3A"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w:t>
      </w:r>
      <w:r w:rsidRPr="00691C61">
        <w:rPr>
          <w:rFonts w:ascii="Calibri Light" w:hAnsi="Calibri Light" w:cs="Calibri Light"/>
          <w:noProof/>
          <w:sz w:val="18"/>
        </w:rPr>
        <w:tab/>
        <w:t xml:space="preserve">Cinner JE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2020 Meeting fisheries, ecosystem function, and biodiversity goals in a human-dominated world. </w:t>
      </w:r>
      <w:r w:rsidRPr="00691C61">
        <w:rPr>
          <w:rFonts w:ascii="Calibri Light" w:hAnsi="Calibri Light" w:cs="Calibri Light"/>
          <w:i/>
          <w:iCs/>
          <w:noProof/>
          <w:sz w:val="18"/>
        </w:rPr>
        <w:t>Science .</w:t>
      </w:r>
      <w:r w:rsidRPr="00691C61">
        <w:rPr>
          <w:rFonts w:ascii="Calibri Light" w:hAnsi="Calibri Light" w:cs="Calibri Light"/>
          <w:noProof/>
          <w:sz w:val="18"/>
        </w:rPr>
        <w:t xml:space="preserve"> </w:t>
      </w:r>
      <w:r w:rsidRPr="00691C61">
        <w:rPr>
          <w:rFonts w:ascii="Calibri Light" w:hAnsi="Calibri Light" w:cs="Calibri Light"/>
          <w:b/>
          <w:bCs/>
          <w:noProof/>
          <w:sz w:val="18"/>
        </w:rPr>
        <w:t>368</w:t>
      </w:r>
      <w:r w:rsidRPr="00691C61">
        <w:rPr>
          <w:rFonts w:ascii="Calibri Light" w:hAnsi="Calibri Light" w:cs="Calibri Light"/>
          <w:noProof/>
          <w:sz w:val="18"/>
        </w:rPr>
        <w:t>, 307–311. (doi:10.1126/science.aax9412)</w:t>
      </w:r>
    </w:p>
    <w:p w14:paraId="05537646"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w:t>
      </w:r>
      <w:r w:rsidRPr="00691C61">
        <w:rPr>
          <w:rFonts w:ascii="Calibri Light" w:hAnsi="Calibri Light" w:cs="Calibri Light"/>
          <w:noProof/>
          <w:sz w:val="18"/>
        </w:rPr>
        <w:tab/>
        <w:t xml:space="preserve">Hughes TP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2007 Phase Shifts, Herbivory, and the Resilience of Coral Reefs to Climate Change. </w:t>
      </w:r>
      <w:r w:rsidRPr="00691C61">
        <w:rPr>
          <w:rFonts w:ascii="Calibri Light" w:hAnsi="Calibri Light" w:cs="Calibri Light"/>
          <w:i/>
          <w:iCs/>
          <w:noProof/>
          <w:sz w:val="18"/>
        </w:rPr>
        <w:t>Curr. Biol.</w:t>
      </w:r>
      <w:r w:rsidRPr="00691C61">
        <w:rPr>
          <w:rFonts w:ascii="Calibri Light" w:hAnsi="Calibri Light" w:cs="Calibri Light"/>
          <w:noProof/>
          <w:sz w:val="18"/>
        </w:rPr>
        <w:t xml:space="preserve"> </w:t>
      </w:r>
      <w:r w:rsidRPr="00691C61">
        <w:rPr>
          <w:rFonts w:ascii="Calibri Light" w:hAnsi="Calibri Light" w:cs="Calibri Light"/>
          <w:b/>
          <w:bCs/>
          <w:noProof/>
          <w:sz w:val="18"/>
        </w:rPr>
        <w:t>17</w:t>
      </w:r>
      <w:r w:rsidRPr="00691C61">
        <w:rPr>
          <w:rFonts w:ascii="Calibri Light" w:hAnsi="Calibri Light" w:cs="Calibri Light"/>
          <w:noProof/>
          <w:sz w:val="18"/>
        </w:rPr>
        <w:t>, 360–365. (doi:https://doi.org/10.1016/j.cub.2006.12.049)</w:t>
      </w:r>
    </w:p>
    <w:p w14:paraId="6DED15C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w:t>
      </w:r>
      <w:r w:rsidRPr="00691C61">
        <w:rPr>
          <w:rFonts w:ascii="Calibri Light" w:hAnsi="Calibri Light" w:cs="Calibri Light"/>
          <w:noProof/>
          <w:sz w:val="18"/>
        </w:rPr>
        <w:tab/>
        <w:t xml:space="preserve">Burkepile D. 2009 Nutrient versus herbivore control of macroalgal community development and coral growth on a Caribbean reef.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389</w:t>
      </w:r>
      <w:r w:rsidRPr="00691C61">
        <w:rPr>
          <w:rFonts w:ascii="Calibri Light" w:hAnsi="Calibri Light" w:cs="Calibri Light"/>
          <w:noProof/>
          <w:sz w:val="18"/>
        </w:rPr>
        <w:t>, 71–84.</w:t>
      </w:r>
    </w:p>
    <w:p w14:paraId="3B6A200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w:t>
      </w:r>
      <w:r w:rsidRPr="00691C61">
        <w:rPr>
          <w:rFonts w:ascii="Calibri Light" w:hAnsi="Calibri Light" w:cs="Calibri Light"/>
          <w:noProof/>
          <w:sz w:val="18"/>
        </w:rPr>
        <w:tab/>
        <w:t xml:space="preserve">Woodhead AJ, Hicks CC, Norström A V, Williams GJ, Graham NAJ. 2019 Coral reef ecosystem services in the Anthropocene. </w:t>
      </w:r>
      <w:r w:rsidRPr="00691C61">
        <w:rPr>
          <w:rFonts w:ascii="Calibri Light" w:hAnsi="Calibri Light" w:cs="Calibri Light"/>
          <w:i/>
          <w:iCs/>
          <w:noProof/>
          <w:sz w:val="18"/>
        </w:rPr>
        <w:t>Funct. Ecol.</w:t>
      </w:r>
      <w:r w:rsidRPr="00691C61">
        <w:rPr>
          <w:rFonts w:ascii="Calibri Light" w:hAnsi="Calibri Light" w:cs="Calibri Light"/>
          <w:noProof/>
          <w:sz w:val="18"/>
        </w:rPr>
        <w:t xml:space="preserve"> </w:t>
      </w:r>
      <w:r w:rsidRPr="00691C61">
        <w:rPr>
          <w:rFonts w:ascii="Calibri Light" w:hAnsi="Calibri Light" w:cs="Calibri Light"/>
          <w:b/>
          <w:bCs/>
          <w:noProof/>
          <w:sz w:val="18"/>
        </w:rPr>
        <w:t>33</w:t>
      </w:r>
      <w:r w:rsidRPr="00691C61">
        <w:rPr>
          <w:rFonts w:ascii="Calibri Light" w:hAnsi="Calibri Light" w:cs="Calibri Light"/>
          <w:noProof/>
          <w:sz w:val="18"/>
        </w:rPr>
        <w:t>, 1023–1034. (doi:https://doi.org/10.1111/1365-2435.13331)</w:t>
      </w:r>
    </w:p>
    <w:p w14:paraId="715C971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w:t>
      </w:r>
      <w:r w:rsidRPr="00691C61">
        <w:rPr>
          <w:rFonts w:ascii="Calibri Light" w:hAnsi="Calibri Light" w:cs="Calibri Light"/>
          <w:noProof/>
          <w:sz w:val="18"/>
        </w:rPr>
        <w:tab/>
        <w:t xml:space="preserve">Brandl S, Rasher DB, Côté IM, Casey JM, Darling ES, Lefcheck JS, Duffy JE. 2019 Coral reef ecosystem functioning: eight core processes and the role of biodiversity. </w:t>
      </w:r>
      <w:r w:rsidRPr="00691C61">
        <w:rPr>
          <w:rFonts w:ascii="Calibri Light" w:hAnsi="Calibri Light" w:cs="Calibri Light"/>
          <w:i/>
          <w:iCs/>
          <w:noProof/>
          <w:sz w:val="18"/>
        </w:rPr>
        <w:t>Front. Ecol. Environ.</w:t>
      </w:r>
      <w:r w:rsidRPr="00691C61">
        <w:rPr>
          <w:rFonts w:ascii="Calibri Light" w:hAnsi="Calibri Light" w:cs="Calibri Light"/>
          <w:noProof/>
          <w:sz w:val="18"/>
        </w:rPr>
        <w:t xml:space="preserve"> </w:t>
      </w:r>
      <w:r w:rsidRPr="00691C61">
        <w:rPr>
          <w:rFonts w:ascii="Calibri Light" w:hAnsi="Calibri Light" w:cs="Calibri Light"/>
          <w:b/>
          <w:bCs/>
          <w:noProof/>
          <w:sz w:val="18"/>
        </w:rPr>
        <w:t>17</w:t>
      </w:r>
      <w:r w:rsidRPr="00691C61">
        <w:rPr>
          <w:rFonts w:ascii="Calibri Light" w:hAnsi="Calibri Light" w:cs="Calibri Light"/>
          <w:noProof/>
          <w:sz w:val="18"/>
        </w:rPr>
        <w:t>, 445–454. (doi:https://doi.org/10.1002/fee.2088)</w:t>
      </w:r>
    </w:p>
    <w:p w14:paraId="081E588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8.</w:t>
      </w:r>
      <w:r w:rsidRPr="00691C61">
        <w:rPr>
          <w:rFonts w:ascii="Calibri Light" w:hAnsi="Calibri Light" w:cs="Calibri Light"/>
          <w:noProof/>
          <w:sz w:val="18"/>
        </w:rPr>
        <w:tab/>
        <w:t xml:space="preserve">Moreno-Mateos D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2017 Anthropogenic ecosystem disturbance and the recovery debt. </w:t>
      </w:r>
      <w:r w:rsidRPr="00691C61">
        <w:rPr>
          <w:rFonts w:ascii="Calibri Light" w:hAnsi="Calibri Light" w:cs="Calibri Light"/>
          <w:i/>
          <w:iCs/>
          <w:noProof/>
          <w:sz w:val="18"/>
        </w:rPr>
        <w:t>Nat. Commun.</w:t>
      </w:r>
      <w:r w:rsidRPr="00691C61">
        <w:rPr>
          <w:rFonts w:ascii="Calibri Light" w:hAnsi="Calibri Light" w:cs="Calibri Light"/>
          <w:noProof/>
          <w:sz w:val="18"/>
        </w:rPr>
        <w:t xml:space="preserve"> </w:t>
      </w:r>
      <w:r w:rsidRPr="00691C61">
        <w:rPr>
          <w:rFonts w:ascii="Calibri Light" w:hAnsi="Calibri Light" w:cs="Calibri Light"/>
          <w:b/>
          <w:bCs/>
          <w:noProof/>
          <w:sz w:val="18"/>
        </w:rPr>
        <w:t>8</w:t>
      </w:r>
      <w:r w:rsidRPr="00691C61">
        <w:rPr>
          <w:rFonts w:ascii="Calibri Light" w:hAnsi="Calibri Light" w:cs="Calibri Light"/>
          <w:noProof/>
          <w:sz w:val="18"/>
        </w:rPr>
        <w:t>, 14163. (doi:10.1038/ncomms14163)</w:t>
      </w:r>
    </w:p>
    <w:p w14:paraId="0F370BF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9.</w:t>
      </w:r>
      <w:r w:rsidRPr="00691C61">
        <w:rPr>
          <w:rFonts w:ascii="Calibri Light" w:hAnsi="Calibri Light" w:cs="Calibri Light"/>
          <w:noProof/>
          <w:sz w:val="18"/>
        </w:rPr>
        <w:tab/>
        <w:t xml:space="preserve">McWilliam M, Pratchett MS, Hoogenboom MO, Hughes TP. 2020 Deficits in functional trait diversity following recovery on coral reefs. </w:t>
      </w:r>
      <w:r w:rsidRPr="00691C61">
        <w:rPr>
          <w:rFonts w:ascii="Calibri Light" w:hAnsi="Calibri Light" w:cs="Calibri Light"/>
          <w:i/>
          <w:iCs/>
          <w:noProof/>
          <w:sz w:val="18"/>
        </w:rPr>
        <w:t>Proc. R. Soc. B Biol. Sci.</w:t>
      </w:r>
      <w:r w:rsidRPr="00691C61">
        <w:rPr>
          <w:rFonts w:ascii="Calibri Light" w:hAnsi="Calibri Light" w:cs="Calibri Light"/>
          <w:noProof/>
          <w:sz w:val="18"/>
        </w:rPr>
        <w:t xml:space="preserve"> </w:t>
      </w:r>
      <w:r w:rsidRPr="00691C61">
        <w:rPr>
          <w:rFonts w:ascii="Calibri Light" w:hAnsi="Calibri Light" w:cs="Calibri Light"/>
          <w:b/>
          <w:bCs/>
          <w:noProof/>
          <w:sz w:val="18"/>
        </w:rPr>
        <w:t>287</w:t>
      </w:r>
      <w:r w:rsidRPr="00691C61">
        <w:rPr>
          <w:rFonts w:ascii="Calibri Light" w:hAnsi="Calibri Light" w:cs="Calibri Light"/>
          <w:noProof/>
          <w:sz w:val="18"/>
        </w:rPr>
        <w:t>, 20192628. (doi:10.1098/rspb.2019.2628)</w:t>
      </w:r>
    </w:p>
    <w:p w14:paraId="4DD38D5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10.</w:t>
      </w:r>
      <w:r w:rsidRPr="00691C61">
        <w:rPr>
          <w:rFonts w:ascii="Calibri Light" w:hAnsi="Calibri Light" w:cs="Calibri Light"/>
          <w:noProof/>
          <w:sz w:val="18"/>
        </w:rPr>
        <w:tab/>
        <w:t xml:space="preserve">Perry C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2018 Loss of coral reef growth capacity to track future increases in sea level. </w:t>
      </w:r>
      <w:r w:rsidRPr="00691C61">
        <w:rPr>
          <w:rFonts w:ascii="Calibri Light" w:hAnsi="Calibri Light" w:cs="Calibri Light"/>
          <w:i/>
          <w:iCs/>
          <w:noProof/>
          <w:sz w:val="18"/>
        </w:rPr>
        <w:t>Nature</w:t>
      </w:r>
      <w:r w:rsidRPr="00691C61">
        <w:rPr>
          <w:rFonts w:ascii="Calibri Light" w:hAnsi="Calibri Light" w:cs="Calibri Light"/>
          <w:noProof/>
          <w:sz w:val="18"/>
        </w:rPr>
        <w:t xml:space="preserve"> </w:t>
      </w:r>
      <w:r w:rsidRPr="00691C61">
        <w:rPr>
          <w:rFonts w:ascii="Calibri Light" w:hAnsi="Calibri Light" w:cs="Calibri Light"/>
          <w:b/>
          <w:bCs/>
          <w:noProof/>
          <w:sz w:val="18"/>
        </w:rPr>
        <w:t>558</w:t>
      </w:r>
      <w:r w:rsidRPr="00691C61">
        <w:rPr>
          <w:rFonts w:ascii="Calibri Light" w:hAnsi="Calibri Light" w:cs="Calibri Light"/>
          <w:noProof/>
          <w:sz w:val="18"/>
        </w:rPr>
        <w:t>, 396–400. (doi:10.1038/s41586-018-0194-z)</w:t>
      </w:r>
    </w:p>
    <w:p w14:paraId="47E18DA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11.</w:t>
      </w:r>
      <w:r w:rsidRPr="00691C61">
        <w:rPr>
          <w:rFonts w:ascii="Calibri Light" w:hAnsi="Calibri Light" w:cs="Calibri Light"/>
          <w:noProof/>
          <w:sz w:val="18"/>
        </w:rPr>
        <w:tab/>
        <w:t xml:space="preserve">Nakamura T, Nakamori T. 2009 Estimation of photosynthesis and calcification rates at a fringing reef by accounting </w:t>
      </w:r>
      <w:r w:rsidRPr="00691C61">
        <w:rPr>
          <w:rFonts w:ascii="Calibri Light" w:hAnsi="Calibri Light" w:cs="Calibri Light"/>
          <w:noProof/>
          <w:sz w:val="18"/>
        </w:rPr>
        <w:lastRenderedPageBreak/>
        <w:t xml:space="preserve">for diurnal variations and the zonation of coral reef communities on reef flat and slope: a case study for the Shiraho reef, Ishigaki Island, southwest Japan.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28</w:t>
      </w:r>
      <w:r w:rsidRPr="00691C61">
        <w:rPr>
          <w:rFonts w:ascii="Calibri Light" w:hAnsi="Calibri Light" w:cs="Calibri Light"/>
          <w:noProof/>
          <w:sz w:val="18"/>
        </w:rPr>
        <w:t>, 229–250. (doi:10.1007/s00338-008-0454-8)</w:t>
      </w:r>
    </w:p>
    <w:p w14:paraId="3303499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12.</w:t>
      </w:r>
      <w:r w:rsidRPr="00691C61">
        <w:rPr>
          <w:rFonts w:ascii="Calibri Light" w:hAnsi="Calibri Light" w:cs="Calibri Light"/>
          <w:noProof/>
          <w:sz w:val="18"/>
        </w:rPr>
        <w:tab/>
        <w:t xml:space="preserve">Allgeier JE, Layman CA, Mumby PJ, Rosemond AD. 2014 Consistent nutrient storage and supply mediated by diverse fish communities in coral reef ecosystems. </w:t>
      </w:r>
      <w:r w:rsidRPr="00691C61">
        <w:rPr>
          <w:rFonts w:ascii="Calibri Light" w:hAnsi="Calibri Light" w:cs="Calibri Light"/>
          <w:i/>
          <w:iCs/>
          <w:noProof/>
          <w:sz w:val="18"/>
        </w:rPr>
        <w:t>Glob. Chang. Biol.</w:t>
      </w:r>
      <w:r w:rsidRPr="00691C61">
        <w:rPr>
          <w:rFonts w:ascii="Calibri Light" w:hAnsi="Calibri Light" w:cs="Calibri Light"/>
          <w:noProof/>
          <w:sz w:val="18"/>
        </w:rPr>
        <w:t xml:space="preserve"> </w:t>
      </w:r>
      <w:r w:rsidRPr="00691C61">
        <w:rPr>
          <w:rFonts w:ascii="Calibri Light" w:hAnsi="Calibri Light" w:cs="Calibri Light"/>
          <w:b/>
          <w:bCs/>
          <w:noProof/>
          <w:sz w:val="18"/>
        </w:rPr>
        <w:t>20</w:t>
      </w:r>
      <w:r w:rsidRPr="00691C61">
        <w:rPr>
          <w:rFonts w:ascii="Calibri Light" w:hAnsi="Calibri Light" w:cs="Calibri Light"/>
          <w:noProof/>
          <w:sz w:val="18"/>
        </w:rPr>
        <w:t>, 2459–2472. (doi:https://doi.org/10.1111/gcb.12566)</w:t>
      </w:r>
    </w:p>
    <w:p w14:paraId="202AA8C8" w14:textId="7B7D9F75"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13.</w:t>
      </w:r>
      <w:r w:rsidRPr="00691C61">
        <w:rPr>
          <w:rFonts w:ascii="Calibri Light" w:hAnsi="Calibri Light" w:cs="Calibri Light"/>
          <w:noProof/>
          <w:sz w:val="18"/>
        </w:rPr>
        <w:tab/>
        <w:t xml:space="preserve">Brandl S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2019 Demographic dynamics of the smallest marine vertebrates fuel coral reef ecosystem functioning. </w:t>
      </w:r>
      <w:r w:rsidRPr="00691C61">
        <w:rPr>
          <w:rFonts w:ascii="Calibri Light" w:hAnsi="Calibri Light" w:cs="Calibri Light"/>
          <w:i/>
          <w:iCs/>
          <w:noProof/>
          <w:sz w:val="18"/>
        </w:rPr>
        <w:t>Science .</w:t>
      </w:r>
      <w:r w:rsidRPr="00691C61">
        <w:rPr>
          <w:rFonts w:ascii="Calibri Light" w:hAnsi="Calibri Light" w:cs="Calibri Light"/>
          <w:noProof/>
          <w:sz w:val="18"/>
        </w:rPr>
        <w:t xml:space="preserve"> </w:t>
      </w:r>
      <w:r w:rsidRPr="00691C61">
        <w:rPr>
          <w:rFonts w:ascii="Calibri Light" w:hAnsi="Calibri Light" w:cs="Calibri Light"/>
          <w:b/>
          <w:bCs/>
          <w:noProof/>
          <w:sz w:val="18"/>
        </w:rPr>
        <w:t>364</w:t>
      </w:r>
      <w:r w:rsidRPr="00691C61">
        <w:rPr>
          <w:rFonts w:ascii="Calibri Light" w:hAnsi="Calibri Light" w:cs="Calibri Light"/>
          <w:noProof/>
          <w:sz w:val="18"/>
        </w:rPr>
        <w:t>, 1189 LP – 1192. (doi:10.1126/science.aav3384)</w:t>
      </w:r>
    </w:p>
    <w:p w14:paraId="1F99B75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14.</w:t>
      </w:r>
      <w:r w:rsidRPr="00691C61">
        <w:rPr>
          <w:rFonts w:ascii="Calibri Light" w:hAnsi="Calibri Light" w:cs="Calibri Light"/>
          <w:noProof/>
          <w:sz w:val="18"/>
        </w:rPr>
        <w:tab/>
        <w:t xml:space="preserve">Morais RA, Connolly SR, Bellwood DR. 2020 Human exploitation shapes productivity–biomass relationships on coral reefs. </w:t>
      </w:r>
      <w:r w:rsidRPr="00691C61">
        <w:rPr>
          <w:rFonts w:ascii="Calibri Light" w:hAnsi="Calibri Light" w:cs="Calibri Light"/>
          <w:i/>
          <w:iCs/>
          <w:noProof/>
          <w:sz w:val="18"/>
        </w:rPr>
        <w:t>Glob. Chang. Biol.</w:t>
      </w:r>
      <w:r w:rsidRPr="00691C61">
        <w:rPr>
          <w:rFonts w:ascii="Calibri Light" w:hAnsi="Calibri Light" w:cs="Calibri Light"/>
          <w:noProof/>
          <w:sz w:val="18"/>
        </w:rPr>
        <w:t xml:space="preserve"> </w:t>
      </w:r>
      <w:r w:rsidRPr="00691C61">
        <w:rPr>
          <w:rFonts w:ascii="Calibri Light" w:hAnsi="Calibri Light" w:cs="Calibri Light"/>
          <w:b/>
          <w:bCs/>
          <w:noProof/>
          <w:sz w:val="18"/>
        </w:rPr>
        <w:t>26</w:t>
      </w:r>
      <w:r w:rsidRPr="00691C61">
        <w:rPr>
          <w:rFonts w:ascii="Calibri Light" w:hAnsi="Calibri Light" w:cs="Calibri Light"/>
          <w:noProof/>
          <w:sz w:val="18"/>
        </w:rPr>
        <w:t>, 1295–1305. (doi:https://doi.org/10.1111/gcb.14941)</w:t>
      </w:r>
    </w:p>
    <w:p w14:paraId="671BE876"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15.</w:t>
      </w:r>
      <w:r w:rsidRPr="00691C61">
        <w:rPr>
          <w:rFonts w:ascii="Calibri Light" w:hAnsi="Calibri Light" w:cs="Calibri Light"/>
          <w:noProof/>
          <w:sz w:val="18"/>
        </w:rPr>
        <w:tab/>
        <w:t xml:space="preserve">Perry CT, Edinger EN, Kench PS, Murphy GN, Smithers SG, Steneck RS, Mumby PJ. 2012 Estimating rates of biologically driven coral reef framework production and erosion: a new census-based carbonate budget methodology and applications to the reefs of Bonaire.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31</w:t>
      </w:r>
      <w:r w:rsidRPr="00691C61">
        <w:rPr>
          <w:rFonts w:ascii="Calibri Light" w:hAnsi="Calibri Light" w:cs="Calibri Light"/>
          <w:noProof/>
          <w:sz w:val="18"/>
        </w:rPr>
        <w:t>, 853–868. (doi:10.1007/s00338-012-0901-4)</w:t>
      </w:r>
    </w:p>
    <w:p w14:paraId="34B1DED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16.</w:t>
      </w:r>
      <w:r w:rsidRPr="00691C61">
        <w:rPr>
          <w:rFonts w:ascii="Calibri Light" w:hAnsi="Calibri Light" w:cs="Calibri Light"/>
          <w:noProof/>
          <w:sz w:val="18"/>
        </w:rPr>
        <w:tab/>
        <w:t xml:space="preserve">Edmunds PJ, Riegl B. 2020 Urgent need for coral demography in a world where corals are disappearing.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635</w:t>
      </w:r>
      <w:r w:rsidRPr="00691C61">
        <w:rPr>
          <w:rFonts w:ascii="Calibri Light" w:hAnsi="Calibri Light" w:cs="Calibri Light"/>
          <w:noProof/>
          <w:sz w:val="18"/>
        </w:rPr>
        <w:t>, 233–242.</w:t>
      </w:r>
    </w:p>
    <w:p w14:paraId="26BFC8F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17.</w:t>
      </w:r>
      <w:r w:rsidRPr="00691C61">
        <w:rPr>
          <w:rFonts w:ascii="Calibri Light" w:hAnsi="Calibri Light" w:cs="Calibri Light"/>
          <w:noProof/>
          <w:sz w:val="18"/>
        </w:rPr>
        <w:tab/>
        <w:t xml:space="preserve">LaJeunesse TC, Parkinson JE, Gabrielson PW, Jeong HJ, Reimer JD, Voolstra CR, Santos SR. 2018 Systematic Revision of Symbiodiniaceae Highlights the Antiquity and Diversity of Coral Endosymbionts. </w:t>
      </w:r>
      <w:r w:rsidRPr="00691C61">
        <w:rPr>
          <w:rFonts w:ascii="Calibri Light" w:hAnsi="Calibri Light" w:cs="Calibri Light"/>
          <w:i/>
          <w:iCs/>
          <w:noProof/>
          <w:sz w:val="18"/>
        </w:rPr>
        <w:t>Curr. Biol.</w:t>
      </w:r>
      <w:r w:rsidRPr="00691C61">
        <w:rPr>
          <w:rFonts w:ascii="Calibri Light" w:hAnsi="Calibri Light" w:cs="Calibri Light"/>
          <w:noProof/>
          <w:sz w:val="18"/>
        </w:rPr>
        <w:t xml:space="preserve"> </w:t>
      </w:r>
      <w:r w:rsidRPr="00691C61">
        <w:rPr>
          <w:rFonts w:ascii="Calibri Light" w:hAnsi="Calibri Light" w:cs="Calibri Light"/>
          <w:b/>
          <w:bCs/>
          <w:noProof/>
          <w:sz w:val="18"/>
        </w:rPr>
        <w:t>28</w:t>
      </w:r>
      <w:r w:rsidRPr="00691C61">
        <w:rPr>
          <w:rFonts w:ascii="Calibri Light" w:hAnsi="Calibri Light" w:cs="Calibri Light"/>
          <w:noProof/>
          <w:sz w:val="18"/>
        </w:rPr>
        <w:t>, 2570-2580.e6. (doi:https://doi.org/10.1016/j.cub.2018.07.008)</w:t>
      </w:r>
    </w:p>
    <w:p w14:paraId="268E395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18.</w:t>
      </w:r>
      <w:r w:rsidRPr="00691C61">
        <w:rPr>
          <w:rFonts w:ascii="Calibri Light" w:hAnsi="Calibri Light" w:cs="Calibri Light"/>
          <w:noProof/>
          <w:sz w:val="18"/>
        </w:rPr>
        <w:tab/>
        <w:t xml:space="preserve">Muscatine L, Porter JW. 1977 Reef Corals: Mutualistic Symbioses Adapted to Nutrient-Poor Environments. </w:t>
      </w:r>
      <w:r w:rsidRPr="00691C61">
        <w:rPr>
          <w:rFonts w:ascii="Calibri Light" w:hAnsi="Calibri Light" w:cs="Calibri Light"/>
          <w:i/>
          <w:iCs/>
          <w:noProof/>
          <w:sz w:val="18"/>
        </w:rPr>
        <w:t>Bioscience</w:t>
      </w:r>
      <w:r w:rsidRPr="00691C61">
        <w:rPr>
          <w:rFonts w:ascii="Calibri Light" w:hAnsi="Calibri Light" w:cs="Calibri Light"/>
          <w:noProof/>
          <w:sz w:val="18"/>
        </w:rPr>
        <w:t xml:space="preserve"> </w:t>
      </w:r>
      <w:r w:rsidRPr="00691C61">
        <w:rPr>
          <w:rFonts w:ascii="Calibri Light" w:hAnsi="Calibri Light" w:cs="Calibri Light"/>
          <w:b/>
          <w:bCs/>
          <w:noProof/>
          <w:sz w:val="18"/>
        </w:rPr>
        <w:t>27</w:t>
      </w:r>
      <w:r w:rsidRPr="00691C61">
        <w:rPr>
          <w:rFonts w:ascii="Calibri Light" w:hAnsi="Calibri Light" w:cs="Calibri Light"/>
          <w:noProof/>
          <w:sz w:val="18"/>
        </w:rPr>
        <w:t>, 454–460. (doi:10.2307/1297526)</w:t>
      </w:r>
    </w:p>
    <w:p w14:paraId="3939ED7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19.</w:t>
      </w:r>
      <w:r w:rsidRPr="00691C61">
        <w:rPr>
          <w:rFonts w:ascii="Calibri Light" w:hAnsi="Calibri Light" w:cs="Calibri Light"/>
          <w:noProof/>
          <w:sz w:val="18"/>
        </w:rPr>
        <w:tab/>
        <w:t xml:space="preserve">Barnes RD. 1987 Invertebrate Zoology, Fifth Edit. ed. </w:t>
      </w:r>
    </w:p>
    <w:p w14:paraId="7E578634"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20.</w:t>
      </w:r>
      <w:r w:rsidRPr="00691C61">
        <w:rPr>
          <w:rFonts w:ascii="Calibri Light" w:hAnsi="Calibri Light" w:cs="Calibri Light"/>
          <w:noProof/>
          <w:sz w:val="18"/>
        </w:rPr>
        <w:tab/>
        <w:t xml:space="preserve">Birkeland C. 1997 </w:t>
      </w:r>
      <w:r w:rsidRPr="00691C61">
        <w:rPr>
          <w:rFonts w:ascii="Calibri Light" w:hAnsi="Calibri Light" w:cs="Calibri Light"/>
          <w:i/>
          <w:iCs/>
          <w:noProof/>
          <w:sz w:val="18"/>
        </w:rPr>
        <w:t>Life and death of coral reefs</w:t>
      </w:r>
      <w:r w:rsidRPr="00691C61">
        <w:rPr>
          <w:rFonts w:ascii="Calibri Light" w:hAnsi="Calibri Light" w:cs="Calibri Light"/>
          <w:noProof/>
          <w:sz w:val="18"/>
        </w:rPr>
        <w:t xml:space="preserve">. Springer Science &amp; Business Media. </w:t>
      </w:r>
    </w:p>
    <w:p w14:paraId="7EC47DE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21.</w:t>
      </w:r>
      <w:r w:rsidRPr="00691C61">
        <w:rPr>
          <w:rFonts w:ascii="Calibri Light" w:hAnsi="Calibri Light" w:cs="Calibri Light"/>
          <w:noProof/>
          <w:sz w:val="18"/>
        </w:rPr>
        <w:tab/>
        <w:t xml:space="preserve">Muscatine L. 1990 The role of symbiotic algae in carbon and energy flux in reef corals.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25</w:t>
      </w:r>
      <w:r w:rsidRPr="00691C61">
        <w:rPr>
          <w:rFonts w:ascii="Calibri Light" w:hAnsi="Calibri Light" w:cs="Calibri Light"/>
          <w:noProof/>
          <w:sz w:val="18"/>
        </w:rPr>
        <w:t>, 75–87.</w:t>
      </w:r>
    </w:p>
    <w:p w14:paraId="531E573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22.</w:t>
      </w:r>
      <w:r w:rsidRPr="00691C61">
        <w:rPr>
          <w:rFonts w:ascii="Calibri Light" w:hAnsi="Calibri Light" w:cs="Calibri Light"/>
          <w:noProof/>
          <w:sz w:val="18"/>
        </w:rPr>
        <w:tab/>
        <w:t xml:space="preserve">Barnes RSK, Hughes RN. 1999 </w:t>
      </w:r>
      <w:r w:rsidRPr="00691C61">
        <w:rPr>
          <w:rFonts w:ascii="Calibri Light" w:hAnsi="Calibri Light" w:cs="Calibri Light"/>
          <w:i/>
          <w:iCs/>
          <w:noProof/>
          <w:sz w:val="18"/>
        </w:rPr>
        <w:t>An introduction to marine ecology</w:t>
      </w:r>
      <w:r w:rsidRPr="00691C61">
        <w:rPr>
          <w:rFonts w:ascii="Calibri Light" w:hAnsi="Calibri Light" w:cs="Calibri Light"/>
          <w:noProof/>
          <w:sz w:val="18"/>
        </w:rPr>
        <w:t xml:space="preserve">. John Wiley &amp; Sons. </w:t>
      </w:r>
    </w:p>
    <w:p w14:paraId="4E03B1A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23.</w:t>
      </w:r>
      <w:r w:rsidRPr="00691C61">
        <w:rPr>
          <w:rFonts w:ascii="Calibri Light" w:hAnsi="Calibri Light" w:cs="Calibri Light"/>
          <w:noProof/>
          <w:sz w:val="18"/>
        </w:rPr>
        <w:tab/>
        <w:t xml:space="preserve">Howard J, Sutton-Grier A, Herr D, Kleypas J, Landis E, Mcleod E, Pidgeon E, Simpson S. 2017 Clarifying the role of coastal and marine systems in climate mitigation. </w:t>
      </w:r>
      <w:r w:rsidRPr="00691C61">
        <w:rPr>
          <w:rFonts w:ascii="Calibri Light" w:hAnsi="Calibri Light" w:cs="Calibri Light"/>
          <w:i/>
          <w:iCs/>
          <w:noProof/>
          <w:sz w:val="18"/>
        </w:rPr>
        <w:t>Front. Ecol. Environ.</w:t>
      </w:r>
      <w:r w:rsidRPr="00691C61">
        <w:rPr>
          <w:rFonts w:ascii="Calibri Light" w:hAnsi="Calibri Light" w:cs="Calibri Light"/>
          <w:noProof/>
          <w:sz w:val="18"/>
        </w:rPr>
        <w:t xml:space="preserve"> </w:t>
      </w:r>
      <w:r w:rsidRPr="00691C61">
        <w:rPr>
          <w:rFonts w:ascii="Calibri Light" w:hAnsi="Calibri Light" w:cs="Calibri Light"/>
          <w:b/>
          <w:bCs/>
          <w:noProof/>
          <w:sz w:val="18"/>
        </w:rPr>
        <w:t>15</w:t>
      </w:r>
      <w:r w:rsidRPr="00691C61">
        <w:rPr>
          <w:rFonts w:ascii="Calibri Light" w:hAnsi="Calibri Light" w:cs="Calibri Light"/>
          <w:noProof/>
          <w:sz w:val="18"/>
        </w:rPr>
        <w:t>, 42–50. (doi:https://doi.org/10.1002/fee.1451)</w:t>
      </w:r>
    </w:p>
    <w:p w14:paraId="7EC3AFC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24.</w:t>
      </w:r>
      <w:r w:rsidRPr="00691C61">
        <w:rPr>
          <w:rFonts w:ascii="Calibri Light" w:hAnsi="Calibri Light" w:cs="Calibri Light"/>
          <w:noProof/>
          <w:sz w:val="18"/>
        </w:rPr>
        <w:tab/>
        <w:t xml:space="preserve">Madin JS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2016 The Coral Trait Database, a curated database of trait information for coral species from the global oceans. </w:t>
      </w:r>
      <w:r w:rsidRPr="00691C61">
        <w:rPr>
          <w:rFonts w:ascii="Calibri Light" w:hAnsi="Calibri Light" w:cs="Calibri Light"/>
          <w:i/>
          <w:iCs/>
          <w:noProof/>
          <w:sz w:val="18"/>
        </w:rPr>
        <w:t>Sci. Data</w:t>
      </w:r>
      <w:r w:rsidRPr="00691C61">
        <w:rPr>
          <w:rFonts w:ascii="Calibri Light" w:hAnsi="Calibri Light" w:cs="Calibri Light"/>
          <w:noProof/>
          <w:sz w:val="18"/>
        </w:rPr>
        <w:t xml:space="preserve"> </w:t>
      </w:r>
      <w:r w:rsidRPr="00691C61">
        <w:rPr>
          <w:rFonts w:ascii="Calibri Light" w:hAnsi="Calibri Light" w:cs="Calibri Light"/>
          <w:b/>
          <w:bCs/>
          <w:noProof/>
          <w:sz w:val="18"/>
        </w:rPr>
        <w:t>3</w:t>
      </w:r>
      <w:r w:rsidRPr="00691C61">
        <w:rPr>
          <w:rFonts w:ascii="Calibri Light" w:hAnsi="Calibri Light" w:cs="Calibri Light"/>
          <w:noProof/>
          <w:sz w:val="18"/>
        </w:rPr>
        <w:t>, 160017. (doi:10.1038/sdata.2016.17)</w:t>
      </w:r>
    </w:p>
    <w:p w14:paraId="343C650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25.</w:t>
      </w:r>
      <w:r w:rsidRPr="00691C61">
        <w:rPr>
          <w:rFonts w:ascii="Calibri Light" w:hAnsi="Calibri Light" w:cs="Calibri Light"/>
          <w:noProof/>
          <w:sz w:val="18"/>
        </w:rPr>
        <w:tab/>
        <w:t xml:space="preserve">Dornelas M, Madin JS, Baird AH, Connolly SR. 2017 Allometric growth in reef-building corals. </w:t>
      </w:r>
      <w:r w:rsidRPr="00691C61">
        <w:rPr>
          <w:rFonts w:ascii="Calibri Light" w:hAnsi="Calibri Light" w:cs="Calibri Light"/>
          <w:i/>
          <w:iCs/>
          <w:noProof/>
          <w:sz w:val="18"/>
        </w:rPr>
        <w:t>Proc. R. Soc. B Biol. Sci.</w:t>
      </w:r>
      <w:r w:rsidRPr="00691C61">
        <w:rPr>
          <w:rFonts w:ascii="Calibri Light" w:hAnsi="Calibri Light" w:cs="Calibri Light"/>
          <w:noProof/>
          <w:sz w:val="18"/>
        </w:rPr>
        <w:t xml:space="preserve"> </w:t>
      </w:r>
      <w:r w:rsidRPr="00691C61">
        <w:rPr>
          <w:rFonts w:ascii="Calibri Light" w:hAnsi="Calibri Light" w:cs="Calibri Light"/>
          <w:b/>
          <w:bCs/>
          <w:noProof/>
          <w:sz w:val="18"/>
        </w:rPr>
        <w:t>284</w:t>
      </w:r>
      <w:r w:rsidRPr="00691C61">
        <w:rPr>
          <w:rFonts w:ascii="Calibri Light" w:hAnsi="Calibri Light" w:cs="Calibri Light"/>
          <w:noProof/>
          <w:sz w:val="18"/>
        </w:rPr>
        <w:t>, 20170053. (doi:10.1098/rspb.2017.0053)</w:t>
      </w:r>
    </w:p>
    <w:p w14:paraId="0BFB91E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26.</w:t>
      </w:r>
      <w:r w:rsidRPr="00691C61">
        <w:rPr>
          <w:rFonts w:ascii="Calibri Light" w:hAnsi="Calibri Light" w:cs="Calibri Light"/>
          <w:noProof/>
          <w:sz w:val="18"/>
        </w:rPr>
        <w:tab/>
        <w:t xml:space="preserve">Edmunds PJ, Burgess SC. 2016 Size-dependent physiological responses of the branching coral Pocillopora verrucosa to elevated temperature and PCO2. </w:t>
      </w:r>
      <w:r w:rsidRPr="00691C61">
        <w:rPr>
          <w:rFonts w:ascii="Calibri Light" w:hAnsi="Calibri Light" w:cs="Calibri Light"/>
          <w:i/>
          <w:iCs/>
          <w:noProof/>
          <w:sz w:val="18"/>
        </w:rPr>
        <w:t>J. Exp. Biol.</w:t>
      </w:r>
      <w:r w:rsidRPr="00691C61">
        <w:rPr>
          <w:rFonts w:ascii="Calibri Light" w:hAnsi="Calibri Light" w:cs="Calibri Light"/>
          <w:noProof/>
          <w:sz w:val="18"/>
        </w:rPr>
        <w:t xml:space="preserve"> </w:t>
      </w:r>
      <w:r w:rsidRPr="00691C61">
        <w:rPr>
          <w:rFonts w:ascii="Calibri Light" w:hAnsi="Calibri Light" w:cs="Calibri Light"/>
          <w:b/>
          <w:bCs/>
          <w:noProof/>
          <w:sz w:val="18"/>
        </w:rPr>
        <w:t>219</w:t>
      </w:r>
      <w:r w:rsidRPr="00691C61">
        <w:rPr>
          <w:rFonts w:ascii="Calibri Light" w:hAnsi="Calibri Light" w:cs="Calibri Light"/>
          <w:noProof/>
          <w:sz w:val="18"/>
        </w:rPr>
        <w:t>, 3896–3906. (doi:10.1242/jeb.146381)</w:t>
      </w:r>
    </w:p>
    <w:p w14:paraId="4D185F9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27.</w:t>
      </w:r>
      <w:r w:rsidRPr="00691C61">
        <w:rPr>
          <w:rFonts w:ascii="Calibri Light" w:hAnsi="Calibri Light" w:cs="Calibri Light"/>
          <w:noProof/>
          <w:sz w:val="18"/>
        </w:rPr>
        <w:tab/>
        <w:t xml:space="preserve">Richmond R. 1987 Energetic Relationships and Biogeographical Differences among Fecundity, Growth and Reproduction in the Reef Coral Pocillopora Damicornis. </w:t>
      </w:r>
      <w:r w:rsidRPr="00691C61">
        <w:rPr>
          <w:rFonts w:ascii="Calibri Light" w:hAnsi="Calibri Light" w:cs="Calibri Light"/>
          <w:i/>
          <w:iCs/>
          <w:noProof/>
          <w:sz w:val="18"/>
        </w:rPr>
        <w:t>Bull. Mar. Sci.</w:t>
      </w:r>
      <w:r w:rsidRPr="00691C61">
        <w:rPr>
          <w:rFonts w:ascii="Calibri Light" w:hAnsi="Calibri Light" w:cs="Calibri Light"/>
          <w:noProof/>
          <w:sz w:val="18"/>
        </w:rPr>
        <w:t xml:space="preserve"> </w:t>
      </w:r>
      <w:r w:rsidRPr="00691C61">
        <w:rPr>
          <w:rFonts w:ascii="Calibri Light" w:hAnsi="Calibri Light" w:cs="Calibri Light"/>
          <w:b/>
          <w:bCs/>
          <w:noProof/>
          <w:sz w:val="18"/>
        </w:rPr>
        <w:t>41</w:t>
      </w:r>
      <w:r w:rsidRPr="00691C61">
        <w:rPr>
          <w:rFonts w:ascii="Calibri Light" w:hAnsi="Calibri Light" w:cs="Calibri Light"/>
          <w:noProof/>
          <w:sz w:val="18"/>
        </w:rPr>
        <w:t>.</w:t>
      </w:r>
    </w:p>
    <w:p w14:paraId="3B192C6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28.</w:t>
      </w:r>
      <w:r w:rsidRPr="00691C61">
        <w:rPr>
          <w:rFonts w:ascii="Calibri Light" w:hAnsi="Calibri Light" w:cs="Calibri Light"/>
          <w:noProof/>
          <w:sz w:val="18"/>
        </w:rPr>
        <w:tab/>
        <w:t xml:space="preserve">Madin JS, Baird AH, Baskett ML, Connolly SR, Dornelas MA. 2020 Partitioning colony size variation into growth and partial mortality. </w:t>
      </w:r>
      <w:r w:rsidRPr="00691C61">
        <w:rPr>
          <w:rFonts w:ascii="Calibri Light" w:hAnsi="Calibri Light" w:cs="Calibri Light"/>
          <w:i/>
          <w:iCs/>
          <w:noProof/>
          <w:sz w:val="18"/>
        </w:rPr>
        <w:t>Biol. Lett.</w:t>
      </w:r>
      <w:r w:rsidRPr="00691C61">
        <w:rPr>
          <w:rFonts w:ascii="Calibri Light" w:hAnsi="Calibri Light" w:cs="Calibri Light"/>
          <w:noProof/>
          <w:sz w:val="18"/>
        </w:rPr>
        <w:t xml:space="preserve"> </w:t>
      </w:r>
      <w:r w:rsidRPr="00691C61">
        <w:rPr>
          <w:rFonts w:ascii="Calibri Light" w:hAnsi="Calibri Light" w:cs="Calibri Light"/>
          <w:b/>
          <w:bCs/>
          <w:noProof/>
          <w:sz w:val="18"/>
        </w:rPr>
        <w:t>16</w:t>
      </w:r>
      <w:r w:rsidRPr="00691C61">
        <w:rPr>
          <w:rFonts w:ascii="Calibri Light" w:hAnsi="Calibri Light" w:cs="Calibri Light"/>
          <w:noProof/>
          <w:sz w:val="18"/>
        </w:rPr>
        <w:t>, 20190727. (doi:10.1098/rsbl.2019.0727)</w:t>
      </w:r>
    </w:p>
    <w:p w14:paraId="4FC95CD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29.</w:t>
      </w:r>
      <w:r w:rsidRPr="00691C61">
        <w:rPr>
          <w:rFonts w:ascii="Calibri Light" w:hAnsi="Calibri Light" w:cs="Calibri Light"/>
          <w:noProof/>
          <w:sz w:val="18"/>
        </w:rPr>
        <w:tab/>
        <w:t xml:space="preserve">Pratchett MS, Anderson KD, Hoogenboom MO, Widman E, Baird AH, Pandolfi JM, Edmunds PJ, Lough JM. 2015 Spatial, temporal and taxonomic variation in coral growth-implications for the structure and function of coral reef ecosystems. </w:t>
      </w:r>
      <w:r w:rsidRPr="00691C61">
        <w:rPr>
          <w:rFonts w:ascii="Calibri Light" w:hAnsi="Calibri Light" w:cs="Calibri Light"/>
          <w:i/>
          <w:iCs/>
          <w:noProof/>
          <w:sz w:val="18"/>
        </w:rPr>
        <w:t>Oceanogr. Mar. Biol. An Annu. Rev.</w:t>
      </w:r>
      <w:r w:rsidRPr="00691C61">
        <w:rPr>
          <w:rFonts w:ascii="Calibri Light" w:hAnsi="Calibri Light" w:cs="Calibri Light"/>
          <w:noProof/>
          <w:sz w:val="18"/>
        </w:rPr>
        <w:t xml:space="preserve"> </w:t>
      </w:r>
      <w:r w:rsidRPr="00691C61">
        <w:rPr>
          <w:rFonts w:ascii="Calibri Light" w:hAnsi="Calibri Light" w:cs="Calibri Light"/>
          <w:b/>
          <w:bCs/>
          <w:noProof/>
          <w:sz w:val="18"/>
        </w:rPr>
        <w:t>53</w:t>
      </w:r>
      <w:r w:rsidRPr="00691C61">
        <w:rPr>
          <w:rFonts w:ascii="Calibri Light" w:hAnsi="Calibri Light" w:cs="Calibri Light"/>
          <w:noProof/>
          <w:sz w:val="18"/>
        </w:rPr>
        <w:t>, 215–295. (doi:10.1201/b18733)</w:t>
      </w:r>
    </w:p>
    <w:p w14:paraId="7AFC3DE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30.</w:t>
      </w:r>
      <w:r w:rsidRPr="00691C61">
        <w:rPr>
          <w:rFonts w:ascii="Calibri Light" w:hAnsi="Calibri Light" w:cs="Calibri Light"/>
          <w:noProof/>
          <w:sz w:val="18"/>
        </w:rPr>
        <w:tab/>
        <w:t xml:space="preserve">Flower J, Ortiz JC, Chollett I, Abdullah S, Castro-Sanguino C, Hock K, Lam V, Mumby PJ. 2017 Interpreting coral reef monitoring data: A guide for improved management decisions. </w:t>
      </w:r>
      <w:r w:rsidRPr="00691C61">
        <w:rPr>
          <w:rFonts w:ascii="Calibri Light" w:hAnsi="Calibri Light" w:cs="Calibri Light"/>
          <w:i/>
          <w:iCs/>
          <w:noProof/>
          <w:sz w:val="18"/>
        </w:rPr>
        <w:t>Ecol. Indic.</w:t>
      </w:r>
      <w:r w:rsidRPr="00691C61">
        <w:rPr>
          <w:rFonts w:ascii="Calibri Light" w:hAnsi="Calibri Light" w:cs="Calibri Light"/>
          <w:noProof/>
          <w:sz w:val="18"/>
        </w:rPr>
        <w:t xml:space="preserve"> </w:t>
      </w:r>
      <w:r w:rsidRPr="00691C61">
        <w:rPr>
          <w:rFonts w:ascii="Calibri Light" w:hAnsi="Calibri Light" w:cs="Calibri Light"/>
          <w:b/>
          <w:bCs/>
          <w:noProof/>
          <w:sz w:val="18"/>
        </w:rPr>
        <w:t>72</w:t>
      </w:r>
      <w:r w:rsidRPr="00691C61">
        <w:rPr>
          <w:rFonts w:ascii="Calibri Light" w:hAnsi="Calibri Light" w:cs="Calibri Light"/>
          <w:noProof/>
          <w:sz w:val="18"/>
        </w:rPr>
        <w:t>, 848–869. (doi:https://doi.org/10.1016/j.ecolind.2016.09.003)</w:t>
      </w:r>
    </w:p>
    <w:p w14:paraId="39DFF34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31.</w:t>
      </w:r>
      <w:r w:rsidRPr="00691C61">
        <w:rPr>
          <w:rFonts w:ascii="Calibri Light" w:hAnsi="Calibri Light" w:cs="Calibri Light"/>
          <w:noProof/>
          <w:sz w:val="18"/>
        </w:rPr>
        <w:tab/>
        <w:t xml:space="preserve">Darling ES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2019 Social–environmental drivers inform strategic management of coral reefs in the Anthropocene. </w:t>
      </w:r>
      <w:r w:rsidRPr="00691C61">
        <w:rPr>
          <w:rFonts w:ascii="Calibri Light" w:hAnsi="Calibri Light" w:cs="Calibri Light"/>
          <w:i/>
          <w:iCs/>
          <w:noProof/>
          <w:sz w:val="18"/>
        </w:rPr>
        <w:t>Nat. Ecol. Evol.</w:t>
      </w:r>
      <w:r w:rsidRPr="00691C61">
        <w:rPr>
          <w:rFonts w:ascii="Calibri Light" w:hAnsi="Calibri Light" w:cs="Calibri Light"/>
          <w:noProof/>
          <w:sz w:val="18"/>
        </w:rPr>
        <w:t xml:space="preserve"> </w:t>
      </w:r>
      <w:r w:rsidRPr="00691C61">
        <w:rPr>
          <w:rFonts w:ascii="Calibri Light" w:hAnsi="Calibri Light" w:cs="Calibri Light"/>
          <w:b/>
          <w:bCs/>
          <w:noProof/>
          <w:sz w:val="18"/>
        </w:rPr>
        <w:t>3</w:t>
      </w:r>
      <w:r w:rsidRPr="00691C61">
        <w:rPr>
          <w:rFonts w:ascii="Calibri Light" w:hAnsi="Calibri Light" w:cs="Calibri Light"/>
          <w:noProof/>
          <w:sz w:val="18"/>
        </w:rPr>
        <w:t>, 1341–1350. (doi:10.1038/s41559-019-0953-8)</w:t>
      </w:r>
    </w:p>
    <w:p w14:paraId="5F83D5C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32.</w:t>
      </w:r>
      <w:r w:rsidRPr="00691C61">
        <w:rPr>
          <w:rFonts w:ascii="Calibri Light" w:hAnsi="Calibri Light" w:cs="Calibri Light"/>
          <w:noProof/>
          <w:sz w:val="18"/>
        </w:rPr>
        <w:tab/>
        <w:t xml:space="preserve">Putnam HM, Stat M, Pochon X, Gates RD. 2012 Endosymbiotic flexibility associates with environmental sensitivity in scleractinian corals. </w:t>
      </w:r>
      <w:r w:rsidRPr="00691C61">
        <w:rPr>
          <w:rFonts w:ascii="Calibri Light" w:hAnsi="Calibri Light" w:cs="Calibri Light"/>
          <w:i/>
          <w:iCs/>
          <w:noProof/>
          <w:sz w:val="18"/>
        </w:rPr>
        <w:t>Proc. R. Soc. B Biol. Sci.</w:t>
      </w:r>
      <w:r w:rsidRPr="00691C61">
        <w:rPr>
          <w:rFonts w:ascii="Calibri Light" w:hAnsi="Calibri Light" w:cs="Calibri Light"/>
          <w:noProof/>
          <w:sz w:val="18"/>
        </w:rPr>
        <w:t xml:space="preserve"> </w:t>
      </w:r>
      <w:r w:rsidRPr="00691C61">
        <w:rPr>
          <w:rFonts w:ascii="Calibri Light" w:hAnsi="Calibri Light" w:cs="Calibri Light"/>
          <w:b/>
          <w:bCs/>
          <w:noProof/>
          <w:sz w:val="18"/>
        </w:rPr>
        <w:t>279</w:t>
      </w:r>
      <w:r w:rsidRPr="00691C61">
        <w:rPr>
          <w:rFonts w:ascii="Calibri Light" w:hAnsi="Calibri Light" w:cs="Calibri Light"/>
          <w:noProof/>
          <w:sz w:val="18"/>
        </w:rPr>
        <w:t>, 4352–4361. (doi:10.1098/rspb.2012.1454)</w:t>
      </w:r>
    </w:p>
    <w:p w14:paraId="5FAC68D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33.</w:t>
      </w:r>
      <w:r w:rsidRPr="00691C61">
        <w:rPr>
          <w:rFonts w:ascii="Calibri Light" w:hAnsi="Calibri Light" w:cs="Calibri Light"/>
          <w:noProof/>
          <w:sz w:val="18"/>
        </w:rPr>
        <w:tab/>
        <w:t xml:space="preserve">Kolb RW. 2018 National Ambient Air Quality Standards (NAAQS). </w:t>
      </w:r>
      <w:r w:rsidRPr="00691C61">
        <w:rPr>
          <w:rFonts w:ascii="Calibri Light" w:hAnsi="Calibri Light" w:cs="Calibri Light"/>
          <w:i/>
          <w:iCs/>
          <w:noProof/>
          <w:sz w:val="18"/>
        </w:rPr>
        <w:t>SAGE Encycl. Bus. Ethics Soc.</w:t>
      </w:r>
      <w:r w:rsidRPr="00691C61">
        <w:rPr>
          <w:rFonts w:ascii="Calibri Light" w:hAnsi="Calibri Light" w:cs="Calibri Light"/>
          <w:noProof/>
          <w:sz w:val="18"/>
        </w:rPr>
        <w:t xml:space="preserve"> (doi:10.4135/9781483381503.n817)</w:t>
      </w:r>
    </w:p>
    <w:p w14:paraId="743DDEA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34.</w:t>
      </w:r>
      <w:r w:rsidRPr="00691C61">
        <w:rPr>
          <w:rFonts w:ascii="Calibri Light" w:hAnsi="Calibri Light" w:cs="Calibri Light"/>
          <w:noProof/>
          <w:sz w:val="18"/>
        </w:rPr>
        <w:tab/>
        <w:t xml:space="preserve">Dickson AG, Sabine CL, Christian JR. 2007 </w:t>
      </w:r>
      <w:r w:rsidRPr="00691C61">
        <w:rPr>
          <w:rFonts w:ascii="Calibri Light" w:hAnsi="Calibri Light" w:cs="Calibri Light"/>
          <w:i/>
          <w:iCs/>
          <w:noProof/>
          <w:sz w:val="18"/>
        </w:rPr>
        <w:t>Guide to best practices for ocean CO2 measurements.</w:t>
      </w:r>
      <w:r w:rsidRPr="00691C61">
        <w:rPr>
          <w:rFonts w:ascii="Calibri Light" w:hAnsi="Calibri Light" w:cs="Calibri Light"/>
          <w:noProof/>
          <w:sz w:val="18"/>
        </w:rPr>
        <w:t xml:space="preserve"> North Pacific Marine Science Organization. </w:t>
      </w:r>
    </w:p>
    <w:p w14:paraId="0492DC59" w14:textId="4248B239"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35.</w:t>
      </w:r>
      <w:r w:rsidRPr="00691C61">
        <w:rPr>
          <w:rFonts w:ascii="Calibri Light" w:hAnsi="Calibri Light" w:cs="Calibri Light"/>
          <w:noProof/>
          <w:sz w:val="18"/>
        </w:rPr>
        <w:tab/>
        <w:t>LLC A</w:t>
      </w:r>
      <w:r w:rsidR="00DD2677">
        <w:rPr>
          <w:rFonts w:ascii="Calibri Light" w:hAnsi="Calibri Light" w:cs="Calibri Light"/>
          <w:noProof/>
          <w:sz w:val="18"/>
        </w:rPr>
        <w:t>gisoft</w:t>
      </w:r>
      <w:r w:rsidRPr="00691C61">
        <w:rPr>
          <w:rFonts w:ascii="Calibri Light" w:hAnsi="Calibri Light" w:cs="Calibri Light"/>
          <w:noProof/>
          <w:sz w:val="18"/>
        </w:rPr>
        <w:t xml:space="preserve">. 2016 Agisoft PhotoScan User Manual : Professional Edition, Version 1.2. </w:t>
      </w:r>
      <w:r w:rsidRPr="00691C61">
        <w:rPr>
          <w:rFonts w:ascii="Calibri Light" w:hAnsi="Calibri Light" w:cs="Calibri Light"/>
          <w:i/>
          <w:iCs/>
          <w:noProof/>
          <w:sz w:val="18"/>
        </w:rPr>
        <w:t>User Manuals</w:t>
      </w:r>
      <w:r w:rsidRPr="00691C61">
        <w:rPr>
          <w:rFonts w:ascii="Calibri Light" w:hAnsi="Calibri Light" w:cs="Calibri Light"/>
          <w:noProof/>
          <w:sz w:val="18"/>
        </w:rPr>
        <w:t>. , 97.</w:t>
      </w:r>
    </w:p>
    <w:p w14:paraId="111C009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36.</w:t>
      </w:r>
      <w:r w:rsidRPr="00691C61">
        <w:rPr>
          <w:rFonts w:ascii="Calibri Light" w:hAnsi="Calibri Light" w:cs="Calibri Light"/>
          <w:noProof/>
          <w:sz w:val="18"/>
        </w:rPr>
        <w:tab/>
        <w:t xml:space="preserve">Harwin S, Lucieer A, Osborn J. 2015 The Impact of the Calibration Method on the Accuracy of Point Clouds Derived Using Unmanned Aerial Vehicle Multi-View Stereopsis. </w:t>
      </w:r>
      <w:r w:rsidRPr="00691C61">
        <w:rPr>
          <w:rFonts w:ascii="Calibri Light" w:hAnsi="Calibri Light" w:cs="Calibri Light"/>
          <w:i/>
          <w:iCs/>
          <w:noProof/>
          <w:sz w:val="18"/>
        </w:rPr>
        <w:t>Remote Sens.</w:t>
      </w:r>
      <w:r w:rsidRPr="00691C61">
        <w:rPr>
          <w:rFonts w:ascii="Calibri Light" w:hAnsi="Calibri Light" w:cs="Calibri Light"/>
          <w:noProof/>
          <w:sz w:val="18"/>
        </w:rPr>
        <w:t xml:space="preserve"> </w:t>
      </w:r>
      <w:r w:rsidRPr="00691C61">
        <w:rPr>
          <w:rFonts w:ascii="Calibri Light" w:hAnsi="Calibri Light" w:cs="Calibri Light"/>
          <w:b/>
          <w:bCs/>
          <w:noProof/>
          <w:sz w:val="18"/>
        </w:rPr>
        <w:t>7</w:t>
      </w:r>
      <w:r w:rsidRPr="00691C61">
        <w:rPr>
          <w:rFonts w:ascii="Calibri Light" w:hAnsi="Calibri Light" w:cs="Calibri Light"/>
          <w:noProof/>
          <w:sz w:val="18"/>
        </w:rPr>
        <w:t>, 11933–11953. (doi:10.3390/rs70911933)</w:t>
      </w:r>
    </w:p>
    <w:p w14:paraId="7A4FC53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37.</w:t>
      </w:r>
      <w:r w:rsidRPr="00691C61">
        <w:rPr>
          <w:rFonts w:ascii="Calibri Light" w:hAnsi="Calibri Light" w:cs="Calibri Light"/>
          <w:noProof/>
          <w:sz w:val="18"/>
        </w:rPr>
        <w:tab/>
        <w:t xml:space="preserve">Bürkner P-C. 2017 brms: An R Package for Bayesian Multilevel Models Using Stan. </w:t>
      </w:r>
      <w:r w:rsidRPr="00691C61">
        <w:rPr>
          <w:rFonts w:ascii="Calibri Light" w:hAnsi="Calibri Light" w:cs="Calibri Light"/>
          <w:i/>
          <w:iCs/>
          <w:noProof/>
          <w:sz w:val="18"/>
        </w:rPr>
        <w:t xml:space="preserve">J. Stat. Software; Vol 1, Issue 1  </w:t>
      </w:r>
      <w:r w:rsidRPr="00691C61">
        <w:rPr>
          <w:rFonts w:ascii="Calibri Light" w:hAnsi="Calibri Light" w:cs="Calibri Light"/>
          <w:noProof/>
          <w:sz w:val="18"/>
        </w:rPr>
        <w:t xml:space="preserve"> (doi:10.18637/jss.v080.i01)</w:t>
      </w:r>
    </w:p>
    <w:p w14:paraId="614EEFA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38.</w:t>
      </w:r>
      <w:r w:rsidRPr="00691C61">
        <w:rPr>
          <w:rFonts w:ascii="Calibri Light" w:hAnsi="Calibri Light" w:cs="Calibri Light"/>
          <w:noProof/>
          <w:sz w:val="18"/>
        </w:rPr>
        <w:tab/>
        <w:t xml:space="preserve">Gelman A, Rubin DB, others. 1992 Inference from iterative simulation using multiple sequences. </w:t>
      </w:r>
      <w:r w:rsidRPr="00691C61">
        <w:rPr>
          <w:rFonts w:ascii="Calibri Light" w:hAnsi="Calibri Light" w:cs="Calibri Light"/>
          <w:i/>
          <w:iCs/>
          <w:noProof/>
          <w:sz w:val="18"/>
        </w:rPr>
        <w:t>Stat. Sci.</w:t>
      </w:r>
      <w:r w:rsidRPr="00691C61">
        <w:rPr>
          <w:rFonts w:ascii="Calibri Light" w:hAnsi="Calibri Light" w:cs="Calibri Light"/>
          <w:noProof/>
          <w:sz w:val="18"/>
        </w:rPr>
        <w:t xml:space="preserve"> </w:t>
      </w:r>
      <w:r w:rsidRPr="00691C61">
        <w:rPr>
          <w:rFonts w:ascii="Calibri Light" w:hAnsi="Calibri Light" w:cs="Calibri Light"/>
          <w:b/>
          <w:bCs/>
          <w:noProof/>
          <w:sz w:val="18"/>
        </w:rPr>
        <w:t>7</w:t>
      </w:r>
      <w:r w:rsidRPr="00691C61">
        <w:rPr>
          <w:rFonts w:ascii="Calibri Light" w:hAnsi="Calibri Light" w:cs="Calibri Light"/>
          <w:noProof/>
          <w:sz w:val="18"/>
        </w:rPr>
        <w:t>, 457–472.</w:t>
      </w:r>
    </w:p>
    <w:p w14:paraId="2C4CDDE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39.</w:t>
      </w:r>
      <w:r w:rsidRPr="00691C61">
        <w:rPr>
          <w:rFonts w:ascii="Calibri Light" w:hAnsi="Calibri Light" w:cs="Calibri Light"/>
          <w:noProof/>
          <w:sz w:val="18"/>
        </w:rPr>
        <w:tab/>
        <w:t xml:space="preserve">Adjeroud M, Kayal M, Iborra-Cantonnet C, Vercelloni J, Bosserelle P, Liao V, Chancerelle Y, Claudet J, Penin L. 2018 Recovery of coral assemblages despite acute and recurrent disturbances on a South Central Pacific reef. </w:t>
      </w:r>
      <w:r w:rsidRPr="00691C61">
        <w:rPr>
          <w:rFonts w:ascii="Calibri Light" w:hAnsi="Calibri Light" w:cs="Calibri Light"/>
          <w:i/>
          <w:iCs/>
          <w:noProof/>
          <w:sz w:val="18"/>
        </w:rPr>
        <w:t>Sci. Rep.</w:t>
      </w:r>
      <w:r w:rsidRPr="00691C61">
        <w:rPr>
          <w:rFonts w:ascii="Calibri Light" w:hAnsi="Calibri Light" w:cs="Calibri Light"/>
          <w:noProof/>
          <w:sz w:val="18"/>
        </w:rPr>
        <w:t xml:space="preserve"> </w:t>
      </w:r>
      <w:r w:rsidRPr="00691C61">
        <w:rPr>
          <w:rFonts w:ascii="Calibri Light" w:hAnsi="Calibri Light" w:cs="Calibri Light"/>
          <w:b/>
          <w:bCs/>
          <w:noProof/>
          <w:sz w:val="18"/>
        </w:rPr>
        <w:t>8</w:t>
      </w:r>
      <w:r w:rsidRPr="00691C61">
        <w:rPr>
          <w:rFonts w:ascii="Calibri Light" w:hAnsi="Calibri Light" w:cs="Calibri Light"/>
          <w:noProof/>
          <w:sz w:val="18"/>
        </w:rPr>
        <w:t>, 9680. (doi:10.1038/s41598-018-27891-3)</w:t>
      </w:r>
    </w:p>
    <w:p w14:paraId="1BEA4AB4"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40.</w:t>
      </w:r>
      <w:r w:rsidRPr="00691C61">
        <w:rPr>
          <w:rFonts w:ascii="Calibri Light" w:hAnsi="Calibri Light" w:cs="Calibri Light"/>
          <w:noProof/>
          <w:sz w:val="18"/>
        </w:rPr>
        <w:tab/>
        <w:t xml:space="preserve">Kayal M, Lenihan HS, Brooks AJ, Holbrook SJ, Schmitt RJ, Kendall BE. 2018 Predicting coral community recovery using multi-species population dynamics models. </w:t>
      </w:r>
      <w:r w:rsidRPr="00691C61">
        <w:rPr>
          <w:rFonts w:ascii="Calibri Light" w:hAnsi="Calibri Light" w:cs="Calibri Light"/>
          <w:i/>
          <w:iCs/>
          <w:noProof/>
          <w:sz w:val="18"/>
        </w:rPr>
        <w:t>Ecol. Lett.</w:t>
      </w:r>
      <w:r w:rsidRPr="00691C61">
        <w:rPr>
          <w:rFonts w:ascii="Calibri Light" w:hAnsi="Calibri Light" w:cs="Calibri Light"/>
          <w:noProof/>
          <w:sz w:val="18"/>
        </w:rPr>
        <w:t xml:space="preserve"> </w:t>
      </w:r>
      <w:r w:rsidRPr="00691C61">
        <w:rPr>
          <w:rFonts w:ascii="Calibri Light" w:hAnsi="Calibri Light" w:cs="Calibri Light"/>
          <w:b/>
          <w:bCs/>
          <w:noProof/>
          <w:sz w:val="18"/>
        </w:rPr>
        <w:t>21</w:t>
      </w:r>
      <w:r w:rsidRPr="00691C61">
        <w:rPr>
          <w:rFonts w:ascii="Calibri Light" w:hAnsi="Calibri Light" w:cs="Calibri Light"/>
          <w:noProof/>
          <w:sz w:val="18"/>
        </w:rPr>
        <w:t>, 1790–1799. (doi:https://doi.org/10.1111/ele.13153)</w:t>
      </w:r>
    </w:p>
    <w:p w14:paraId="0640961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lastRenderedPageBreak/>
        <w:t>41.</w:t>
      </w:r>
      <w:r w:rsidRPr="00691C61">
        <w:rPr>
          <w:rFonts w:ascii="Calibri Light" w:hAnsi="Calibri Light" w:cs="Calibri Light"/>
          <w:noProof/>
          <w:sz w:val="18"/>
        </w:rPr>
        <w:tab/>
        <w:t xml:space="preserve">R Core Team. 2019 R: A Language and Environment for Statistical Computing. </w:t>
      </w:r>
    </w:p>
    <w:p w14:paraId="76C99FE7"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42.</w:t>
      </w:r>
      <w:r w:rsidRPr="00691C61">
        <w:rPr>
          <w:rFonts w:ascii="Calibri Light" w:hAnsi="Calibri Light" w:cs="Calibri Light"/>
          <w:noProof/>
          <w:sz w:val="18"/>
        </w:rPr>
        <w:tab/>
        <w:t xml:space="preserve">Fitt WK, Brown BE, Warner ME, Dunne RP. 2001 Coral bleaching: interpretation of thermal tolerance limits and thermal thresholds in tropical corals.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20</w:t>
      </w:r>
      <w:r w:rsidRPr="00691C61">
        <w:rPr>
          <w:rFonts w:ascii="Calibri Light" w:hAnsi="Calibri Light" w:cs="Calibri Light"/>
          <w:noProof/>
          <w:sz w:val="18"/>
        </w:rPr>
        <w:t>, 51–65. (doi:10.1007/s003380100146)</w:t>
      </w:r>
    </w:p>
    <w:p w14:paraId="300854A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43.</w:t>
      </w:r>
      <w:r w:rsidRPr="00691C61">
        <w:rPr>
          <w:rFonts w:ascii="Calibri Light" w:hAnsi="Calibri Light" w:cs="Calibri Light"/>
          <w:noProof/>
          <w:sz w:val="18"/>
        </w:rPr>
        <w:tab/>
        <w:t xml:space="preserve">Hoogenboom MO, Anthony KRN. 2006 Energetic cost of photoinhibition in corals .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313</w:t>
      </w:r>
      <w:r w:rsidRPr="00691C61">
        <w:rPr>
          <w:rFonts w:ascii="Calibri Light" w:hAnsi="Calibri Light" w:cs="Calibri Light"/>
          <w:noProof/>
          <w:sz w:val="18"/>
        </w:rPr>
        <w:t>, 1–12.</w:t>
      </w:r>
    </w:p>
    <w:p w14:paraId="4AA5897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44.</w:t>
      </w:r>
      <w:r w:rsidRPr="00691C61">
        <w:rPr>
          <w:rFonts w:ascii="Calibri Light" w:hAnsi="Calibri Light" w:cs="Calibri Light"/>
          <w:noProof/>
          <w:sz w:val="18"/>
        </w:rPr>
        <w:tab/>
        <w:t xml:space="preserve">Ritson-Williams R, Arnold S, Fogarty N, Steneck RS, Vermeij M, Paul VJ. 2009 New perspectives on ecological mechanisms affecting coral recruitment on reefs. </w:t>
      </w:r>
      <w:r w:rsidRPr="00691C61">
        <w:rPr>
          <w:rFonts w:ascii="Calibri Light" w:hAnsi="Calibri Light" w:cs="Calibri Light"/>
          <w:i/>
          <w:iCs/>
          <w:noProof/>
          <w:sz w:val="18"/>
        </w:rPr>
        <w:t>Smithson. Contrib. Mar. Sci.</w:t>
      </w:r>
      <w:r w:rsidRPr="00691C61">
        <w:rPr>
          <w:rFonts w:ascii="Calibri Light" w:hAnsi="Calibri Light" w:cs="Calibri Light"/>
          <w:noProof/>
          <w:sz w:val="18"/>
        </w:rPr>
        <w:t xml:space="preserve"> , 437–457. (doi:10.5479/si.01960768.38.437)</w:t>
      </w:r>
    </w:p>
    <w:p w14:paraId="4B97E73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45.</w:t>
      </w:r>
      <w:r w:rsidRPr="00691C61">
        <w:rPr>
          <w:rFonts w:ascii="Calibri Light" w:hAnsi="Calibri Light" w:cs="Calibri Light"/>
          <w:noProof/>
          <w:sz w:val="18"/>
        </w:rPr>
        <w:tab/>
        <w:t xml:space="preserve">Wall KR, Stallings CD. 2018 Subtropical epibenthos varies with location, reef type, and grazing intensity. </w:t>
      </w:r>
      <w:r w:rsidRPr="00691C61">
        <w:rPr>
          <w:rFonts w:ascii="Calibri Light" w:hAnsi="Calibri Light" w:cs="Calibri Light"/>
          <w:i/>
          <w:iCs/>
          <w:noProof/>
          <w:sz w:val="18"/>
        </w:rPr>
        <w:t>J. Exp. Mar. Bio. Ecol.</w:t>
      </w:r>
      <w:r w:rsidRPr="00691C61">
        <w:rPr>
          <w:rFonts w:ascii="Calibri Light" w:hAnsi="Calibri Light" w:cs="Calibri Light"/>
          <w:noProof/>
          <w:sz w:val="18"/>
        </w:rPr>
        <w:t xml:space="preserve"> </w:t>
      </w:r>
      <w:r w:rsidRPr="00691C61">
        <w:rPr>
          <w:rFonts w:ascii="Calibri Light" w:hAnsi="Calibri Light" w:cs="Calibri Light"/>
          <w:b/>
          <w:bCs/>
          <w:noProof/>
          <w:sz w:val="18"/>
        </w:rPr>
        <w:t>509</w:t>
      </w:r>
      <w:r w:rsidRPr="00691C61">
        <w:rPr>
          <w:rFonts w:ascii="Calibri Light" w:hAnsi="Calibri Light" w:cs="Calibri Light"/>
          <w:noProof/>
          <w:sz w:val="18"/>
        </w:rPr>
        <w:t>, 54–65. (doi:https://doi.org/10.1016/j.jembe.2018.09.005)</w:t>
      </w:r>
    </w:p>
    <w:p w14:paraId="1D8EC17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46.</w:t>
      </w:r>
      <w:r w:rsidRPr="00691C61">
        <w:rPr>
          <w:rFonts w:ascii="Calibri Light" w:hAnsi="Calibri Light" w:cs="Calibri Light"/>
          <w:noProof/>
          <w:sz w:val="18"/>
        </w:rPr>
        <w:tab/>
        <w:t xml:space="preserve">Penin L, Michonneau F, Baird A, Connolly S, Pratchett M, M K, M A. 2010 Early post-settlement mortality and the structure of coral assemblages.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408</w:t>
      </w:r>
      <w:r w:rsidRPr="00691C61">
        <w:rPr>
          <w:rFonts w:ascii="Calibri Light" w:hAnsi="Calibri Light" w:cs="Calibri Light"/>
          <w:noProof/>
          <w:sz w:val="18"/>
        </w:rPr>
        <w:t>, 55–64.</w:t>
      </w:r>
    </w:p>
    <w:p w14:paraId="089FBAF6"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47.</w:t>
      </w:r>
      <w:r w:rsidRPr="00691C61">
        <w:rPr>
          <w:rFonts w:ascii="Calibri Light" w:hAnsi="Calibri Light" w:cs="Calibri Light"/>
          <w:noProof/>
          <w:sz w:val="18"/>
        </w:rPr>
        <w:tab/>
        <w:t xml:space="preserve">Vermeij MJA, Sandin SA. 2008 Density-dependent settlement and mortality structure the earliest life phases of a coral population. </w:t>
      </w:r>
      <w:r w:rsidRPr="00691C61">
        <w:rPr>
          <w:rFonts w:ascii="Calibri Light" w:hAnsi="Calibri Light" w:cs="Calibri Light"/>
          <w:i/>
          <w:iCs/>
          <w:noProof/>
          <w:sz w:val="18"/>
        </w:rPr>
        <w:t>Ecology</w:t>
      </w:r>
      <w:r w:rsidRPr="00691C61">
        <w:rPr>
          <w:rFonts w:ascii="Calibri Light" w:hAnsi="Calibri Light" w:cs="Calibri Light"/>
          <w:noProof/>
          <w:sz w:val="18"/>
        </w:rPr>
        <w:t xml:space="preserve"> </w:t>
      </w:r>
      <w:r w:rsidRPr="00691C61">
        <w:rPr>
          <w:rFonts w:ascii="Calibri Light" w:hAnsi="Calibri Light" w:cs="Calibri Light"/>
          <w:b/>
          <w:bCs/>
          <w:noProof/>
          <w:sz w:val="18"/>
        </w:rPr>
        <w:t>89</w:t>
      </w:r>
      <w:r w:rsidRPr="00691C61">
        <w:rPr>
          <w:rFonts w:ascii="Calibri Light" w:hAnsi="Calibri Light" w:cs="Calibri Light"/>
          <w:noProof/>
          <w:sz w:val="18"/>
        </w:rPr>
        <w:t>, 1994–2004. (doi:https://doi.org/10.1890/07-1296.1)</w:t>
      </w:r>
    </w:p>
    <w:p w14:paraId="72D4179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48.</w:t>
      </w:r>
      <w:r w:rsidRPr="00691C61">
        <w:rPr>
          <w:rFonts w:ascii="Calibri Light" w:hAnsi="Calibri Light" w:cs="Calibri Light"/>
          <w:noProof/>
          <w:sz w:val="18"/>
        </w:rPr>
        <w:tab/>
        <w:t xml:space="preserve">Heino, Kaitala. 1999 Evolution of resource allocation between growth and reproduction in animals with indeterminate growth. </w:t>
      </w:r>
      <w:r w:rsidRPr="00691C61">
        <w:rPr>
          <w:rFonts w:ascii="Calibri Light" w:hAnsi="Calibri Light" w:cs="Calibri Light"/>
          <w:i/>
          <w:iCs/>
          <w:noProof/>
          <w:sz w:val="18"/>
        </w:rPr>
        <w:t>J. Evol. Biol.</w:t>
      </w:r>
      <w:r w:rsidRPr="00691C61">
        <w:rPr>
          <w:rFonts w:ascii="Calibri Light" w:hAnsi="Calibri Light" w:cs="Calibri Light"/>
          <w:noProof/>
          <w:sz w:val="18"/>
        </w:rPr>
        <w:t xml:space="preserve"> </w:t>
      </w:r>
      <w:r w:rsidRPr="00691C61">
        <w:rPr>
          <w:rFonts w:ascii="Calibri Light" w:hAnsi="Calibri Light" w:cs="Calibri Light"/>
          <w:b/>
          <w:bCs/>
          <w:noProof/>
          <w:sz w:val="18"/>
        </w:rPr>
        <w:t>12</w:t>
      </w:r>
      <w:r w:rsidRPr="00691C61">
        <w:rPr>
          <w:rFonts w:ascii="Calibri Light" w:hAnsi="Calibri Light" w:cs="Calibri Light"/>
          <w:noProof/>
          <w:sz w:val="18"/>
        </w:rPr>
        <w:t>, 423–429. (doi:https://doi.org/10.1046/j.1420-9101.1999.00044.x)</w:t>
      </w:r>
    </w:p>
    <w:p w14:paraId="4D9A5D8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49.</w:t>
      </w:r>
      <w:r w:rsidRPr="00691C61">
        <w:rPr>
          <w:rFonts w:ascii="Calibri Light" w:hAnsi="Calibri Light" w:cs="Calibri Light"/>
          <w:noProof/>
          <w:sz w:val="18"/>
        </w:rPr>
        <w:tab/>
        <w:t xml:space="preserve">Doropoulos C, Ward S, Marshell A, Diaz-Pulido G, Mumby PJ. 2012 Interactions among chronic and acute impacts on coral recruits: the importance of size-escape thresholds. </w:t>
      </w:r>
      <w:r w:rsidRPr="00691C61">
        <w:rPr>
          <w:rFonts w:ascii="Calibri Light" w:hAnsi="Calibri Light" w:cs="Calibri Light"/>
          <w:i/>
          <w:iCs/>
          <w:noProof/>
          <w:sz w:val="18"/>
        </w:rPr>
        <w:t>Ecology</w:t>
      </w:r>
      <w:r w:rsidRPr="00691C61">
        <w:rPr>
          <w:rFonts w:ascii="Calibri Light" w:hAnsi="Calibri Light" w:cs="Calibri Light"/>
          <w:noProof/>
          <w:sz w:val="18"/>
        </w:rPr>
        <w:t xml:space="preserve"> </w:t>
      </w:r>
      <w:r w:rsidRPr="00691C61">
        <w:rPr>
          <w:rFonts w:ascii="Calibri Light" w:hAnsi="Calibri Light" w:cs="Calibri Light"/>
          <w:b/>
          <w:bCs/>
          <w:noProof/>
          <w:sz w:val="18"/>
        </w:rPr>
        <w:t>93</w:t>
      </w:r>
      <w:r w:rsidRPr="00691C61">
        <w:rPr>
          <w:rFonts w:ascii="Calibri Light" w:hAnsi="Calibri Light" w:cs="Calibri Light"/>
          <w:noProof/>
          <w:sz w:val="18"/>
        </w:rPr>
        <w:t>, 2131–2138. (doi:https://doi.org/10.1890/12-0495.1)</w:t>
      </w:r>
    </w:p>
    <w:p w14:paraId="360354D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50.</w:t>
      </w:r>
      <w:r w:rsidRPr="00691C61">
        <w:rPr>
          <w:rFonts w:ascii="Calibri Light" w:hAnsi="Calibri Light" w:cs="Calibri Light"/>
          <w:noProof/>
          <w:sz w:val="18"/>
        </w:rPr>
        <w:tab/>
        <w:t xml:space="preserve">Huston M. 1985 Variation in coral growth rates with depth at Discovery Bay, Jamaica.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4</w:t>
      </w:r>
      <w:r w:rsidRPr="00691C61">
        <w:rPr>
          <w:rFonts w:ascii="Calibri Light" w:hAnsi="Calibri Light" w:cs="Calibri Light"/>
          <w:noProof/>
          <w:sz w:val="18"/>
        </w:rPr>
        <w:t>, 19–25. (doi:10.1007/BF00302200)</w:t>
      </w:r>
    </w:p>
    <w:p w14:paraId="38DBAB6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51.</w:t>
      </w:r>
      <w:r w:rsidRPr="00691C61">
        <w:rPr>
          <w:rFonts w:ascii="Calibri Light" w:hAnsi="Calibri Light" w:cs="Calibri Light"/>
          <w:noProof/>
          <w:sz w:val="18"/>
        </w:rPr>
        <w:tab/>
        <w:t xml:space="preserve">Harriott VJ. 1999 Coral growth in subtropical eastern Australia.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18</w:t>
      </w:r>
      <w:r w:rsidRPr="00691C61">
        <w:rPr>
          <w:rFonts w:ascii="Calibri Light" w:hAnsi="Calibri Light" w:cs="Calibri Light"/>
          <w:noProof/>
          <w:sz w:val="18"/>
        </w:rPr>
        <w:t>, 281–291. (doi:10.1007/s003380050195)</w:t>
      </w:r>
    </w:p>
    <w:p w14:paraId="5E4B77B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52.</w:t>
      </w:r>
      <w:r w:rsidRPr="00691C61">
        <w:rPr>
          <w:rFonts w:ascii="Calibri Light" w:hAnsi="Calibri Light" w:cs="Calibri Light"/>
          <w:noProof/>
          <w:sz w:val="18"/>
        </w:rPr>
        <w:tab/>
        <w:t xml:space="preserve">Anderson KD, Cantin NE, Heron SF, Lough JM, Pratchett MS. 2018 Temporal and taxonomic contrasts in coral growth at Davies Reef, central Great Barrier Reef, Australia.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37</w:t>
      </w:r>
      <w:r w:rsidRPr="00691C61">
        <w:rPr>
          <w:rFonts w:ascii="Calibri Light" w:hAnsi="Calibri Light" w:cs="Calibri Light"/>
          <w:noProof/>
          <w:sz w:val="18"/>
        </w:rPr>
        <w:t>, 409–421. (doi:10.1007/s00338-018-1666-1)</w:t>
      </w:r>
    </w:p>
    <w:p w14:paraId="103BA30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53.</w:t>
      </w:r>
      <w:r w:rsidRPr="00691C61">
        <w:rPr>
          <w:rFonts w:ascii="Calibri Light" w:hAnsi="Calibri Light" w:cs="Calibri Light"/>
          <w:noProof/>
          <w:sz w:val="18"/>
        </w:rPr>
        <w:tab/>
        <w:t xml:space="preserve">Razak TB, Roff G, Lough JM, Mumby PJ. 2020 Growth responses of branching versus massive corals to ocean warming on the Great Barrier Reef, Australia. </w:t>
      </w:r>
      <w:r w:rsidRPr="00691C61">
        <w:rPr>
          <w:rFonts w:ascii="Calibri Light" w:hAnsi="Calibri Light" w:cs="Calibri Light"/>
          <w:i/>
          <w:iCs/>
          <w:noProof/>
          <w:sz w:val="18"/>
        </w:rPr>
        <w:t>Sci. Total Environ.</w:t>
      </w:r>
      <w:r w:rsidRPr="00691C61">
        <w:rPr>
          <w:rFonts w:ascii="Calibri Light" w:hAnsi="Calibri Light" w:cs="Calibri Light"/>
          <w:noProof/>
          <w:sz w:val="18"/>
        </w:rPr>
        <w:t xml:space="preserve"> </w:t>
      </w:r>
      <w:r w:rsidRPr="00691C61">
        <w:rPr>
          <w:rFonts w:ascii="Calibri Light" w:hAnsi="Calibri Light" w:cs="Calibri Light"/>
          <w:b/>
          <w:bCs/>
          <w:noProof/>
          <w:sz w:val="18"/>
        </w:rPr>
        <w:t>705</w:t>
      </w:r>
      <w:r w:rsidRPr="00691C61">
        <w:rPr>
          <w:rFonts w:ascii="Calibri Light" w:hAnsi="Calibri Light" w:cs="Calibri Light"/>
          <w:noProof/>
          <w:sz w:val="18"/>
        </w:rPr>
        <w:t>, 135908. (doi:https://doi.org/10.1016/j.scitotenv.2019.135908)</w:t>
      </w:r>
    </w:p>
    <w:p w14:paraId="5AE9582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54.</w:t>
      </w:r>
      <w:r w:rsidRPr="00691C61">
        <w:rPr>
          <w:rFonts w:ascii="Calibri Light" w:hAnsi="Calibri Light" w:cs="Calibri Light"/>
          <w:noProof/>
          <w:sz w:val="18"/>
        </w:rPr>
        <w:tab/>
        <w:t xml:space="preserve">Ward S. 1995 The effect of damage on the growth, reproduction and storage of lipids in the scleractinian coral Pocillopora damicornis (Linnaeus). </w:t>
      </w:r>
      <w:r w:rsidRPr="00691C61">
        <w:rPr>
          <w:rFonts w:ascii="Calibri Light" w:hAnsi="Calibri Light" w:cs="Calibri Light"/>
          <w:i/>
          <w:iCs/>
          <w:noProof/>
          <w:sz w:val="18"/>
        </w:rPr>
        <w:t>J. Exp. Mar. Bio. Ecol.</w:t>
      </w:r>
      <w:r w:rsidRPr="00691C61">
        <w:rPr>
          <w:rFonts w:ascii="Calibri Light" w:hAnsi="Calibri Light" w:cs="Calibri Light"/>
          <w:noProof/>
          <w:sz w:val="18"/>
        </w:rPr>
        <w:t xml:space="preserve"> </w:t>
      </w:r>
      <w:r w:rsidRPr="00691C61">
        <w:rPr>
          <w:rFonts w:ascii="Calibri Light" w:hAnsi="Calibri Light" w:cs="Calibri Light"/>
          <w:b/>
          <w:bCs/>
          <w:noProof/>
          <w:sz w:val="18"/>
        </w:rPr>
        <w:t>187</w:t>
      </w:r>
      <w:r w:rsidRPr="00691C61">
        <w:rPr>
          <w:rFonts w:ascii="Calibri Light" w:hAnsi="Calibri Light" w:cs="Calibri Light"/>
          <w:noProof/>
          <w:sz w:val="18"/>
        </w:rPr>
        <w:t>, 193–206. (doi:https://doi.org/10.1016/0022-0981(94)00180-L)</w:t>
      </w:r>
    </w:p>
    <w:p w14:paraId="44E85EA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55.</w:t>
      </w:r>
      <w:r w:rsidRPr="00691C61">
        <w:rPr>
          <w:rFonts w:ascii="Calibri Light" w:hAnsi="Calibri Light" w:cs="Calibri Light"/>
          <w:noProof/>
          <w:sz w:val="18"/>
        </w:rPr>
        <w:tab/>
        <w:t xml:space="preserve">Hirose M, Kinzie R, Hidaka M. 2001 Timing and process of entry of zooxanthellae into oocytes of hermatypic corals.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20</w:t>
      </w:r>
      <w:r w:rsidRPr="00691C61">
        <w:rPr>
          <w:rFonts w:ascii="Calibri Light" w:hAnsi="Calibri Light" w:cs="Calibri Light"/>
          <w:noProof/>
          <w:sz w:val="18"/>
        </w:rPr>
        <w:t>, 273–280. (doi:10.1007/s003380100171)</w:t>
      </w:r>
    </w:p>
    <w:p w14:paraId="21844899" w14:textId="77777777" w:rsidR="00691C61" w:rsidRPr="00CD6844" w:rsidRDefault="00691C61" w:rsidP="00691C61">
      <w:pPr>
        <w:widowControl w:val="0"/>
        <w:autoSpaceDE w:val="0"/>
        <w:autoSpaceDN w:val="0"/>
        <w:adjustRightInd w:val="0"/>
        <w:ind w:left="640" w:hanging="640"/>
        <w:rPr>
          <w:rFonts w:ascii="Calibri Light" w:hAnsi="Calibri Light" w:cs="Calibri Light"/>
          <w:noProof/>
          <w:sz w:val="18"/>
          <w:lang w:val="fr-FR"/>
        </w:rPr>
      </w:pPr>
      <w:r w:rsidRPr="00691C61">
        <w:rPr>
          <w:rFonts w:ascii="Calibri Light" w:hAnsi="Calibri Light" w:cs="Calibri Light"/>
          <w:noProof/>
          <w:sz w:val="18"/>
        </w:rPr>
        <w:t>56.</w:t>
      </w:r>
      <w:r w:rsidRPr="00691C61">
        <w:rPr>
          <w:rFonts w:ascii="Calibri Light" w:hAnsi="Calibri Light" w:cs="Calibri Light"/>
          <w:noProof/>
          <w:sz w:val="18"/>
        </w:rPr>
        <w:tab/>
        <w:t xml:space="preserve">Hédouin L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2020 Contrasting patterns of mortality in Polynesian coral reefs following the third global coral bleaching event in 2016. </w:t>
      </w:r>
      <w:r w:rsidRPr="00CD6844">
        <w:rPr>
          <w:rFonts w:ascii="Calibri Light" w:hAnsi="Calibri Light" w:cs="Calibri Light"/>
          <w:i/>
          <w:iCs/>
          <w:noProof/>
          <w:sz w:val="18"/>
          <w:lang w:val="fr-FR"/>
        </w:rPr>
        <w:t>Coral Reefs</w:t>
      </w:r>
      <w:r w:rsidRPr="00CD6844">
        <w:rPr>
          <w:rFonts w:ascii="Calibri Light" w:hAnsi="Calibri Light" w:cs="Calibri Light"/>
          <w:noProof/>
          <w:sz w:val="18"/>
          <w:lang w:val="fr-FR"/>
        </w:rPr>
        <w:t xml:space="preserve"> </w:t>
      </w:r>
      <w:r w:rsidRPr="00CD6844">
        <w:rPr>
          <w:rFonts w:ascii="Calibri Light" w:hAnsi="Calibri Light" w:cs="Calibri Light"/>
          <w:b/>
          <w:bCs/>
          <w:noProof/>
          <w:sz w:val="18"/>
          <w:lang w:val="fr-FR"/>
        </w:rPr>
        <w:t>39</w:t>
      </w:r>
      <w:r w:rsidRPr="00CD6844">
        <w:rPr>
          <w:rFonts w:ascii="Calibri Light" w:hAnsi="Calibri Light" w:cs="Calibri Light"/>
          <w:noProof/>
          <w:sz w:val="18"/>
          <w:lang w:val="fr-FR"/>
        </w:rPr>
        <w:t>, 939–952. (doi:10.1007/s00338-020-01914-w)</w:t>
      </w:r>
    </w:p>
    <w:p w14:paraId="6AE1C8D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CD6844">
        <w:rPr>
          <w:rFonts w:ascii="Calibri Light" w:hAnsi="Calibri Light" w:cs="Calibri Light"/>
          <w:noProof/>
          <w:sz w:val="18"/>
          <w:lang w:val="fr-FR"/>
        </w:rPr>
        <w:t>57.</w:t>
      </w:r>
      <w:r w:rsidRPr="00CD6844">
        <w:rPr>
          <w:rFonts w:ascii="Calibri Light" w:hAnsi="Calibri Light" w:cs="Calibri Light"/>
          <w:noProof/>
          <w:sz w:val="18"/>
          <w:lang w:val="fr-FR"/>
        </w:rPr>
        <w:tab/>
        <w:t xml:space="preserve">Bosserelle P, Berteaux-Lecellier V, Chancerelle Y, Hédouin L, Nugues M, Wallace C, Pichon M. 2014 </w:t>
      </w:r>
      <w:r w:rsidRPr="00CD6844">
        <w:rPr>
          <w:rFonts w:ascii="Calibri Light" w:hAnsi="Calibri Light" w:cs="Calibri Light"/>
          <w:i/>
          <w:iCs/>
          <w:noProof/>
          <w:sz w:val="18"/>
          <w:lang w:val="fr-FR"/>
        </w:rPr>
        <w:t>Guide d’identification des coraux de Moorea</w:t>
      </w:r>
      <w:r w:rsidRPr="00CD6844">
        <w:rPr>
          <w:rFonts w:ascii="Calibri Light" w:hAnsi="Calibri Light" w:cs="Calibri Light"/>
          <w:noProof/>
          <w:sz w:val="18"/>
          <w:lang w:val="fr-FR"/>
        </w:rPr>
        <w:t xml:space="preserve">. </w:t>
      </w:r>
      <w:r w:rsidRPr="00691C61">
        <w:rPr>
          <w:rFonts w:ascii="Calibri Light" w:hAnsi="Calibri Light" w:cs="Calibri Light"/>
          <w:noProof/>
          <w:sz w:val="18"/>
        </w:rPr>
        <w:t xml:space="preserve">CRIOBE. </w:t>
      </w:r>
    </w:p>
    <w:p w14:paraId="72E2768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58.</w:t>
      </w:r>
      <w:r w:rsidRPr="00691C61">
        <w:rPr>
          <w:rFonts w:ascii="Calibri Light" w:hAnsi="Calibri Light" w:cs="Calibri Light"/>
          <w:noProof/>
          <w:sz w:val="18"/>
        </w:rPr>
        <w:tab/>
        <w:t xml:space="preserve">Baird AH, Guest JR, Willis BL. 2009 Systematic and Biogeographical Patterns in the Reproductive Biology of Scleractinian Corals. </w:t>
      </w:r>
      <w:r w:rsidRPr="00691C61">
        <w:rPr>
          <w:rFonts w:ascii="Calibri Light" w:hAnsi="Calibri Light" w:cs="Calibri Light"/>
          <w:i/>
          <w:iCs/>
          <w:noProof/>
          <w:sz w:val="18"/>
        </w:rPr>
        <w:t>Annu. Rev. Ecol. Evol. Syst.</w:t>
      </w:r>
      <w:r w:rsidRPr="00691C61">
        <w:rPr>
          <w:rFonts w:ascii="Calibri Light" w:hAnsi="Calibri Light" w:cs="Calibri Light"/>
          <w:noProof/>
          <w:sz w:val="18"/>
        </w:rPr>
        <w:t xml:space="preserve"> </w:t>
      </w:r>
      <w:r w:rsidRPr="00691C61">
        <w:rPr>
          <w:rFonts w:ascii="Calibri Light" w:hAnsi="Calibri Light" w:cs="Calibri Light"/>
          <w:b/>
          <w:bCs/>
          <w:noProof/>
          <w:sz w:val="18"/>
        </w:rPr>
        <w:t>40</w:t>
      </w:r>
      <w:r w:rsidRPr="00691C61">
        <w:rPr>
          <w:rFonts w:ascii="Calibri Light" w:hAnsi="Calibri Light" w:cs="Calibri Light"/>
          <w:noProof/>
          <w:sz w:val="18"/>
        </w:rPr>
        <w:t>, 551–571. (doi:10.1146/annurev.ecolsys.110308.120220)</w:t>
      </w:r>
    </w:p>
    <w:p w14:paraId="74E93F0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59.</w:t>
      </w:r>
      <w:r w:rsidRPr="00691C61">
        <w:rPr>
          <w:rFonts w:ascii="Calibri Light" w:hAnsi="Calibri Light" w:cs="Calibri Light"/>
          <w:noProof/>
          <w:sz w:val="18"/>
        </w:rPr>
        <w:tab/>
        <w:t xml:space="preserve">Rouzé H, Lecellier G, Pochon X, Torda G, Berteaux-Lecellier V. 2019 Unique quantitative Symbiodiniaceae signature of coral colonies revealed through spatio-temporal survey in Moorea. </w:t>
      </w:r>
      <w:r w:rsidRPr="00691C61">
        <w:rPr>
          <w:rFonts w:ascii="Calibri Light" w:hAnsi="Calibri Light" w:cs="Calibri Light"/>
          <w:i/>
          <w:iCs/>
          <w:noProof/>
          <w:sz w:val="18"/>
        </w:rPr>
        <w:t>Sci. Reports (Nature Publ. Group)</w:t>
      </w:r>
      <w:r w:rsidRPr="00691C61">
        <w:rPr>
          <w:rFonts w:ascii="Calibri Light" w:hAnsi="Calibri Light" w:cs="Calibri Light"/>
          <w:noProof/>
          <w:sz w:val="18"/>
        </w:rPr>
        <w:t xml:space="preserve"> </w:t>
      </w:r>
      <w:r w:rsidRPr="00691C61">
        <w:rPr>
          <w:rFonts w:ascii="Calibri Light" w:hAnsi="Calibri Light" w:cs="Calibri Light"/>
          <w:b/>
          <w:bCs/>
          <w:noProof/>
          <w:sz w:val="18"/>
        </w:rPr>
        <w:t>9</w:t>
      </w:r>
      <w:r w:rsidRPr="00691C61">
        <w:rPr>
          <w:rFonts w:ascii="Calibri Light" w:hAnsi="Calibri Light" w:cs="Calibri Light"/>
          <w:noProof/>
          <w:sz w:val="18"/>
        </w:rPr>
        <w:t>. (doi:http://dx.doi.org/10.1038/s41598-019-44017-5)</w:t>
      </w:r>
    </w:p>
    <w:p w14:paraId="3324D03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60.</w:t>
      </w:r>
      <w:r w:rsidRPr="00691C61">
        <w:rPr>
          <w:rFonts w:ascii="Calibri Light" w:hAnsi="Calibri Light" w:cs="Calibri Light"/>
          <w:noProof/>
          <w:sz w:val="18"/>
        </w:rPr>
        <w:tab/>
        <w:t xml:space="preserve">Baker DM, Freeman CJ, Wong JCY, Fogel ML, Knowlton N. 2018 Climate change promotes parasitism in a coral symbiosis. </w:t>
      </w:r>
      <w:r w:rsidRPr="00691C61">
        <w:rPr>
          <w:rFonts w:ascii="Calibri Light" w:hAnsi="Calibri Light" w:cs="Calibri Light"/>
          <w:i/>
          <w:iCs/>
          <w:noProof/>
          <w:sz w:val="18"/>
        </w:rPr>
        <w:t>ISME J.</w:t>
      </w:r>
      <w:r w:rsidRPr="00691C61">
        <w:rPr>
          <w:rFonts w:ascii="Calibri Light" w:hAnsi="Calibri Light" w:cs="Calibri Light"/>
          <w:noProof/>
          <w:sz w:val="18"/>
        </w:rPr>
        <w:t xml:space="preserve"> </w:t>
      </w:r>
      <w:r w:rsidRPr="00691C61">
        <w:rPr>
          <w:rFonts w:ascii="Calibri Light" w:hAnsi="Calibri Light" w:cs="Calibri Light"/>
          <w:b/>
          <w:bCs/>
          <w:noProof/>
          <w:sz w:val="18"/>
        </w:rPr>
        <w:t>12</w:t>
      </w:r>
      <w:r w:rsidRPr="00691C61">
        <w:rPr>
          <w:rFonts w:ascii="Calibri Light" w:hAnsi="Calibri Light" w:cs="Calibri Light"/>
          <w:noProof/>
          <w:sz w:val="18"/>
        </w:rPr>
        <w:t>, 921–930. (doi:10.1038/s41396-018-0046-8)</w:t>
      </w:r>
    </w:p>
    <w:p w14:paraId="265540A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61.</w:t>
      </w:r>
      <w:r w:rsidRPr="00691C61">
        <w:rPr>
          <w:rFonts w:ascii="Calibri Light" w:hAnsi="Calibri Light" w:cs="Calibri Light"/>
          <w:noProof/>
          <w:sz w:val="18"/>
        </w:rPr>
        <w:tab/>
        <w:t xml:space="preserve">Stat M, Morris E, D. GR. 2008 Functional diversity in coral{\textendash}dinoflagellate symbiosis. </w:t>
      </w:r>
      <w:r w:rsidRPr="00691C61">
        <w:rPr>
          <w:rFonts w:ascii="Calibri Light" w:hAnsi="Calibri Light" w:cs="Calibri Light"/>
          <w:i/>
          <w:iCs/>
          <w:noProof/>
          <w:sz w:val="18"/>
        </w:rPr>
        <w:t>Proc. Natl. Acad. Sci.</w:t>
      </w:r>
      <w:r w:rsidRPr="00691C61">
        <w:rPr>
          <w:rFonts w:ascii="Calibri Light" w:hAnsi="Calibri Light" w:cs="Calibri Light"/>
          <w:noProof/>
          <w:sz w:val="18"/>
        </w:rPr>
        <w:t xml:space="preserve"> (doi:10.1073/pnas.0801328105)</w:t>
      </w:r>
    </w:p>
    <w:p w14:paraId="2F9EED2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62.</w:t>
      </w:r>
      <w:r w:rsidRPr="00691C61">
        <w:rPr>
          <w:rFonts w:ascii="Calibri Light" w:hAnsi="Calibri Light" w:cs="Calibri Light"/>
          <w:noProof/>
          <w:sz w:val="18"/>
        </w:rPr>
        <w:tab/>
        <w:t xml:space="preserve">Babcock RC, Baird AH, Piromvaragorn S, Thomson DP, Willis BL. 2003 Identification of scleractinian coral recruits from Indo-Pacific reefs. </w:t>
      </w:r>
      <w:r w:rsidRPr="00691C61">
        <w:rPr>
          <w:rFonts w:ascii="Calibri Light" w:hAnsi="Calibri Light" w:cs="Calibri Light"/>
          <w:i/>
          <w:iCs/>
          <w:noProof/>
          <w:sz w:val="18"/>
        </w:rPr>
        <w:t>Zool. Stud.</w:t>
      </w:r>
      <w:r w:rsidRPr="00691C61">
        <w:rPr>
          <w:rFonts w:ascii="Calibri Light" w:hAnsi="Calibri Light" w:cs="Calibri Light"/>
          <w:noProof/>
          <w:sz w:val="18"/>
        </w:rPr>
        <w:t xml:space="preserve"> </w:t>
      </w:r>
      <w:r w:rsidRPr="00691C61">
        <w:rPr>
          <w:rFonts w:ascii="Calibri Light" w:hAnsi="Calibri Light" w:cs="Calibri Light"/>
          <w:b/>
          <w:bCs/>
          <w:noProof/>
          <w:sz w:val="18"/>
        </w:rPr>
        <w:t>42</w:t>
      </w:r>
      <w:r w:rsidRPr="00691C61">
        <w:rPr>
          <w:rFonts w:ascii="Calibri Light" w:hAnsi="Calibri Light" w:cs="Calibri Light"/>
          <w:noProof/>
          <w:sz w:val="18"/>
        </w:rPr>
        <w:t>, 211–226.</w:t>
      </w:r>
    </w:p>
    <w:p w14:paraId="7EFC2BB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63.</w:t>
      </w:r>
      <w:r w:rsidRPr="00691C61">
        <w:rPr>
          <w:rFonts w:ascii="Calibri Light" w:hAnsi="Calibri Light" w:cs="Calibri Light"/>
          <w:noProof/>
          <w:sz w:val="18"/>
        </w:rPr>
        <w:tab/>
        <w:t xml:space="preserve">Pratchett MS, McCowan D, Maynard JA, Heron SF. 2013 Changes in bleaching susceptibility among corals subject to ocean warming and recurrent bleaching in Moorea, French Polynesia. </w:t>
      </w:r>
      <w:r w:rsidRPr="00691C61">
        <w:rPr>
          <w:rFonts w:ascii="Calibri Light" w:hAnsi="Calibri Light" w:cs="Calibri Light"/>
          <w:i/>
          <w:iCs/>
          <w:noProof/>
          <w:sz w:val="18"/>
        </w:rPr>
        <w:t>PLoS One</w:t>
      </w:r>
      <w:r w:rsidRPr="00691C61">
        <w:rPr>
          <w:rFonts w:ascii="Calibri Light" w:hAnsi="Calibri Light" w:cs="Calibri Light"/>
          <w:noProof/>
          <w:sz w:val="18"/>
        </w:rPr>
        <w:t xml:space="preserve"> </w:t>
      </w:r>
      <w:r w:rsidRPr="00691C61">
        <w:rPr>
          <w:rFonts w:ascii="Calibri Light" w:hAnsi="Calibri Light" w:cs="Calibri Light"/>
          <w:b/>
          <w:bCs/>
          <w:noProof/>
          <w:sz w:val="18"/>
        </w:rPr>
        <w:t>8</w:t>
      </w:r>
      <w:r w:rsidRPr="00691C61">
        <w:rPr>
          <w:rFonts w:ascii="Calibri Light" w:hAnsi="Calibri Light" w:cs="Calibri Light"/>
          <w:noProof/>
          <w:sz w:val="18"/>
        </w:rPr>
        <w:t>, e70443.</w:t>
      </w:r>
    </w:p>
    <w:p w14:paraId="2B25B05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64.</w:t>
      </w:r>
      <w:r w:rsidRPr="00691C61">
        <w:rPr>
          <w:rFonts w:ascii="Calibri Light" w:hAnsi="Calibri Light" w:cs="Calibri Light"/>
          <w:noProof/>
          <w:sz w:val="18"/>
        </w:rPr>
        <w:tab/>
        <w:t xml:space="preserve">Al-Sofyani AA, Floos YAM. 2013 Effect of temperature on two reef-building corals Pocillopora damicornis and P. verrucosa in the Red Sea. </w:t>
      </w:r>
      <w:r w:rsidRPr="00691C61">
        <w:rPr>
          <w:rFonts w:ascii="Calibri Light" w:hAnsi="Calibri Light" w:cs="Calibri Light"/>
          <w:i/>
          <w:iCs/>
          <w:noProof/>
          <w:sz w:val="18"/>
        </w:rPr>
        <w:t>Oceanologia</w:t>
      </w:r>
      <w:r w:rsidRPr="00691C61">
        <w:rPr>
          <w:rFonts w:ascii="Calibri Light" w:hAnsi="Calibri Light" w:cs="Calibri Light"/>
          <w:noProof/>
          <w:sz w:val="18"/>
        </w:rPr>
        <w:t xml:space="preserve"> </w:t>
      </w:r>
      <w:r w:rsidRPr="00691C61">
        <w:rPr>
          <w:rFonts w:ascii="Calibri Light" w:hAnsi="Calibri Light" w:cs="Calibri Light"/>
          <w:b/>
          <w:bCs/>
          <w:noProof/>
          <w:sz w:val="18"/>
        </w:rPr>
        <w:t>55</w:t>
      </w:r>
      <w:r w:rsidRPr="00691C61">
        <w:rPr>
          <w:rFonts w:ascii="Calibri Light" w:hAnsi="Calibri Light" w:cs="Calibri Light"/>
          <w:noProof/>
          <w:sz w:val="18"/>
        </w:rPr>
        <w:t>, 917–935. (doi:https://doi.org/10.5697/oc.55-4.917)</w:t>
      </w:r>
    </w:p>
    <w:p w14:paraId="5FEB07E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65.</w:t>
      </w:r>
      <w:r w:rsidRPr="00691C61">
        <w:rPr>
          <w:rFonts w:ascii="Calibri Light" w:hAnsi="Calibri Light" w:cs="Calibri Light"/>
          <w:noProof/>
          <w:sz w:val="18"/>
        </w:rPr>
        <w:tab/>
        <w:t xml:space="preserve">Haryanti D, Yasuda N, Harii S, Hidaka M. 2015 High tolerance of symbiotic larvae of Pocillopora damicornis to thermal stress. </w:t>
      </w:r>
      <w:r w:rsidRPr="00691C61">
        <w:rPr>
          <w:rFonts w:ascii="Calibri Light" w:hAnsi="Calibri Light" w:cs="Calibri Light"/>
          <w:i/>
          <w:iCs/>
          <w:noProof/>
          <w:sz w:val="18"/>
        </w:rPr>
        <w:t>Zool. Stud.</w:t>
      </w:r>
      <w:r w:rsidRPr="00691C61">
        <w:rPr>
          <w:rFonts w:ascii="Calibri Light" w:hAnsi="Calibri Light" w:cs="Calibri Light"/>
          <w:noProof/>
          <w:sz w:val="18"/>
        </w:rPr>
        <w:t xml:space="preserve"> </w:t>
      </w:r>
      <w:r w:rsidRPr="00691C61">
        <w:rPr>
          <w:rFonts w:ascii="Calibri Light" w:hAnsi="Calibri Light" w:cs="Calibri Light"/>
          <w:b/>
          <w:bCs/>
          <w:noProof/>
          <w:sz w:val="18"/>
        </w:rPr>
        <w:t>54</w:t>
      </w:r>
      <w:r w:rsidRPr="00691C61">
        <w:rPr>
          <w:rFonts w:ascii="Calibri Light" w:hAnsi="Calibri Light" w:cs="Calibri Light"/>
          <w:noProof/>
          <w:sz w:val="18"/>
        </w:rPr>
        <w:t>, 52. (doi:10.1186/s40555-015-0134-7)</w:t>
      </w:r>
    </w:p>
    <w:p w14:paraId="569AB38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66.</w:t>
      </w:r>
      <w:r w:rsidRPr="00691C61">
        <w:rPr>
          <w:rFonts w:ascii="Calibri Light" w:hAnsi="Calibri Light" w:cs="Calibri Light"/>
          <w:noProof/>
          <w:sz w:val="18"/>
        </w:rPr>
        <w:tab/>
        <w:t xml:space="preserve">English S, Wilkinson C, Baker V. 1997 </w:t>
      </w:r>
      <w:r w:rsidRPr="00691C61">
        <w:rPr>
          <w:rFonts w:ascii="Calibri Light" w:hAnsi="Calibri Light" w:cs="Calibri Light"/>
          <w:i/>
          <w:iCs/>
          <w:noProof/>
          <w:sz w:val="18"/>
        </w:rPr>
        <w:t>Survey manual for tropical marine resources</w:t>
      </w:r>
      <w:r w:rsidRPr="00691C61">
        <w:rPr>
          <w:rFonts w:ascii="Calibri Light" w:hAnsi="Calibri Light" w:cs="Calibri Light"/>
          <w:noProof/>
          <w:sz w:val="18"/>
        </w:rPr>
        <w:t xml:space="preserve">. </w:t>
      </w:r>
    </w:p>
    <w:p w14:paraId="07E746D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67.</w:t>
      </w:r>
      <w:r w:rsidRPr="00691C61">
        <w:rPr>
          <w:rFonts w:ascii="Calibri Light" w:hAnsi="Calibri Light" w:cs="Calibri Light"/>
          <w:noProof/>
          <w:sz w:val="18"/>
        </w:rPr>
        <w:tab/>
        <w:t xml:space="preserve">Hill JJ, Wilkinson CCR, others. 2004 </w:t>
      </w:r>
      <w:r w:rsidRPr="00691C61">
        <w:rPr>
          <w:rFonts w:ascii="Calibri Light" w:hAnsi="Calibri Light" w:cs="Calibri Light"/>
          <w:i/>
          <w:iCs/>
          <w:noProof/>
          <w:sz w:val="18"/>
        </w:rPr>
        <w:t>Methods for ecological monitoring of coral reefs: a resource for managers</w:t>
      </w:r>
      <w:r w:rsidRPr="00691C61">
        <w:rPr>
          <w:rFonts w:ascii="Calibri Light" w:hAnsi="Calibri Light" w:cs="Calibri Light"/>
          <w:noProof/>
          <w:sz w:val="18"/>
        </w:rPr>
        <w:t xml:space="preserve">. Australian Institute of Marine Science (AIMS). </w:t>
      </w:r>
    </w:p>
    <w:p w14:paraId="4E95BAC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68.</w:t>
      </w:r>
      <w:r w:rsidRPr="00691C61">
        <w:rPr>
          <w:rFonts w:ascii="Calibri Light" w:hAnsi="Calibri Light" w:cs="Calibri Light"/>
          <w:noProof/>
          <w:sz w:val="18"/>
        </w:rPr>
        <w:tab/>
        <w:t xml:space="preserve">Lang JC, Marks KW, Kramer PA, Kramer PR, Ginsburg RN. 2010 AGRRA protocols version 5.4. Atlantic and Gulf Rapid Reef Assessment Program, University of Miami, Florida. </w:t>
      </w:r>
    </w:p>
    <w:p w14:paraId="612AB31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69.</w:t>
      </w:r>
      <w:r w:rsidRPr="00691C61">
        <w:rPr>
          <w:rFonts w:ascii="Calibri Light" w:hAnsi="Calibri Light" w:cs="Calibri Light"/>
          <w:noProof/>
          <w:sz w:val="18"/>
        </w:rPr>
        <w:tab/>
        <w:t xml:space="preserve">CARICOMP CCMP. 2001 CARICOMP Methods Manual Levels 1 &amp; 2: Methods for Mapping and Monitoring of Physical and Biological Parameters in the Coastal Zone of the Caribbean. </w:t>
      </w:r>
      <w:r w:rsidRPr="00691C61">
        <w:rPr>
          <w:rFonts w:ascii="Calibri Light" w:hAnsi="Calibri Light" w:cs="Calibri Light"/>
          <w:i/>
          <w:iCs/>
          <w:noProof/>
          <w:sz w:val="18"/>
        </w:rPr>
        <w:t>Cent. Mar. Sci. Univ. West Indies, Kingston, Jamaica</w:t>
      </w:r>
      <w:r w:rsidRPr="00691C61">
        <w:rPr>
          <w:rFonts w:ascii="Calibri Light" w:hAnsi="Calibri Light" w:cs="Calibri Light"/>
          <w:noProof/>
          <w:sz w:val="18"/>
        </w:rPr>
        <w:t xml:space="preserve"> </w:t>
      </w:r>
    </w:p>
    <w:p w14:paraId="3E24600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70.</w:t>
      </w:r>
      <w:r w:rsidRPr="00691C61">
        <w:rPr>
          <w:rFonts w:ascii="Calibri Light" w:hAnsi="Calibri Light" w:cs="Calibri Light"/>
          <w:noProof/>
          <w:sz w:val="18"/>
        </w:rPr>
        <w:tab/>
        <w:t xml:space="preserve">Sweatman H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2005 Long-term monitoring of the Great Barrier Reef. </w:t>
      </w:r>
    </w:p>
    <w:p w14:paraId="1485BA8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71.</w:t>
      </w:r>
      <w:r w:rsidRPr="00691C61">
        <w:rPr>
          <w:rFonts w:ascii="Calibri Light" w:hAnsi="Calibri Light" w:cs="Calibri Light"/>
          <w:noProof/>
          <w:sz w:val="18"/>
        </w:rPr>
        <w:tab/>
        <w:t xml:space="preserve">Hodgson G, Hill J, Kiene W, others. 2006 Reef Check instruction manual. </w:t>
      </w:r>
      <w:r w:rsidRPr="00691C61">
        <w:rPr>
          <w:rFonts w:ascii="Calibri Light" w:hAnsi="Calibri Light" w:cs="Calibri Light"/>
          <w:i/>
          <w:iCs/>
          <w:noProof/>
          <w:sz w:val="18"/>
        </w:rPr>
        <w:t xml:space="preserve">A Guid. to Reef Check coral reef Monit. Reef </w:t>
      </w:r>
      <w:r w:rsidRPr="00691C61">
        <w:rPr>
          <w:rFonts w:ascii="Calibri Light" w:hAnsi="Calibri Light" w:cs="Calibri Light"/>
          <w:i/>
          <w:iCs/>
          <w:noProof/>
          <w:sz w:val="18"/>
        </w:rPr>
        <w:lastRenderedPageBreak/>
        <w:t>Check Found. Pacific Palisades</w:t>
      </w:r>
      <w:r w:rsidRPr="00691C61">
        <w:rPr>
          <w:rFonts w:ascii="Calibri Light" w:hAnsi="Calibri Light" w:cs="Calibri Light"/>
          <w:noProof/>
          <w:sz w:val="18"/>
        </w:rPr>
        <w:t xml:space="preserve"> </w:t>
      </w:r>
    </w:p>
    <w:p w14:paraId="695089E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72.</w:t>
      </w:r>
      <w:r w:rsidRPr="00691C61">
        <w:rPr>
          <w:rFonts w:ascii="Calibri Light" w:hAnsi="Calibri Light" w:cs="Calibri Light"/>
          <w:noProof/>
          <w:sz w:val="18"/>
        </w:rPr>
        <w:tab/>
        <w:t xml:space="preserve">Edmunds P. 2007 MCR LTER: Coral Reef: Long-term Population and Community Dynamics: Corals. </w:t>
      </w:r>
    </w:p>
    <w:p w14:paraId="51C8499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73.</w:t>
      </w:r>
      <w:r w:rsidRPr="00691C61">
        <w:rPr>
          <w:rFonts w:ascii="Calibri Light" w:hAnsi="Calibri Light" w:cs="Calibri Light"/>
          <w:noProof/>
          <w:sz w:val="18"/>
        </w:rPr>
        <w:tab/>
        <w:t xml:space="preserve">Hughes TP, Jackson JBC. 1985 Population Dynamics and Life Histories of Foliaceous Corals. </w:t>
      </w:r>
      <w:r w:rsidRPr="00691C61">
        <w:rPr>
          <w:rFonts w:ascii="Calibri Light" w:hAnsi="Calibri Light" w:cs="Calibri Light"/>
          <w:i/>
          <w:iCs/>
          <w:noProof/>
          <w:sz w:val="18"/>
        </w:rPr>
        <w:t>Ecol. Monogr.</w:t>
      </w:r>
      <w:r w:rsidRPr="00691C61">
        <w:rPr>
          <w:rFonts w:ascii="Calibri Light" w:hAnsi="Calibri Light" w:cs="Calibri Light"/>
          <w:noProof/>
          <w:sz w:val="18"/>
        </w:rPr>
        <w:t xml:space="preserve"> </w:t>
      </w:r>
      <w:r w:rsidRPr="00691C61">
        <w:rPr>
          <w:rFonts w:ascii="Calibri Light" w:hAnsi="Calibri Light" w:cs="Calibri Light"/>
          <w:b/>
          <w:bCs/>
          <w:noProof/>
          <w:sz w:val="18"/>
        </w:rPr>
        <w:t>55</w:t>
      </w:r>
      <w:r w:rsidRPr="00691C61">
        <w:rPr>
          <w:rFonts w:ascii="Calibri Light" w:hAnsi="Calibri Light" w:cs="Calibri Light"/>
          <w:noProof/>
          <w:sz w:val="18"/>
        </w:rPr>
        <w:t>, 141–166. (doi:https://doi.org/10.2307/1942555)</w:t>
      </w:r>
    </w:p>
    <w:p w14:paraId="0BBC602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74.</w:t>
      </w:r>
      <w:r w:rsidRPr="00691C61">
        <w:rPr>
          <w:rFonts w:ascii="Calibri Light" w:hAnsi="Calibri Light" w:cs="Calibri Light"/>
          <w:noProof/>
          <w:sz w:val="18"/>
        </w:rPr>
        <w:tab/>
        <w:t xml:space="preserve">Connell JH. 1973 Population ecology of reef-building corals. </w:t>
      </w:r>
      <w:r w:rsidRPr="00691C61">
        <w:rPr>
          <w:rFonts w:ascii="Calibri Light" w:hAnsi="Calibri Light" w:cs="Calibri Light"/>
          <w:i/>
          <w:iCs/>
          <w:noProof/>
          <w:sz w:val="18"/>
        </w:rPr>
        <w:t>Biol. Geol. 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w:t>
      </w:r>
      <w:r w:rsidRPr="00691C61">
        <w:rPr>
          <w:rFonts w:ascii="Calibri Light" w:hAnsi="Calibri Light" w:cs="Calibri Light"/>
          <w:noProof/>
          <w:sz w:val="18"/>
        </w:rPr>
        <w:t>, 205–245.</w:t>
      </w:r>
    </w:p>
    <w:p w14:paraId="54C09AE4"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75.</w:t>
      </w:r>
      <w:r w:rsidRPr="00691C61">
        <w:rPr>
          <w:rFonts w:ascii="Calibri Light" w:hAnsi="Calibri Light" w:cs="Calibri Light"/>
          <w:noProof/>
          <w:sz w:val="18"/>
        </w:rPr>
        <w:tab/>
        <w:t xml:space="preserve">Enquist BJ, West GB, Charnov EL, Brown JH. 1999 Allometric scaling of production and life-history variation in vascular plants. </w:t>
      </w:r>
      <w:r w:rsidRPr="00691C61">
        <w:rPr>
          <w:rFonts w:ascii="Calibri Light" w:hAnsi="Calibri Light" w:cs="Calibri Light"/>
          <w:i/>
          <w:iCs/>
          <w:noProof/>
          <w:sz w:val="18"/>
        </w:rPr>
        <w:t>Nature</w:t>
      </w:r>
      <w:r w:rsidRPr="00691C61">
        <w:rPr>
          <w:rFonts w:ascii="Calibri Light" w:hAnsi="Calibri Light" w:cs="Calibri Light"/>
          <w:noProof/>
          <w:sz w:val="18"/>
        </w:rPr>
        <w:t xml:space="preserve"> </w:t>
      </w:r>
      <w:r w:rsidRPr="00691C61">
        <w:rPr>
          <w:rFonts w:ascii="Calibri Light" w:hAnsi="Calibri Light" w:cs="Calibri Light"/>
          <w:b/>
          <w:bCs/>
          <w:noProof/>
          <w:sz w:val="18"/>
        </w:rPr>
        <w:t>401</w:t>
      </w:r>
      <w:r w:rsidRPr="00691C61">
        <w:rPr>
          <w:rFonts w:ascii="Calibri Light" w:hAnsi="Calibri Light" w:cs="Calibri Light"/>
          <w:noProof/>
          <w:sz w:val="18"/>
        </w:rPr>
        <w:t>, 907–911. (doi:10.1038/44819)</w:t>
      </w:r>
    </w:p>
    <w:p w14:paraId="7C0312E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76.</w:t>
      </w:r>
      <w:r w:rsidRPr="00691C61">
        <w:rPr>
          <w:rFonts w:ascii="Calibri Light" w:hAnsi="Calibri Light" w:cs="Calibri Light"/>
          <w:noProof/>
          <w:sz w:val="18"/>
        </w:rPr>
        <w:tab/>
        <w:t xml:space="preserve">Niklas KJ, Enquist BJ. 2001 Invariant scaling relationships for interspecific plant biomass production rates and body size. </w:t>
      </w:r>
      <w:r w:rsidRPr="00691C61">
        <w:rPr>
          <w:rFonts w:ascii="Calibri Light" w:hAnsi="Calibri Light" w:cs="Calibri Light"/>
          <w:i/>
          <w:iCs/>
          <w:noProof/>
          <w:sz w:val="18"/>
        </w:rPr>
        <w:t>Proc. Natl. Acad. Sci.</w:t>
      </w:r>
      <w:r w:rsidRPr="00691C61">
        <w:rPr>
          <w:rFonts w:ascii="Calibri Light" w:hAnsi="Calibri Light" w:cs="Calibri Light"/>
          <w:noProof/>
          <w:sz w:val="18"/>
        </w:rPr>
        <w:t xml:space="preserve"> </w:t>
      </w:r>
      <w:r w:rsidRPr="00691C61">
        <w:rPr>
          <w:rFonts w:ascii="Calibri Light" w:hAnsi="Calibri Light" w:cs="Calibri Light"/>
          <w:b/>
          <w:bCs/>
          <w:noProof/>
          <w:sz w:val="18"/>
        </w:rPr>
        <w:t>98</w:t>
      </w:r>
      <w:r w:rsidRPr="00691C61">
        <w:rPr>
          <w:rFonts w:ascii="Calibri Light" w:hAnsi="Calibri Light" w:cs="Calibri Light"/>
          <w:noProof/>
          <w:sz w:val="18"/>
        </w:rPr>
        <w:t>, 2922–2927. (doi:10.1073/pnas.041590298)</w:t>
      </w:r>
    </w:p>
    <w:p w14:paraId="1CF97F0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77.</w:t>
      </w:r>
      <w:r w:rsidRPr="00691C61">
        <w:rPr>
          <w:rFonts w:ascii="Calibri Light" w:hAnsi="Calibri Light" w:cs="Calibri Light"/>
          <w:noProof/>
          <w:sz w:val="18"/>
        </w:rPr>
        <w:tab/>
        <w:t xml:space="preserve">Damuth J. 2001 Scaling of growth: Plants and animals are not so different. </w:t>
      </w:r>
      <w:r w:rsidRPr="00691C61">
        <w:rPr>
          <w:rFonts w:ascii="Calibri Light" w:hAnsi="Calibri Light" w:cs="Calibri Light"/>
          <w:i/>
          <w:iCs/>
          <w:noProof/>
          <w:sz w:val="18"/>
        </w:rPr>
        <w:t>Proc. Natl. Acad. Sci.</w:t>
      </w:r>
      <w:r w:rsidRPr="00691C61">
        <w:rPr>
          <w:rFonts w:ascii="Calibri Light" w:hAnsi="Calibri Light" w:cs="Calibri Light"/>
          <w:noProof/>
          <w:sz w:val="18"/>
        </w:rPr>
        <w:t xml:space="preserve"> </w:t>
      </w:r>
      <w:r w:rsidRPr="00691C61">
        <w:rPr>
          <w:rFonts w:ascii="Calibri Light" w:hAnsi="Calibri Light" w:cs="Calibri Light"/>
          <w:b/>
          <w:bCs/>
          <w:noProof/>
          <w:sz w:val="18"/>
        </w:rPr>
        <w:t>98</w:t>
      </w:r>
      <w:r w:rsidRPr="00691C61">
        <w:rPr>
          <w:rFonts w:ascii="Calibri Light" w:hAnsi="Calibri Light" w:cs="Calibri Light"/>
          <w:noProof/>
          <w:sz w:val="18"/>
        </w:rPr>
        <w:t>, 2113–2114. (doi:10.1073/pnas.051011198)</w:t>
      </w:r>
    </w:p>
    <w:p w14:paraId="2A8B68F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78.</w:t>
      </w:r>
      <w:r w:rsidRPr="00691C61">
        <w:rPr>
          <w:rFonts w:ascii="Calibri Light" w:hAnsi="Calibri Light" w:cs="Calibri Light"/>
          <w:noProof/>
          <w:sz w:val="18"/>
        </w:rPr>
        <w:tab/>
        <w:t xml:space="preserve">Schmidt-Nielsen K, Knut S-N. 1984 </w:t>
      </w:r>
      <w:r w:rsidRPr="00691C61">
        <w:rPr>
          <w:rFonts w:ascii="Calibri Light" w:hAnsi="Calibri Light" w:cs="Calibri Light"/>
          <w:i/>
          <w:iCs/>
          <w:noProof/>
          <w:sz w:val="18"/>
        </w:rPr>
        <w:t>Scaling: why is animal size so important?</w:t>
      </w:r>
      <w:r w:rsidRPr="00691C61">
        <w:rPr>
          <w:rFonts w:ascii="Calibri Light" w:hAnsi="Calibri Light" w:cs="Calibri Light"/>
          <w:noProof/>
          <w:sz w:val="18"/>
        </w:rPr>
        <w:t xml:space="preserve"> Cambridge university press. </w:t>
      </w:r>
    </w:p>
    <w:p w14:paraId="4147A141" w14:textId="1D5B3EF9"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79.</w:t>
      </w:r>
      <w:r w:rsidRPr="00691C61">
        <w:rPr>
          <w:rFonts w:ascii="Calibri Light" w:hAnsi="Calibri Light" w:cs="Calibri Light"/>
          <w:noProof/>
          <w:sz w:val="18"/>
        </w:rPr>
        <w:tab/>
        <w:t xml:space="preserve">Barneche DR, Robertson DR, White CR, Marshall DJ. 2018 Fish reproductive-energy output increases disproportionately with body size. </w:t>
      </w:r>
      <w:r w:rsidRPr="00691C61">
        <w:rPr>
          <w:rFonts w:ascii="Calibri Light" w:hAnsi="Calibri Light" w:cs="Calibri Light"/>
          <w:i/>
          <w:iCs/>
          <w:noProof/>
          <w:sz w:val="18"/>
        </w:rPr>
        <w:t>Science .</w:t>
      </w:r>
      <w:r w:rsidRPr="00691C61">
        <w:rPr>
          <w:rFonts w:ascii="Calibri Light" w:hAnsi="Calibri Light" w:cs="Calibri Light"/>
          <w:noProof/>
          <w:sz w:val="18"/>
        </w:rPr>
        <w:t xml:space="preserve"> </w:t>
      </w:r>
      <w:r w:rsidRPr="00691C61">
        <w:rPr>
          <w:rFonts w:ascii="Calibri Light" w:hAnsi="Calibri Light" w:cs="Calibri Light"/>
          <w:b/>
          <w:bCs/>
          <w:noProof/>
          <w:sz w:val="18"/>
        </w:rPr>
        <w:t>360</w:t>
      </w:r>
      <w:r w:rsidRPr="00691C61">
        <w:rPr>
          <w:rFonts w:ascii="Calibri Light" w:hAnsi="Calibri Light" w:cs="Calibri Light"/>
          <w:noProof/>
          <w:sz w:val="18"/>
        </w:rPr>
        <w:t>, 642–645. (doi:10.1126/science.aao6868)</w:t>
      </w:r>
    </w:p>
    <w:p w14:paraId="179CB159" w14:textId="53765311" w:rsidR="00DF146F" w:rsidRDefault="00956FB4" w:rsidP="00691C61">
      <w:pPr>
        <w:widowControl w:val="0"/>
        <w:autoSpaceDE w:val="0"/>
        <w:autoSpaceDN w:val="0"/>
        <w:adjustRightInd w:val="0"/>
        <w:ind w:left="640" w:hanging="640"/>
        <w:rPr>
          <w:rFonts w:asciiTheme="majorHAnsi" w:eastAsia="Calibri" w:hAnsiTheme="majorHAnsi" w:cstheme="majorHAnsi"/>
          <w:sz w:val="18"/>
          <w:szCs w:val="18"/>
        </w:rPr>
      </w:pPr>
      <w:r>
        <w:rPr>
          <w:rFonts w:asciiTheme="majorHAnsi" w:eastAsia="Calibri" w:hAnsiTheme="majorHAnsi" w:cstheme="majorHAnsi"/>
          <w:sz w:val="18"/>
          <w:szCs w:val="18"/>
        </w:rPr>
        <w:fldChar w:fldCharType="end"/>
      </w:r>
    </w:p>
    <w:p w14:paraId="7D5D94CE" w14:textId="77777777" w:rsidR="00DD2677" w:rsidRPr="000A293E" w:rsidRDefault="00DD2677" w:rsidP="00691C61">
      <w:pPr>
        <w:widowControl w:val="0"/>
        <w:autoSpaceDE w:val="0"/>
        <w:autoSpaceDN w:val="0"/>
        <w:adjustRightInd w:val="0"/>
        <w:ind w:left="640" w:hanging="640"/>
        <w:rPr>
          <w:rFonts w:asciiTheme="majorHAnsi" w:eastAsia="Calibri" w:hAnsiTheme="majorHAnsi" w:cstheme="majorHAnsi"/>
          <w:b/>
          <w:sz w:val="20"/>
          <w:szCs w:val="20"/>
        </w:rPr>
      </w:pPr>
    </w:p>
    <w:p w14:paraId="714C6C3C" w14:textId="3C63DA15" w:rsidR="00DE4CD0" w:rsidRDefault="00207226" w:rsidP="00691C61">
      <w:pPr>
        <w:spacing w:line="480" w:lineRule="auto"/>
        <w:jc w:val="both"/>
        <w:rPr>
          <w:rFonts w:asciiTheme="majorHAnsi" w:eastAsia="Calibri" w:hAnsiTheme="majorHAnsi" w:cstheme="majorHAnsi"/>
        </w:rPr>
      </w:pPr>
      <w:r w:rsidRPr="000A293E">
        <w:rPr>
          <w:rFonts w:asciiTheme="majorHAnsi" w:eastAsia="Calibri" w:hAnsiTheme="majorHAnsi" w:cstheme="majorHAnsi"/>
          <w:b/>
        </w:rPr>
        <w:t xml:space="preserve">Acknowledgements: </w:t>
      </w:r>
      <w:r w:rsidRPr="000A293E">
        <w:rPr>
          <w:rFonts w:asciiTheme="majorHAnsi" w:eastAsia="Calibri" w:hAnsiTheme="majorHAnsi" w:cstheme="majorHAnsi"/>
        </w:rPr>
        <w:t xml:space="preserve">We thank the Service </w:t>
      </w:r>
      <w:proofErr w:type="spellStart"/>
      <w:r w:rsidRPr="000A293E">
        <w:rPr>
          <w:rFonts w:asciiTheme="majorHAnsi" w:eastAsia="Calibri" w:hAnsiTheme="majorHAnsi" w:cstheme="majorHAnsi"/>
        </w:rPr>
        <w:t>d’Observatoire</w:t>
      </w:r>
      <w:proofErr w:type="spellEnd"/>
      <w:r w:rsidRPr="000A293E">
        <w:rPr>
          <w:rFonts w:asciiTheme="majorHAnsi" w:eastAsia="Calibri" w:hAnsiTheme="majorHAnsi" w:cstheme="majorHAnsi"/>
        </w:rPr>
        <w:t xml:space="preserve"> CORAIL (SO CORAIL)</w:t>
      </w:r>
      <w:r w:rsidR="008C4ACD">
        <w:rPr>
          <w:rFonts w:asciiTheme="majorHAnsi" w:eastAsia="Calibri" w:hAnsiTheme="majorHAnsi" w:cstheme="majorHAnsi"/>
        </w:rPr>
        <w:t>.</w:t>
      </w:r>
      <w:r w:rsidRPr="000A293E">
        <w:rPr>
          <w:rFonts w:asciiTheme="majorHAnsi" w:eastAsia="Calibri" w:hAnsiTheme="majorHAnsi" w:cstheme="majorHAnsi"/>
        </w:rPr>
        <w:t xml:space="preserve"> </w:t>
      </w:r>
      <w:r w:rsidRPr="000A293E">
        <w:rPr>
          <w:rFonts w:asciiTheme="majorHAnsi" w:eastAsia="Calibri" w:hAnsiTheme="majorHAnsi" w:cstheme="majorHAnsi"/>
          <w:b/>
        </w:rPr>
        <w:t xml:space="preserve">Funding: </w:t>
      </w:r>
      <w:r w:rsidRPr="000A293E">
        <w:rPr>
          <w:rFonts w:asciiTheme="majorHAnsi" w:eastAsia="Calibri" w:hAnsiTheme="majorHAnsi" w:cstheme="majorHAnsi"/>
        </w:rPr>
        <w:t>This research was supported by the BNP Foundation (Reef Services Project), the French Polynesian government (</w:t>
      </w:r>
      <w:proofErr w:type="spellStart"/>
      <w:r w:rsidRPr="000A293E">
        <w:rPr>
          <w:rFonts w:asciiTheme="majorHAnsi" w:eastAsia="Calibri" w:hAnsiTheme="majorHAnsi" w:cstheme="majorHAnsi"/>
        </w:rPr>
        <w:t>RisqueRecif</w:t>
      </w:r>
      <w:proofErr w:type="spellEnd"/>
      <w:r w:rsidRPr="000A293E">
        <w:rPr>
          <w:rFonts w:asciiTheme="majorHAnsi" w:eastAsia="Calibri" w:hAnsiTheme="majorHAnsi" w:cstheme="majorHAnsi"/>
        </w:rPr>
        <w:t xml:space="preserve"> Project), the </w:t>
      </w:r>
      <w:proofErr w:type="spellStart"/>
      <w:r w:rsidRPr="000A293E">
        <w:rPr>
          <w:rFonts w:asciiTheme="majorHAnsi" w:eastAsia="Calibri" w:hAnsiTheme="majorHAnsi" w:cstheme="majorHAnsi"/>
        </w:rPr>
        <w:t>Fondation</w:t>
      </w:r>
      <w:proofErr w:type="spellEnd"/>
      <w:r w:rsidRPr="000A293E">
        <w:rPr>
          <w:rFonts w:asciiTheme="majorHAnsi" w:eastAsia="Calibri" w:hAnsiTheme="majorHAnsi" w:cstheme="majorHAnsi"/>
        </w:rPr>
        <w:t xml:space="preserve"> de France (Acid Reefs project) the </w:t>
      </w:r>
      <w:proofErr w:type="spellStart"/>
      <w:r w:rsidRPr="000A293E">
        <w:rPr>
          <w:rFonts w:asciiTheme="majorHAnsi" w:eastAsia="Calibri" w:hAnsiTheme="majorHAnsi" w:cstheme="majorHAnsi"/>
        </w:rPr>
        <w:t>Fondation</w:t>
      </w:r>
      <w:proofErr w:type="spellEnd"/>
      <w:r w:rsidRPr="000A293E">
        <w:rPr>
          <w:rFonts w:asciiTheme="majorHAnsi" w:eastAsia="Calibri" w:hAnsiTheme="majorHAnsi" w:cstheme="majorHAnsi"/>
        </w:rPr>
        <w:t xml:space="preserve"> pour la Recherche et </w:t>
      </w:r>
      <w:proofErr w:type="spellStart"/>
      <w:r w:rsidRPr="000A293E">
        <w:rPr>
          <w:rFonts w:asciiTheme="majorHAnsi" w:eastAsia="Calibri" w:hAnsiTheme="majorHAnsi" w:cstheme="majorHAnsi"/>
        </w:rPr>
        <w:t>Biodiversité</w:t>
      </w:r>
      <w:proofErr w:type="spellEnd"/>
      <w:r w:rsidRPr="000A293E">
        <w:rPr>
          <w:rFonts w:asciiTheme="majorHAnsi" w:eastAsia="Calibri" w:hAnsiTheme="majorHAnsi" w:cstheme="majorHAnsi"/>
        </w:rPr>
        <w:t xml:space="preserve"> and </w:t>
      </w:r>
      <w:proofErr w:type="spellStart"/>
      <w:r w:rsidRPr="000A293E">
        <w:rPr>
          <w:rFonts w:asciiTheme="majorHAnsi" w:eastAsia="Calibri" w:hAnsiTheme="majorHAnsi" w:cstheme="majorHAnsi"/>
        </w:rPr>
        <w:t>Ministère</w:t>
      </w:r>
      <w:proofErr w:type="spellEnd"/>
      <w:r w:rsidRPr="000A293E">
        <w:rPr>
          <w:rFonts w:asciiTheme="majorHAnsi" w:eastAsia="Calibri" w:hAnsiTheme="majorHAnsi" w:cstheme="majorHAnsi"/>
        </w:rPr>
        <w:t xml:space="preserve"> de la Transition </w:t>
      </w:r>
      <w:proofErr w:type="spellStart"/>
      <w:r w:rsidRPr="000A293E">
        <w:rPr>
          <w:rFonts w:asciiTheme="majorHAnsi" w:eastAsia="Calibri" w:hAnsiTheme="majorHAnsi" w:cstheme="majorHAnsi"/>
        </w:rPr>
        <w:t>Ecologique</w:t>
      </w:r>
      <w:proofErr w:type="spellEnd"/>
      <w:r w:rsidRPr="000A293E">
        <w:rPr>
          <w:rFonts w:asciiTheme="majorHAnsi" w:eastAsia="Calibri" w:hAnsiTheme="majorHAnsi" w:cstheme="majorHAnsi"/>
        </w:rPr>
        <w:t xml:space="preserve"> et </w:t>
      </w:r>
      <w:proofErr w:type="spellStart"/>
      <w:r w:rsidRPr="000A293E">
        <w:rPr>
          <w:rFonts w:asciiTheme="majorHAnsi" w:eastAsia="Calibri" w:hAnsiTheme="majorHAnsi" w:cstheme="majorHAnsi"/>
        </w:rPr>
        <w:t>Solidaire</w:t>
      </w:r>
      <w:proofErr w:type="spellEnd"/>
      <w:r w:rsidRPr="000A293E">
        <w:rPr>
          <w:rFonts w:asciiTheme="majorHAnsi" w:eastAsia="Calibri" w:hAnsiTheme="majorHAnsi" w:cstheme="majorHAnsi"/>
        </w:rPr>
        <w:t xml:space="preserve"> (Acid Reefs 2 project). VP was supported by the </w:t>
      </w:r>
      <w:proofErr w:type="spellStart"/>
      <w:r w:rsidRPr="000A293E">
        <w:rPr>
          <w:rFonts w:asciiTheme="majorHAnsi" w:eastAsia="Calibri" w:hAnsiTheme="majorHAnsi" w:cstheme="majorHAnsi"/>
        </w:rPr>
        <w:t>Institut</w:t>
      </w:r>
      <w:proofErr w:type="spellEnd"/>
      <w:r w:rsidRPr="000A293E">
        <w:rPr>
          <w:rFonts w:asciiTheme="majorHAnsi" w:eastAsia="Calibri" w:hAnsiTheme="majorHAnsi" w:cstheme="majorHAnsi"/>
        </w:rPr>
        <w:t xml:space="preserve"> </w:t>
      </w:r>
      <w:proofErr w:type="spellStart"/>
      <w:r w:rsidRPr="000A293E">
        <w:rPr>
          <w:rFonts w:asciiTheme="majorHAnsi" w:eastAsia="Calibri" w:hAnsiTheme="majorHAnsi" w:cstheme="majorHAnsi"/>
        </w:rPr>
        <w:t>Universitaire</w:t>
      </w:r>
      <w:proofErr w:type="spellEnd"/>
      <w:r w:rsidRPr="000A293E">
        <w:rPr>
          <w:rFonts w:asciiTheme="majorHAnsi" w:eastAsia="Calibri" w:hAnsiTheme="majorHAnsi" w:cstheme="majorHAnsi"/>
        </w:rPr>
        <w:t xml:space="preserve"> de France (IUF). </w:t>
      </w:r>
      <w:r w:rsidRPr="000A293E">
        <w:rPr>
          <w:rFonts w:asciiTheme="majorHAnsi" w:eastAsia="Calibri" w:hAnsiTheme="majorHAnsi" w:cstheme="majorHAnsi"/>
          <w:b/>
        </w:rPr>
        <w:t xml:space="preserve">Author contributions: </w:t>
      </w:r>
      <w:r w:rsidRPr="000A293E">
        <w:rPr>
          <w:rFonts w:asciiTheme="majorHAnsi" w:eastAsia="Calibri" w:hAnsiTheme="majorHAnsi" w:cstheme="majorHAnsi"/>
        </w:rPr>
        <w:t>J.C</w:t>
      </w:r>
      <w:r w:rsidR="00DE4CD0">
        <w:rPr>
          <w:rFonts w:asciiTheme="majorHAnsi" w:eastAsia="Calibri" w:hAnsiTheme="majorHAnsi" w:cstheme="majorHAnsi"/>
        </w:rPr>
        <w:t>, H.R, D.B</w:t>
      </w:r>
      <w:r w:rsidRPr="000A293E">
        <w:rPr>
          <w:rFonts w:asciiTheme="majorHAnsi" w:eastAsia="Calibri" w:hAnsiTheme="majorHAnsi" w:cstheme="majorHAnsi"/>
        </w:rPr>
        <w:t xml:space="preserve"> and V.P conceived the idea and methods. J.C, A.M, B.E and U.C performed the incubation experiments. J.C. performed the photogrammetry. J.C. created the </w:t>
      </w:r>
      <w:r w:rsidR="00DE4CD0">
        <w:rPr>
          <w:rFonts w:asciiTheme="majorHAnsi" w:eastAsia="Calibri" w:hAnsiTheme="majorHAnsi" w:cstheme="majorHAnsi"/>
        </w:rPr>
        <w:t>metabolic</w:t>
      </w:r>
      <w:r w:rsidRPr="000A293E">
        <w:rPr>
          <w:rFonts w:asciiTheme="majorHAnsi" w:eastAsia="Calibri" w:hAnsiTheme="majorHAnsi" w:cstheme="majorHAnsi"/>
        </w:rPr>
        <w:t xml:space="preserve"> model. J.C wrote the first draft of the paper, and all co-authors contributed to revisions and approved the final draft.</w:t>
      </w:r>
      <w:r w:rsidRPr="000A293E">
        <w:rPr>
          <w:rFonts w:asciiTheme="majorHAnsi" w:eastAsia="Calibri" w:hAnsiTheme="majorHAnsi" w:cstheme="majorHAnsi"/>
          <w:color w:val="211E1E"/>
        </w:rPr>
        <w:t xml:space="preserve"> </w:t>
      </w:r>
      <w:r w:rsidRPr="000A293E">
        <w:rPr>
          <w:rFonts w:asciiTheme="majorHAnsi" w:eastAsia="Calibri" w:hAnsiTheme="majorHAnsi" w:cstheme="majorHAnsi"/>
          <w:b/>
        </w:rPr>
        <w:t>Competing interests</w:t>
      </w:r>
      <w:r w:rsidRPr="000A293E">
        <w:rPr>
          <w:rFonts w:asciiTheme="majorHAnsi" w:eastAsia="Calibri" w:hAnsiTheme="majorHAnsi" w:cstheme="majorHAnsi"/>
        </w:rPr>
        <w:t xml:space="preserve">: None declared. </w:t>
      </w:r>
      <w:r w:rsidRPr="000A293E">
        <w:rPr>
          <w:rFonts w:asciiTheme="majorHAnsi" w:eastAsia="Calibri" w:hAnsiTheme="majorHAnsi" w:cstheme="majorHAnsi"/>
          <w:b/>
        </w:rPr>
        <w:t xml:space="preserve">Data availability: </w:t>
      </w:r>
      <w:r w:rsidRPr="000A293E">
        <w:rPr>
          <w:rFonts w:asciiTheme="majorHAnsi" w:eastAsia="Calibri" w:hAnsiTheme="majorHAnsi" w:cstheme="majorHAnsi"/>
        </w:rPr>
        <w:t xml:space="preserve">Code and data are available on </w:t>
      </w:r>
      <w:hyperlink r:id="rId14">
        <w:r w:rsidRPr="000A293E">
          <w:rPr>
            <w:rFonts w:asciiTheme="majorHAnsi" w:eastAsia="Calibri" w:hAnsiTheme="majorHAnsi" w:cstheme="majorHAnsi"/>
            <w:color w:val="0563C1"/>
            <w:u w:val="single"/>
          </w:rPr>
          <w:t>https://github.com/JayCrlt/Coral_Physiology</w:t>
        </w:r>
      </w:hyperlink>
      <w:r w:rsidRPr="000A293E">
        <w:rPr>
          <w:rFonts w:asciiTheme="majorHAnsi" w:eastAsia="Calibri" w:hAnsiTheme="majorHAnsi" w:cstheme="majorHAnsi"/>
        </w:rPr>
        <w:t xml:space="preserve"> </w:t>
      </w:r>
    </w:p>
    <w:p w14:paraId="28F6D522" w14:textId="6C649388" w:rsidR="00EA1F6E" w:rsidRDefault="00207226" w:rsidP="00691C61">
      <w:pPr>
        <w:spacing w:line="360" w:lineRule="auto"/>
        <w:jc w:val="both"/>
        <w:rPr>
          <w:rFonts w:asciiTheme="majorHAnsi" w:eastAsia="Calibri" w:hAnsiTheme="majorHAnsi" w:cstheme="majorHAnsi"/>
          <w:color w:val="000000"/>
        </w:rPr>
      </w:pPr>
      <w:r w:rsidRPr="000A293E">
        <w:rPr>
          <w:rFonts w:asciiTheme="majorHAnsi" w:hAnsiTheme="majorHAnsi" w:cstheme="majorHAnsi"/>
        </w:rPr>
        <w:br w:type="page"/>
      </w:r>
      <w:commentRangeStart w:id="370"/>
      <w:r w:rsidR="00720B93">
        <w:rPr>
          <w:rFonts w:asciiTheme="majorHAnsi" w:eastAsia="Calibri" w:hAnsiTheme="majorHAnsi" w:cstheme="majorHAnsi"/>
          <w:color w:val="000000"/>
        </w:rPr>
        <w:lastRenderedPageBreak/>
        <w:t xml:space="preserve">Table 1 | </w:t>
      </w:r>
      <w:r w:rsidR="00DA235C">
        <w:rPr>
          <w:rFonts w:asciiTheme="majorHAnsi" w:eastAsia="Calibri" w:hAnsiTheme="majorHAnsi" w:cstheme="majorHAnsi"/>
          <w:color w:val="000000"/>
        </w:rPr>
        <w:t xml:space="preserve">Different </w:t>
      </w:r>
      <w:commentRangeEnd w:id="370"/>
      <w:r w:rsidR="00D025AB">
        <w:rPr>
          <w:rStyle w:val="CommentReference"/>
        </w:rPr>
        <w:commentReference w:id="370"/>
      </w:r>
      <w:r w:rsidR="00DA235C">
        <w:rPr>
          <w:rFonts w:asciiTheme="majorHAnsi" w:eastAsia="Calibri" w:hAnsiTheme="majorHAnsi" w:cstheme="majorHAnsi"/>
          <w:color w:val="000000"/>
        </w:rPr>
        <w:t xml:space="preserve">regression shapes and ecological implications according to the slope and the intercept of </w:t>
      </w:r>
      <w:r w:rsidR="00DA235C" w:rsidRPr="000A293E">
        <w:rPr>
          <w:rFonts w:asciiTheme="majorHAnsi" w:eastAsia="Calibri" w:hAnsiTheme="majorHAnsi" w:cstheme="majorHAnsi"/>
          <w:color w:val="000000"/>
        </w:rPr>
        <w:t xml:space="preserve">the power-law regression: y = </w:t>
      </w:r>
      <w:r w:rsidR="00DA235C" w:rsidRPr="000A293E">
        <w:rPr>
          <w:rFonts w:ascii="Cambria Math" w:eastAsia="Cambria Math" w:hAnsi="Cambria Math" w:cs="Cambria Math"/>
          <w:color w:val="000000"/>
        </w:rPr>
        <w:t>⍺</w:t>
      </w:r>
      <w:r w:rsidR="00DA235C" w:rsidRPr="000A293E">
        <w:rPr>
          <w:rFonts w:asciiTheme="majorHAnsi" w:eastAsia="Calibri" w:hAnsiTheme="majorHAnsi" w:cstheme="majorHAnsi"/>
          <w:color w:val="000000"/>
        </w:rPr>
        <w:t>x</w:t>
      </w:r>
      <w:r w:rsidR="00DA235C" w:rsidRPr="000A293E">
        <w:rPr>
          <w:rFonts w:asciiTheme="majorHAnsi" w:eastAsia="Calibri" w:hAnsiTheme="majorHAnsi" w:cstheme="majorHAnsi"/>
          <w:color w:val="000000"/>
          <w:vertAlign w:val="superscript"/>
        </w:rPr>
        <w:t>β</w:t>
      </w:r>
      <w:r w:rsidR="00DA235C" w:rsidRPr="000A293E">
        <w:rPr>
          <w:rFonts w:asciiTheme="majorHAnsi" w:eastAsia="Calibri" w:hAnsiTheme="majorHAnsi" w:cstheme="majorHAnsi"/>
          <w:color w:val="000000"/>
        </w:rPr>
        <w:t xml:space="preserve">. The current equation may also be written as: log(y) = β.log(x) + </w:t>
      </w:r>
      <w:proofErr w:type="gramStart"/>
      <w:r w:rsidR="00357169">
        <w:rPr>
          <w:rFonts w:asciiTheme="majorHAnsi" w:eastAsia="Calibri" w:hAnsiTheme="majorHAnsi" w:cstheme="majorHAnsi"/>
          <w:color w:val="000000"/>
        </w:rPr>
        <w:t>log(</w:t>
      </w:r>
      <w:proofErr w:type="gramEnd"/>
      <w:r w:rsidR="00DA235C" w:rsidRPr="000A293E">
        <w:rPr>
          <w:rFonts w:ascii="Cambria Math" w:eastAsia="Cambria Math" w:hAnsi="Cambria Math" w:cs="Cambria Math"/>
          <w:color w:val="000000"/>
        </w:rPr>
        <w:t>⍺</w:t>
      </w:r>
      <w:r w:rsidR="00357169">
        <w:rPr>
          <w:rFonts w:ascii="Cambria Math" w:eastAsia="Cambria Math" w:hAnsi="Cambria Math" w:cs="Cambria Math"/>
          <w:color w:val="000000"/>
        </w:rPr>
        <w:t>)</w:t>
      </w:r>
      <w:r w:rsidR="00DA235C" w:rsidRPr="000A293E">
        <w:rPr>
          <w:rFonts w:asciiTheme="majorHAnsi" w:eastAsia="Calibri" w:hAnsiTheme="majorHAnsi" w:cstheme="majorHAnsi"/>
          <w:color w:val="000000"/>
        </w:rPr>
        <w:t xml:space="preserve"> where x represents the surface area and y, the metabolic rate</w:t>
      </w:r>
      <w:r w:rsidR="00E2164F">
        <w:rPr>
          <w:rFonts w:asciiTheme="majorHAnsi" w:eastAsia="Calibri" w:hAnsiTheme="majorHAnsi" w:cstheme="majorHAnsi"/>
          <w:color w:val="000000"/>
        </w:rPr>
        <w:t xml:space="preserve"> </w:t>
      </w:r>
      <w:r w:rsidR="00DA235C">
        <w:rPr>
          <w:rFonts w:asciiTheme="majorHAnsi" w:eastAsia="Calibri" w:hAnsiTheme="majorHAnsi" w:cstheme="majorHAnsi"/>
          <w:color w:val="000000"/>
        </w:rPr>
        <w:t>(see Fig. S1)</w:t>
      </w:r>
    </w:p>
    <w:p w14:paraId="205B3FA3" w14:textId="77777777" w:rsidR="00720B93" w:rsidRDefault="00720B93">
      <w:pPr>
        <w:jc w:val="both"/>
        <w:rPr>
          <w:rFonts w:asciiTheme="majorHAnsi" w:eastAsia="Calibri" w:hAnsiTheme="majorHAnsi" w:cstheme="majorHAnsi"/>
          <w:color w:val="000000"/>
        </w:rPr>
      </w:pPr>
    </w:p>
    <w:tbl>
      <w:tblPr>
        <w:tblStyle w:val="TableGrid"/>
        <w:tblW w:w="9072" w:type="dxa"/>
        <w:tblInd w:w="-5" w:type="dxa"/>
        <w:tblLook w:val="04A0" w:firstRow="1" w:lastRow="0" w:firstColumn="1" w:lastColumn="0" w:noHBand="0" w:noVBand="1"/>
      </w:tblPr>
      <w:tblGrid>
        <w:gridCol w:w="974"/>
        <w:gridCol w:w="957"/>
        <w:gridCol w:w="1757"/>
        <w:gridCol w:w="5384"/>
      </w:tblGrid>
      <w:tr w:rsidR="00D740B9" w14:paraId="0F0BBECA" w14:textId="77777777" w:rsidTr="00D740B9">
        <w:tc>
          <w:tcPr>
            <w:tcW w:w="993" w:type="dxa"/>
            <w:vAlign w:val="center"/>
          </w:tcPr>
          <w:p w14:paraId="67A51239" w14:textId="77777777" w:rsidR="00EA1F6E" w:rsidRPr="006109F6" w:rsidRDefault="00EA1F6E"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Slope</w:t>
            </w:r>
          </w:p>
        </w:tc>
        <w:tc>
          <w:tcPr>
            <w:tcW w:w="656" w:type="dxa"/>
            <w:vAlign w:val="center"/>
          </w:tcPr>
          <w:p w14:paraId="42B915E2" w14:textId="77777777" w:rsidR="00EA1F6E" w:rsidRPr="006109F6" w:rsidRDefault="00EA1F6E"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Intercept</w:t>
            </w:r>
          </w:p>
        </w:tc>
        <w:tc>
          <w:tcPr>
            <w:tcW w:w="1797" w:type="dxa"/>
            <w:vAlign w:val="center"/>
          </w:tcPr>
          <w:p w14:paraId="51895EA2" w14:textId="77777777" w:rsidR="00EA1F6E" w:rsidRPr="006109F6" w:rsidRDefault="00E829A0"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Regression s</w:t>
            </w:r>
            <w:r w:rsidR="00EA1F6E" w:rsidRPr="006109F6">
              <w:rPr>
                <w:rFonts w:asciiTheme="majorHAnsi" w:hAnsiTheme="majorHAnsi" w:cstheme="majorHAnsi"/>
                <w:b/>
                <w:bCs/>
                <w:sz w:val="20"/>
                <w:szCs w:val="20"/>
              </w:rPr>
              <w:t>hape</w:t>
            </w:r>
          </w:p>
        </w:tc>
        <w:tc>
          <w:tcPr>
            <w:tcW w:w="5626" w:type="dxa"/>
            <w:vAlign w:val="center"/>
          </w:tcPr>
          <w:p w14:paraId="1E005D65" w14:textId="77777777" w:rsidR="00EA1F6E" w:rsidRPr="006109F6" w:rsidRDefault="00EA1F6E"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Ecological implications</w:t>
            </w:r>
          </w:p>
        </w:tc>
      </w:tr>
      <w:tr w:rsidR="00552C7D" w14:paraId="46CE2E55" w14:textId="77777777" w:rsidTr="00D740B9">
        <w:tc>
          <w:tcPr>
            <w:tcW w:w="993" w:type="dxa"/>
            <w:vMerge w:val="restart"/>
            <w:vAlign w:val="center"/>
          </w:tcPr>
          <w:p w14:paraId="50A30FB7"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&lt; 0</w:t>
            </w:r>
          </w:p>
        </w:tc>
        <w:tc>
          <w:tcPr>
            <w:tcW w:w="656" w:type="dxa"/>
            <w:vAlign w:val="center"/>
          </w:tcPr>
          <w:p w14:paraId="1A9ED27F"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59FE2502"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concave up, decreasing</w:t>
            </w:r>
          </w:p>
        </w:tc>
        <w:tc>
          <w:tcPr>
            <w:tcW w:w="5626" w:type="dxa"/>
            <w:vAlign w:val="center"/>
          </w:tcPr>
          <w:p w14:paraId="05DE9386"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Fast positive decrease of the metabolic activity following by a slower positive decrease of the metabolic activity along the coral size gradient</w:t>
            </w:r>
          </w:p>
        </w:tc>
      </w:tr>
      <w:tr w:rsidR="00552C7D" w14:paraId="4A36F0D9" w14:textId="77777777" w:rsidTr="00D740B9">
        <w:tc>
          <w:tcPr>
            <w:tcW w:w="993" w:type="dxa"/>
            <w:vMerge/>
            <w:vAlign w:val="center"/>
          </w:tcPr>
          <w:p w14:paraId="6ED444A0"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60598E7B"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66BBF54C"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concave down, increasing</w:t>
            </w:r>
          </w:p>
        </w:tc>
        <w:tc>
          <w:tcPr>
            <w:tcW w:w="5626" w:type="dxa"/>
            <w:vAlign w:val="center"/>
          </w:tcPr>
          <w:p w14:paraId="53BE6509"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Fast </w:t>
            </w:r>
            <w:r w:rsidR="00E73AED"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increase of the metabolic activity following by</w:t>
            </w:r>
            <w:r w:rsidR="00E73AED"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slower</w:t>
            </w:r>
            <w:r w:rsidR="00E73AED" w:rsidRPr="00720B93">
              <w:rPr>
                <w:rFonts w:asciiTheme="majorHAnsi" w:hAnsiTheme="majorHAnsi" w:cstheme="majorHAnsi"/>
                <w:sz w:val="22"/>
                <w:szCs w:val="22"/>
              </w:rPr>
              <w:t xml:space="preserve"> negative increase</w:t>
            </w:r>
            <w:r w:rsidR="006109F6" w:rsidRPr="00720B93">
              <w:rPr>
                <w:rFonts w:asciiTheme="majorHAnsi" w:hAnsiTheme="majorHAnsi" w:cstheme="majorHAnsi"/>
                <w:sz w:val="22"/>
                <w:szCs w:val="22"/>
              </w:rPr>
              <w:t xml:space="preserve"> of the metabolic</w:t>
            </w:r>
            <w:r w:rsidRPr="00720B93">
              <w:rPr>
                <w:rFonts w:asciiTheme="majorHAnsi" w:hAnsiTheme="majorHAnsi" w:cstheme="majorHAnsi"/>
                <w:sz w:val="22"/>
                <w:szCs w:val="22"/>
              </w:rPr>
              <w:t xml:space="preserve"> activity along the coral size gradient</w:t>
            </w:r>
          </w:p>
        </w:tc>
      </w:tr>
      <w:tr w:rsidR="00552C7D" w14:paraId="1CA22106" w14:textId="77777777" w:rsidTr="00D740B9">
        <w:tc>
          <w:tcPr>
            <w:tcW w:w="993" w:type="dxa"/>
            <w:vMerge w:val="restart"/>
            <w:vAlign w:val="center"/>
          </w:tcPr>
          <w:p w14:paraId="38C281DC"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 0</w:t>
            </w:r>
          </w:p>
        </w:tc>
        <w:tc>
          <w:tcPr>
            <w:tcW w:w="656" w:type="dxa"/>
            <w:vAlign w:val="center"/>
          </w:tcPr>
          <w:p w14:paraId="18FCA446"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Merge w:val="restart"/>
            <w:vAlign w:val="center"/>
          </w:tcPr>
          <w:p w14:paraId="2F36D29E"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Constant</w:t>
            </w:r>
          </w:p>
        </w:tc>
        <w:tc>
          <w:tcPr>
            <w:tcW w:w="5626" w:type="dxa"/>
            <w:vMerge w:val="restart"/>
            <w:vAlign w:val="center"/>
          </w:tcPr>
          <w:p w14:paraId="653AD249"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Constant metabolic activity along the coral size gradient</w:t>
            </w:r>
            <w:r w:rsidR="006109F6" w:rsidRPr="00720B93">
              <w:rPr>
                <w:rFonts w:asciiTheme="majorHAnsi" w:hAnsiTheme="majorHAnsi" w:cstheme="majorHAnsi"/>
                <w:sz w:val="22"/>
                <w:szCs w:val="22"/>
              </w:rPr>
              <w:t xml:space="preserve"> (respectively positive or negative)</w:t>
            </w:r>
          </w:p>
        </w:tc>
      </w:tr>
      <w:tr w:rsidR="00552C7D" w14:paraId="6466895D" w14:textId="77777777" w:rsidTr="00D740B9">
        <w:tc>
          <w:tcPr>
            <w:tcW w:w="993" w:type="dxa"/>
            <w:vMerge/>
            <w:vAlign w:val="center"/>
          </w:tcPr>
          <w:p w14:paraId="12D9A93E"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433E5CA1"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Merge/>
            <w:vAlign w:val="center"/>
          </w:tcPr>
          <w:p w14:paraId="4A7473AA" w14:textId="77777777" w:rsidR="00552C7D" w:rsidRPr="00E73AED" w:rsidRDefault="00552C7D" w:rsidP="00E73AED">
            <w:pPr>
              <w:jc w:val="center"/>
              <w:rPr>
                <w:rFonts w:asciiTheme="majorHAnsi" w:hAnsiTheme="majorHAnsi" w:cstheme="majorHAnsi"/>
                <w:sz w:val="20"/>
                <w:szCs w:val="20"/>
              </w:rPr>
            </w:pPr>
          </w:p>
        </w:tc>
        <w:tc>
          <w:tcPr>
            <w:tcW w:w="5626" w:type="dxa"/>
            <w:vMerge/>
            <w:vAlign w:val="center"/>
          </w:tcPr>
          <w:p w14:paraId="70861F2A" w14:textId="77777777" w:rsidR="00552C7D" w:rsidRPr="00720B93" w:rsidRDefault="00552C7D" w:rsidP="00E73AED">
            <w:pPr>
              <w:rPr>
                <w:rFonts w:asciiTheme="majorHAnsi" w:hAnsiTheme="majorHAnsi" w:cstheme="majorHAnsi"/>
                <w:sz w:val="22"/>
                <w:szCs w:val="22"/>
              </w:rPr>
            </w:pPr>
          </w:p>
        </w:tc>
      </w:tr>
      <w:tr w:rsidR="00552C7D" w14:paraId="369791FB" w14:textId="77777777" w:rsidTr="00D740B9">
        <w:tc>
          <w:tcPr>
            <w:tcW w:w="993" w:type="dxa"/>
            <w:vMerge w:val="restart"/>
            <w:vAlign w:val="center"/>
          </w:tcPr>
          <w:p w14:paraId="4CB09F68"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0 &lt; ß &lt; 1</w:t>
            </w:r>
          </w:p>
        </w:tc>
        <w:tc>
          <w:tcPr>
            <w:tcW w:w="656" w:type="dxa"/>
            <w:vAlign w:val="center"/>
          </w:tcPr>
          <w:p w14:paraId="2EE044D4"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6CBD5001"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concave down, increasing</w:t>
            </w:r>
          </w:p>
        </w:tc>
        <w:tc>
          <w:tcPr>
            <w:tcW w:w="5626" w:type="dxa"/>
            <w:vAlign w:val="center"/>
          </w:tcPr>
          <w:p w14:paraId="35B33225"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Fast </w:t>
            </w:r>
            <w:r w:rsidR="006109F6" w:rsidRPr="00720B93">
              <w:rPr>
                <w:rFonts w:asciiTheme="majorHAnsi" w:hAnsiTheme="majorHAnsi" w:cstheme="majorHAnsi"/>
                <w:sz w:val="22"/>
                <w:szCs w:val="22"/>
              </w:rPr>
              <w:t xml:space="preserve">positive </w:t>
            </w:r>
            <w:r w:rsidRPr="00720B93">
              <w:rPr>
                <w:rFonts w:asciiTheme="majorHAnsi" w:hAnsiTheme="majorHAnsi" w:cstheme="majorHAnsi"/>
                <w:sz w:val="22"/>
                <w:szCs w:val="22"/>
              </w:rPr>
              <w:t>increase of the metabolic activity following by</w:t>
            </w:r>
            <w:r w:rsidR="006109F6" w:rsidRPr="00720B93">
              <w:rPr>
                <w:rFonts w:asciiTheme="majorHAnsi" w:hAnsiTheme="majorHAnsi" w:cstheme="majorHAnsi"/>
                <w:sz w:val="22"/>
                <w:szCs w:val="22"/>
              </w:rPr>
              <w:t xml:space="preserve"> a </w:t>
            </w:r>
            <w:r w:rsidRPr="00720B93">
              <w:rPr>
                <w:rFonts w:asciiTheme="majorHAnsi" w:hAnsiTheme="majorHAnsi" w:cstheme="majorHAnsi"/>
                <w:sz w:val="22"/>
                <w:szCs w:val="22"/>
              </w:rPr>
              <w:t xml:space="preserve">slower </w:t>
            </w:r>
            <w:r w:rsidR="006109F6" w:rsidRPr="00720B93">
              <w:rPr>
                <w:rFonts w:asciiTheme="majorHAnsi" w:hAnsiTheme="majorHAnsi" w:cstheme="majorHAnsi"/>
                <w:sz w:val="22"/>
                <w:szCs w:val="22"/>
              </w:rPr>
              <w:t xml:space="preserve">positive increase of the </w:t>
            </w:r>
            <w:r w:rsidRPr="00720B93">
              <w:rPr>
                <w:rFonts w:asciiTheme="majorHAnsi" w:hAnsiTheme="majorHAnsi" w:cstheme="majorHAnsi"/>
                <w:sz w:val="22"/>
                <w:szCs w:val="22"/>
              </w:rPr>
              <w:t xml:space="preserve">metabolic activity along the coral size gradient </w:t>
            </w:r>
          </w:p>
        </w:tc>
      </w:tr>
      <w:tr w:rsidR="00552C7D" w14:paraId="7C7C4D2E" w14:textId="77777777" w:rsidTr="00D740B9">
        <w:tc>
          <w:tcPr>
            <w:tcW w:w="993" w:type="dxa"/>
            <w:vMerge/>
            <w:vAlign w:val="center"/>
          </w:tcPr>
          <w:p w14:paraId="6FC80A2B"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683B1878"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3E268F62"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concave up, decreasing</w:t>
            </w:r>
          </w:p>
        </w:tc>
        <w:tc>
          <w:tcPr>
            <w:tcW w:w="5626" w:type="dxa"/>
            <w:vAlign w:val="center"/>
          </w:tcPr>
          <w:p w14:paraId="685769A2"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Fast </w:t>
            </w:r>
            <w:r w:rsidR="006109F6"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decrease of the metabolic activity following by</w:t>
            </w:r>
            <w:r w:rsidR="006109F6"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slower</w:t>
            </w:r>
            <w:r w:rsidR="006109F6" w:rsidRPr="00720B93">
              <w:rPr>
                <w:rFonts w:asciiTheme="majorHAnsi" w:hAnsiTheme="majorHAnsi" w:cstheme="majorHAnsi"/>
                <w:sz w:val="22"/>
                <w:szCs w:val="22"/>
              </w:rPr>
              <w:t xml:space="preserve"> negative decrease of the</w:t>
            </w:r>
            <w:r w:rsidRPr="00720B93">
              <w:rPr>
                <w:rFonts w:asciiTheme="majorHAnsi" w:hAnsiTheme="majorHAnsi" w:cstheme="majorHAnsi"/>
                <w:sz w:val="22"/>
                <w:szCs w:val="22"/>
              </w:rPr>
              <w:t xml:space="preserve"> metabolic activity along the coral size gradient</w:t>
            </w:r>
          </w:p>
        </w:tc>
      </w:tr>
      <w:tr w:rsidR="00552C7D" w14:paraId="7D6F38EA" w14:textId="77777777" w:rsidTr="00D740B9">
        <w:tc>
          <w:tcPr>
            <w:tcW w:w="993" w:type="dxa"/>
            <w:vMerge w:val="restart"/>
            <w:vAlign w:val="center"/>
          </w:tcPr>
          <w:p w14:paraId="47A9DC0A"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 1</w:t>
            </w:r>
          </w:p>
        </w:tc>
        <w:tc>
          <w:tcPr>
            <w:tcW w:w="656" w:type="dxa"/>
            <w:vAlign w:val="center"/>
          </w:tcPr>
          <w:p w14:paraId="5A6B4F10"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61C4F413"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linear up, increasing</w:t>
            </w:r>
          </w:p>
        </w:tc>
        <w:tc>
          <w:tcPr>
            <w:tcW w:w="5626" w:type="dxa"/>
            <w:vAlign w:val="center"/>
          </w:tcPr>
          <w:p w14:paraId="5BD45FE2"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Proportional </w:t>
            </w:r>
            <w:r w:rsidR="006109F6" w:rsidRPr="00720B93">
              <w:rPr>
                <w:rFonts w:asciiTheme="majorHAnsi" w:hAnsiTheme="majorHAnsi" w:cstheme="majorHAnsi"/>
                <w:sz w:val="22"/>
                <w:szCs w:val="22"/>
              </w:rPr>
              <w:t xml:space="preserve">positive </w:t>
            </w:r>
            <w:r w:rsidRPr="00720B93">
              <w:rPr>
                <w:rFonts w:asciiTheme="majorHAnsi" w:hAnsiTheme="majorHAnsi" w:cstheme="majorHAnsi"/>
                <w:sz w:val="22"/>
                <w:szCs w:val="22"/>
              </w:rPr>
              <w:t>increase of the metabolic activity along the coral size gradient</w:t>
            </w:r>
          </w:p>
        </w:tc>
      </w:tr>
      <w:tr w:rsidR="00552C7D" w14:paraId="4DF58396" w14:textId="77777777" w:rsidTr="00D740B9">
        <w:tc>
          <w:tcPr>
            <w:tcW w:w="993" w:type="dxa"/>
            <w:vMerge/>
            <w:vAlign w:val="center"/>
          </w:tcPr>
          <w:p w14:paraId="2EE764B7"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7E0F961F"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36FF14B4"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linear down, decreasing</w:t>
            </w:r>
          </w:p>
        </w:tc>
        <w:tc>
          <w:tcPr>
            <w:tcW w:w="5626" w:type="dxa"/>
            <w:vAlign w:val="center"/>
          </w:tcPr>
          <w:p w14:paraId="72CA1787"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Proportional </w:t>
            </w:r>
            <w:r w:rsidR="006109F6"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decrease of the metabolic activity along the coral size gradient</w:t>
            </w:r>
          </w:p>
        </w:tc>
      </w:tr>
      <w:tr w:rsidR="00552C7D" w14:paraId="23ADCC3C" w14:textId="77777777" w:rsidTr="00D740B9">
        <w:tc>
          <w:tcPr>
            <w:tcW w:w="993" w:type="dxa"/>
            <w:vMerge w:val="restart"/>
            <w:vAlign w:val="center"/>
          </w:tcPr>
          <w:p w14:paraId="5EC600E9"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&gt; 1</w:t>
            </w:r>
          </w:p>
        </w:tc>
        <w:tc>
          <w:tcPr>
            <w:tcW w:w="656" w:type="dxa"/>
            <w:vAlign w:val="center"/>
          </w:tcPr>
          <w:p w14:paraId="6D1DC84D"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2A9A3420"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concave down, decreasing</w:t>
            </w:r>
          </w:p>
        </w:tc>
        <w:tc>
          <w:tcPr>
            <w:tcW w:w="5626" w:type="dxa"/>
            <w:vAlign w:val="center"/>
          </w:tcPr>
          <w:p w14:paraId="78CE76BB"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Slow </w:t>
            </w:r>
            <w:r w:rsidR="006109F6" w:rsidRPr="00720B93">
              <w:rPr>
                <w:rFonts w:asciiTheme="majorHAnsi" w:hAnsiTheme="majorHAnsi" w:cstheme="majorHAnsi"/>
                <w:sz w:val="22"/>
                <w:szCs w:val="22"/>
              </w:rPr>
              <w:t xml:space="preserve">positive </w:t>
            </w:r>
            <w:r w:rsidRPr="00720B93">
              <w:rPr>
                <w:rFonts w:asciiTheme="majorHAnsi" w:hAnsiTheme="majorHAnsi" w:cstheme="majorHAnsi"/>
                <w:sz w:val="22"/>
                <w:szCs w:val="22"/>
              </w:rPr>
              <w:t>increase of the metabolic activity following by</w:t>
            </w:r>
            <w:r w:rsidR="006109F6"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faster</w:t>
            </w:r>
            <w:r w:rsidR="006109F6" w:rsidRPr="00720B93">
              <w:rPr>
                <w:rFonts w:asciiTheme="majorHAnsi" w:hAnsiTheme="majorHAnsi" w:cstheme="majorHAnsi"/>
                <w:sz w:val="22"/>
                <w:szCs w:val="22"/>
              </w:rPr>
              <w:t xml:space="preserve"> positive increase of the</w:t>
            </w:r>
            <w:r w:rsidRPr="00720B93">
              <w:rPr>
                <w:rFonts w:asciiTheme="majorHAnsi" w:hAnsiTheme="majorHAnsi" w:cstheme="majorHAnsi"/>
                <w:sz w:val="22"/>
                <w:szCs w:val="22"/>
              </w:rPr>
              <w:t xml:space="preserve"> metabolic activity along the coral size gradient </w:t>
            </w:r>
          </w:p>
        </w:tc>
      </w:tr>
      <w:tr w:rsidR="00552C7D" w14:paraId="543E7E40" w14:textId="77777777" w:rsidTr="00D740B9">
        <w:tc>
          <w:tcPr>
            <w:tcW w:w="993" w:type="dxa"/>
            <w:vMerge/>
            <w:vAlign w:val="center"/>
          </w:tcPr>
          <w:p w14:paraId="5D80EDA4"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3629903C"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738F1799"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concave up, increasing</w:t>
            </w:r>
          </w:p>
        </w:tc>
        <w:tc>
          <w:tcPr>
            <w:tcW w:w="5626" w:type="dxa"/>
            <w:vAlign w:val="center"/>
          </w:tcPr>
          <w:p w14:paraId="53894590"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Slow </w:t>
            </w:r>
            <w:r w:rsidR="006109F6"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decrease of the metabolic activity following by</w:t>
            </w:r>
            <w:r w:rsidR="006109F6"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faster</w:t>
            </w:r>
            <w:r w:rsidR="006109F6" w:rsidRPr="00720B93">
              <w:rPr>
                <w:rFonts w:asciiTheme="majorHAnsi" w:hAnsiTheme="majorHAnsi" w:cstheme="majorHAnsi"/>
                <w:sz w:val="22"/>
                <w:szCs w:val="22"/>
              </w:rPr>
              <w:t xml:space="preserve"> negative decrease of the</w:t>
            </w:r>
            <w:r w:rsidRPr="00720B93">
              <w:rPr>
                <w:rFonts w:asciiTheme="majorHAnsi" w:hAnsiTheme="majorHAnsi" w:cstheme="majorHAnsi"/>
                <w:sz w:val="22"/>
                <w:szCs w:val="22"/>
              </w:rPr>
              <w:t xml:space="preserve"> metabolic activity along the coral size gradient</w:t>
            </w:r>
          </w:p>
        </w:tc>
      </w:tr>
    </w:tbl>
    <w:p w14:paraId="7C7E4E63" w14:textId="77777777" w:rsidR="00DF146F" w:rsidRPr="000A293E" w:rsidRDefault="00207226">
      <w:pPr>
        <w:jc w:val="both"/>
        <w:rPr>
          <w:rFonts w:asciiTheme="majorHAnsi" w:eastAsia="Calibri" w:hAnsiTheme="majorHAnsi" w:cstheme="majorHAnsi"/>
          <w:color w:val="000000"/>
        </w:rPr>
      </w:pPr>
      <w:r w:rsidRPr="000A293E">
        <w:rPr>
          <w:rFonts w:asciiTheme="majorHAnsi" w:hAnsiTheme="majorHAnsi" w:cstheme="majorHAnsi"/>
        </w:rPr>
        <w:br w:type="page"/>
      </w:r>
    </w:p>
    <w:p w14:paraId="149236CF" w14:textId="77777777" w:rsidR="00062737" w:rsidRDefault="00207226">
      <w:pPr>
        <w:jc w:val="both"/>
        <w:rPr>
          <w:rFonts w:asciiTheme="majorHAnsi" w:eastAsia="Calibri" w:hAnsiTheme="majorHAnsi" w:cstheme="majorHAnsi"/>
          <w:color w:val="000000"/>
        </w:rPr>
      </w:pPr>
      <w:r w:rsidRPr="000A293E">
        <w:rPr>
          <w:rFonts w:asciiTheme="majorHAnsi" w:hAnsiTheme="majorHAnsi" w:cstheme="majorHAnsi"/>
          <w:noProof/>
        </w:rPr>
        <w:lastRenderedPageBreak/>
        <mc:AlternateContent>
          <mc:Choice Requires="wps">
            <w:drawing>
              <wp:anchor distT="0" distB="0" distL="114300" distR="114300" simplePos="0" relativeHeight="251658240" behindDoc="0" locked="0" layoutInCell="1" hidden="0" allowOverlap="1" wp14:anchorId="26E189E7" wp14:editId="35742B3A">
                <wp:simplePos x="0" y="0"/>
                <wp:positionH relativeFrom="column">
                  <wp:posOffset>3136900</wp:posOffset>
                </wp:positionH>
                <wp:positionV relativeFrom="paragraph">
                  <wp:posOffset>584200</wp:posOffset>
                </wp:positionV>
                <wp:extent cx="58419" cy="469900"/>
                <wp:effectExtent l="0" t="0" r="0" b="0"/>
                <wp:wrapNone/>
                <wp:docPr id="11" name="Rectangle 11"/>
                <wp:cNvGraphicFramePr/>
                <a:graphic xmlns:a="http://schemas.openxmlformats.org/drawingml/2006/main">
                  <a:graphicData uri="http://schemas.microsoft.com/office/word/2010/wordprocessingShape">
                    <wps:wsp>
                      <wps:cNvSpPr/>
                      <wps:spPr>
                        <a:xfrm>
                          <a:off x="5323141" y="3551400"/>
                          <a:ext cx="45719" cy="45720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194CC5DF" w14:textId="77777777" w:rsidR="00451E97" w:rsidRDefault="00451E97">
                            <w:pPr>
                              <w:textDirection w:val="btLr"/>
                            </w:pPr>
                          </w:p>
                        </w:txbxContent>
                      </wps:txbx>
                      <wps:bodyPr spcFirstLastPara="1" wrap="square" lIns="91425" tIns="91425" rIns="91425" bIns="91425" anchor="ctr" anchorCtr="0">
                        <a:noAutofit/>
                      </wps:bodyPr>
                    </wps:wsp>
                  </a:graphicData>
                </a:graphic>
              </wp:anchor>
            </w:drawing>
          </mc:Choice>
          <mc:Fallback>
            <w:pict>
              <v:rect w14:anchorId="26E189E7" id="Rectangle 11" o:spid="_x0000_s1026" style="position:absolute;left:0;text-align:left;margin-left:247pt;margin-top:46pt;width:4.6pt;height:3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" fillcolor="white [3201]" strokecolor="white [3201]" strokeweight="1pt">
                <v:stroke startarrowwidth="narrow" startarrowlength="short" endarrowwidth="narrow" endarrowlength="short"/>
                <v:textbox inset="2.53958mm,2.53958mm,2.53958mm,2.53958mm">
                  <w:txbxContent>
                    <w:p w14:paraId="194CC5DF" w14:textId="77777777" w:rsidR="00451E97" w:rsidRDefault="00451E97">
                      <w:pPr>
                        <w:textDirection w:val="btLr"/>
                      </w:pPr>
                    </w:p>
                  </w:txbxContent>
                </v:textbox>
              </v:rect>
            </w:pict>
          </mc:Fallback>
        </mc:AlternateContent>
      </w:r>
      <w:r w:rsidR="00532D85">
        <w:rPr>
          <w:rFonts w:asciiTheme="majorHAnsi" w:eastAsia="Calibri" w:hAnsiTheme="majorHAnsi" w:cstheme="majorHAnsi"/>
          <w:noProof/>
          <w:color w:val="000000"/>
        </w:rPr>
        <w:drawing>
          <wp:inline distT="0" distB="0" distL="0" distR="0" wp14:anchorId="44AB0E69" wp14:editId="7154B0C7">
            <wp:extent cx="5757620" cy="33917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al_Metabolism_Fig1.eps"/>
                    <pic:cNvPicPr/>
                  </pic:nvPicPr>
                  <pic:blipFill rotWithShape="1">
                    <a:blip r:embed="rId15">
                      <a:extLst>
                        <a:ext uri="{28A0092B-C50C-407E-A947-70E740481C1C}">
                          <a14:useLocalDpi xmlns:a14="http://schemas.microsoft.com/office/drawing/2010/main" val="0"/>
                        </a:ext>
                      </a:extLst>
                    </a:blip>
                    <a:srcRect l="2019" t="7672" r="2007" b="7521"/>
                    <a:stretch/>
                  </pic:blipFill>
                  <pic:spPr bwMode="auto">
                    <a:xfrm>
                      <a:off x="0" y="0"/>
                      <a:ext cx="5768996" cy="3398455"/>
                    </a:xfrm>
                    <a:prstGeom prst="rect">
                      <a:avLst/>
                    </a:prstGeom>
                    <a:ln>
                      <a:noFill/>
                    </a:ln>
                    <a:extLst>
                      <a:ext uri="{53640926-AAD7-44D8-BBD7-CCE9431645EC}">
                        <a14:shadowObscured xmlns:a14="http://schemas.microsoft.com/office/drawing/2010/main"/>
                      </a:ext>
                    </a:extLst>
                  </pic:spPr>
                </pic:pic>
              </a:graphicData>
            </a:graphic>
          </wp:inline>
        </w:drawing>
      </w:r>
    </w:p>
    <w:p w14:paraId="1722C5E0" w14:textId="77777777" w:rsidR="00993262" w:rsidRDefault="00993262" w:rsidP="00691C61">
      <w:pPr>
        <w:spacing w:line="360" w:lineRule="auto"/>
        <w:jc w:val="both"/>
        <w:rPr>
          <w:rFonts w:asciiTheme="majorHAnsi" w:eastAsia="Calibri" w:hAnsiTheme="majorHAnsi" w:cstheme="majorHAnsi"/>
          <w:color w:val="000000"/>
        </w:rPr>
      </w:pPr>
    </w:p>
    <w:p w14:paraId="484D6D01" w14:textId="508B9D6A" w:rsidR="00DF146F" w:rsidRPr="000A293E" w:rsidRDefault="00207226" w:rsidP="00691C61">
      <w:pPr>
        <w:spacing w:line="36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Figure </w:t>
      </w:r>
      <w:r w:rsidR="006109F6">
        <w:rPr>
          <w:rFonts w:asciiTheme="majorHAnsi" w:eastAsia="Calibri" w:hAnsiTheme="majorHAnsi" w:cstheme="majorHAnsi"/>
          <w:color w:val="000000"/>
        </w:rPr>
        <w:t>1</w:t>
      </w:r>
      <w:r w:rsidRPr="000A293E">
        <w:rPr>
          <w:rFonts w:asciiTheme="majorHAnsi" w:eastAsia="Calibri" w:hAnsiTheme="majorHAnsi" w:cstheme="majorHAnsi"/>
          <w:color w:val="000000"/>
        </w:rPr>
        <w:t xml:space="preserve"> | The three plots from the left represent the relationship between the function studied (calcification rate, respiration rate and photosynthesis rate respectively from the top to the bottom) and live coral surface area for six coral species (</w:t>
      </w:r>
      <w:r w:rsidRPr="000A293E">
        <w:rPr>
          <w:rFonts w:asciiTheme="majorHAnsi" w:eastAsia="Calibri" w:hAnsiTheme="majorHAnsi" w:cstheme="majorHAnsi"/>
          <w:i/>
          <w:color w:val="000000"/>
        </w:rPr>
        <w:t xml:space="preserve">Acropora </w:t>
      </w:r>
      <w:proofErr w:type="spellStart"/>
      <w:r w:rsidRPr="000A293E">
        <w:rPr>
          <w:rFonts w:asciiTheme="majorHAnsi" w:eastAsia="Calibri" w:hAnsiTheme="majorHAnsi" w:cstheme="majorHAnsi"/>
          <w:i/>
          <w:color w:val="000000"/>
        </w:rPr>
        <w:t>hyacinthus</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Astrea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curta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Montipora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Napopora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irregularis</w:t>
      </w:r>
      <w:proofErr w:type="spellEnd"/>
      <w:r w:rsidRPr="000A293E">
        <w:rPr>
          <w:rFonts w:asciiTheme="majorHAnsi" w:eastAsia="Calibri" w:hAnsiTheme="majorHAnsi" w:cstheme="majorHAnsi"/>
          <w:i/>
          <w:color w:val="000000"/>
        </w:rPr>
        <w:t xml:space="preserve">, </w:t>
      </w:r>
      <w:proofErr w:type="spellStart"/>
      <w:r w:rsidR="00B12D7E">
        <w:rPr>
          <w:rFonts w:asciiTheme="majorHAnsi" w:eastAsia="Calibri" w:hAnsiTheme="majorHAnsi" w:cstheme="majorHAnsi"/>
          <w:i/>
          <w:color w:val="000000"/>
        </w:rPr>
        <w:t>Pocillopora</w:t>
      </w:r>
      <w:proofErr w:type="spellEnd"/>
      <w:r w:rsidR="00B12D7E">
        <w:rPr>
          <w:rFonts w:asciiTheme="majorHAnsi" w:eastAsia="Calibri" w:hAnsiTheme="majorHAnsi" w:cstheme="majorHAnsi"/>
          <w:i/>
          <w:color w:val="000000"/>
        </w:rPr>
        <w:t xml:space="preserve"> cf. </w:t>
      </w:r>
      <w:proofErr w:type="spellStart"/>
      <w:r w:rsidR="00B12D7E">
        <w:rPr>
          <w:rFonts w:asciiTheme="majorHAnsi" w:eastAsia="Calibri" w:hAnsiTheme="majorHAnsi" w:cstheme="majorHAnsi"/>
          <w:i/>
          <w:color w:val="000000"/>
        </w:rPr>
        <w:t>verrucosa</w:t>
      </w:r>
      <w:proofErr w:type="spellEnd"/>
      <w:r w:rsidR="00B12D7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and</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massive </w:t>
      </w:r>
      <w:r w:rsidRPr="000A293E">
        <w:rPr>
          <w:rFonts w:asciiTheme="majorHAnsi" w:eastAsia="Calibri" w:hAnsiTheme="majorHAnsi" w:cstheme="majorHAnsi"/>
          <w:i/>
          <w:color w:val="000000"/>
        </w:rPr>
        <w:t>Porites</w:t>
      </w:r>
      <w:r w:rsidRPr="000A293E">
        <w:rPr>
          <w:rFonts w:asciiTheme="majorHAnsi" w:eastAsia="Calibri" w:hAnsiTheme="majorHAnsi" w:cstheme="majorHAnsi"/>
          <w:color w:val="000000"/>
        </w:rPr>
        <w:t xml:space="preserve">) with a ± 95% Bayesian credible interval. The six other plots represent the coefficient from the regression: </w:t>
      </w:r>
      <w:proofErr w:type="gramStart"/>
      <w:r w:rsidRPr="000A293E">
        <w:rPr>
          <w:rFonts w:asciiTheme="majorHAnsi" w:eastAsia="Calibri" w:hAnsiTheme="majorHAnsi" w:cstheme="majorHAnsi"/>
          <w:color w:val="000000"/>
        </w:rPr>
        <w:t>log(</w:t>
      </w:r>
      <w:proofErr w:type="gramEnd"/>
      <w:r w:rsidRPr="000A293E">
        <w:rPr>
          <w:rFonts w:asciiTheme="majorHAnsi" w:eastAsia="Calibri" w:hAnsiTheme="majorHAnsi" w:cstheme="majorHAnsi"/>
          <w:color w:val="000000"/>
        </w:rPr>
        <w:t xml:space="preserve">Functional process) = ß × log(Live coral surface area) +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 xml:space="preserve">. </w:t>
      </w:r>
      <w:r w:rsidR="00357169">
        <w:rPr>
          <w:rFonts w:asciiTheme="majorHAnsi" w:eastAsia="Calibri" w:hAnsiTheme="majorHAnsi" w:cstheme="majorHAnsi"/>
          <w:color w:val="000000"/>
        </w:rPr>
        <w:t xml:space="preserve">The current equation may be written as: </w:t>
      </w:r>
      <w:r w:rsidR="00357169" w:rsidRPr="000A293E">
        <w:rPr>
          <w:rFonts w:asciiTheme="majorHAnsi" w:eastAsia="Calibri" w:hAnsiTheme="majorHAnsi" w:cstheme="majorHAnsi"/>
          <w:color w:val="000000"/>
        </w:rPr>
        <w:t>Functional process</w:t>
      </w:r>
      <w:r w:rsidR="00357169">
        <w:rPr>
          <w:rFonts w:asciiTheme="majorHAnsi" w:eastAsia="Calibri" w:hAnsiTheme="majorHAnsi" w:cstheme="majorHAnsi"/>
          <w:color w:val="000000"/>
        </w:rPr>
        <w:t xml:space="preserve"> = </w:t>
      </w:r>
      <w:proofErr w:type="gramStart"/>
      <w:r w:rsidR="00357169">
        <w:rPr>
          <w:rFonts w:asciiTheme="majorHAnsi" w:eastAsia="Calibri" w:hAnsiTheme="majorHAnsi" w:cstheme="majorHAnsi"/>
          <w:color w:val="000000"/>
        </w:rPr>
        <w:t>exp(</w:t>
      </w:r>
      <w:proofErr w:type="gramEnd"/>
      <w:r w:rsidR="00357169" w:rsidRPr="000A293E">
        <w:rPr>
          <w:rFonts w:ascii="Cambria Math" w:eastAsia="Cambria Math" w:hAnsi="Cambria Math" w:cs="Cambria Math"/>
          <w:color w:val="000000"/>
        </w:rPr>
        <w:t>⍺</w:t>
      </w:r>
      <w:r w:rsidR="00357169">
        <w:rPr>
          <w:rFonts w:ascii="Cambria Math" w:eastAsia="Cambria Math" w:hAnsi="Cambria Math" w:cs="Cambria Math"/>
          <w:color w:val="000000"/>
        </w:rPr>
        <w:t xml:space="preserve">) </w:t>
      </w:r>
      <w:r w:rsidR="00357169" w:rsidRPr="000A293E">
        <w:rPr>
          <w:rFonts w:asciiTheme="majorHAnsi" w:eastAsia="Calibri" w:hAnsiTheme="majorHAnsi" w:cstheme="majorHAnsi"/>
          <w:color w:val="000000"/>
        </w:rPr>
        <w:t>×</w:t>
      </w:r>
      <w:r w:rsidR="00357169">
        <w:rPr>
          <w:rFonts w:asciiTheme="majorHAnsi" w:eastAsia="Calibri" w:hAnsiTheme="majorHAnsi" w:cstheme="majorHAnsi"/>
          <w:color w:val="000000"/>
        </w:rPr>
        <w:t xml:space="preserve"> (</w:t>
      </w:r>
      <w:r w:rsidR="00357169" w:rsidRPr="000A293E">
        <w:rPr>
          <w:rFonts w:asciiTheme="majorHAnsi" w:eastAsia="Calibri" w:hAnsiTheme="majorHAnsi" w:cstheme="majorHAnsi"/>
          <w:color w:val="000000"/>
        </w:rPr>
        <w:t>Live coral surface area</w:t>
      </w:r>
      <w:r w:rsidR="00357169">
        <w:rPr>
          <w:rFonts w:asciiTheme="majorHAnsi" w:eastAsia="Calibri" w:hAnsiTheme="majorHAnsi" w:cstheme="majorHAnsi"/>
          <w:color w:val="000000"/>
        </w:rPr>
        <w:t>)</w:t>
      </w:r>
      <w:r w:rsidR="00357169" w:rsidRPr="00357169">
        <w:rPr>
          <w:rFonts w:asciiTheme="majorHAnsi" w:eastAsia="Calibri" w:hAnsiTheme="majorHAnsi" w:cstheme="majorHAnsi"/>
          <w:color w:val="000000"/>
          <w:vertAlign w:val="superscript"/>
        </w:rPr>
        <w:t>ß</w:t>
      </w:r>
      <w:r w:rsidR="00E2164F">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The mid column represents the slope estimates of the </w:t>
      </w:r>
      <w:r w:rsidR="00357169">
        <w:rPr>
          <w:rFonts w:asciiTheme="majorHAnsi" w:eastAsia="Calibri" w:hAnsiTheme="majorHAnsi" w:cstheme="majorHAnsi"/>
          <w:color w:val="000000"/>
        </w:rPr>
        <w:t xml:space="preserve">log-linear </w:t>
      </w:r>
      <w:r w:rsidRPr="000A293E">
        <w:rPr>
          <w:rFonts w:asciiTheme="majorHAnsi" w:eastAsia="Calibri" w:hAnsiTheme="majorHAnsi" w:cstheme="majorHAnsi"/>
          <w:color w:val="000000"/>
        </w:rPr>
        <w:t xml:space="preserve">regression for each coral species and the right column </w:t>
      </w:r>
      <w:r w:rsidRPr="000A293E">
        <w:rPr>
          <w:rFonts w:asciiTheme="majorHAnsi" w:eastAsia="Calibri" w:hAnsiTheme="majorHAnsi" w:cstheme="majorHAnsi"/>
        </w:rPr>
        <w:t>represents</w:t>
      </w:r>
      <w:r w:rsidRPr="000A293E">
        <w:rPr>
          <w:rFonts w:asciiTheme="majorHAnsi" w:eastAsia="Calibri" w:hAnsiTheme="majorHAnsi" w:cstheme="majorHAnsi"/>
          <w:color w:val="000000"/>
        </w:rPr>
        <w:t xml:space="preserve"> the</w:t>
      </w:r>
      <w:r w:rsidR="00357169">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intercept estimates of the</w:t>
      </w:r>
      <w:r w:rsidR="00357169">
        <w:rPr>
          <w:rFonts w:asciiTheme="majorHAnsi" w:eastAsia="Calibri" w:hAnsiTheme="majorHAnsi" w:cstheme="majorHAnsi"/>
          <w:color w:val="000000"/>
        </w:rPr>
        <w:t xml:space="preserve"> log-linear</w:t>
      </w:r>
      <w:r w:rsidRPr="000A293E">
        <w:rPr>
          <w:rFonts w:asciiTheme="majorHAnsi" w:eastAsia="Calibri" w:hAnsiTheme="majorHAnsi" w:cstheme="majorHAnsi"/>
          <w:color w:val="000000"/>
        </w:rPr>
        <w:t xml:space="preserve"> regression for each coral species (calcification rate, respiration rate and photosynthesis rate respectively from the top to the bottom). The dashed line on the slope </w:t>
      </w:r>
      <w:sdt>
        <w:sdtPr>
          <w:rPr>
            <w:rFonts w:asciiTheme="majorHAnsi" w:hAnsiTheme="majorHAnsi" w:cstheme="majorHAnsi"/>
          </w:rPr>
          <w:tag w:val="goog_rdk_27"/>
          <w:id w:val="1295405660"/>
        </w:sdtPr>
        <w:sdtEndPr/>
        <w:sdtContent/>
      </w:sdt>
      <w:r w:rsidRPr="000A293E">
        <w:rPr>
          <w:rFonts w:asciiTheme="majorHAnsi" w:eastAsia="Calibri" w:hAnsiTheme="majorHAnsi" w:cstheme="majorHAnsi"/>
          <w:color w:val="000000"/>
        </w:rPr>
        <w:t>estimates plots (y = 1) symbolized the threshold between the conservation of the function studied throughout the coral size gradient, and the decrease of the function rate studied throughout the coral size gradient if the estimate is lower than one or the increase of the function rate studied throughout the coral size gradient if the estimate is upper than one. Coral silhouettes represent the current mature coral morphology.</w:t>
      </w:r>
    </w:p>
    <w:p w14:paraId="5D5B95FB" w14:textId="77777777" w:rsidR="007B0E88" w:rsidRDefault="007B0E88">
      <w:pPr>
        <w:rPr>
          <w:rFonts w:asciiTheme="majorHAnsi" w:hAnsiTheme="majorHAnsi" w:cstheme="majorHAnsi"/>
          <w:noProof/>
        </w:rPr>
      </w:pPr>
      <w:r>
        <w:rPr>
          <w:rFonts w:asciiTheme="majorHAnsi" w:hAnsiTheme="majorHAnsi" w:cstheme="majorHAnsi"/>
          <w:noProof/>
        </w:rPr>
        <w:br w:type="page"/>
      </w:r>
    </w:p>
    <w:p w14:paraId="1D959720" w14:textId="77777777" w:rsidR="00EB12F8" w:rsidRDefault="00EB12F8">
      <w:pPr>
        <w:pBdr>
          <w:top w:val="nil"/>
          <w:left w:val="nil"/>
          <w:bottom w:val="nil"/>
          <w:right w:val="nil"/>
          <w:between w:val="nil"/>
        </w:pBdr>
        <w:jc w:val="both"/>
        <w:rPr>
          <w:rFonts w:asciiTheme="majorHAnsi" w:hAnsiTheme="majorHAnsi" w:cstheme="majorHAnsi"/>
        </w:rPr>
      </w:pPr>
      <w:r>
        <w:rPr>
          <w:rFonts w:asciiTheme="majorHAnsi" w:eastAsia="Calibri" w:hAnsiTheme="majorHAnsi" w:cstheme="majorHAnsi"/>
          <w:noProof/>
          <w:color w:val="000000"/>
        </w:rPr>
        <w:lastRenderedPageBreak/>
        <w:drawing>
          <wp:inline distT="0" distB="0" distL="0" distR="0" wp14:anchorId="590EABF1" wp14:editId="22E71AE3">
            <wp:extent cx="5756910" cy="422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al_Metabolism_Fig4.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4228465"/>
                    </a:xfrm>
                    <a:prstGeom prst="rect">
                      <a:avLst/>
                    </a:prstGeom>
                  </pic:spPr>
                </pic:pic>
              </a:graphicData>
            </a:graphic>
          </wp:inline>
        </w:drawing>
      </w:r>
    </w:p>
    <w:p w14:paraId="2A2819FD" w14:textId="77777777" w:rsidR="00993262" w:rsidRDefault="00993262" w:rsidP="00691C61">
      <w:pPr>
        <w:pBdr>
          <w:top w:val="nil"/>
          <w:left w:val="nil"/>
          <w:bottom w:val="nil"/>
          <w:right w:val="nil"/>
          <w:between w:val="nil"/>
        </w:pBdr>
        <w:spacing w:line="360" w:lineRule="auto"/>
        <w:jc w:val="both"/>
        <w:rPr>
          <w:rFonts w:asciiTheme="majorHAnsi" w:hAnsiTheme="majorHAnsi" w:cstheme="majorHAnsi"/>
          <w:lang w:val="en-US"/>
        </w:rPr>
      </w:pPr>
    </w:p>
    <w:p w14:paraId="0ED37168" w14:textId="2C0DD81A" w:rsidR="006109F6" w:rsidRDefault="00154559" w:rsidP="00691C61">
      <w:pPr>
        <w:pBdr>
          <w:top w:val="nil"/>
          <w:left w:val="nil"/>
          <w:bottom w:val="nil"/>
          <w:right w:val="nil"/>
          <w:between w:val="nil"/>
        </w:pBdr>
        <w:spacing w:line="360" w:lineRule="auto"/>
        <w:jc w:val="both"/>
        <w:rPr>
          <w:rFonts w:asciiTheme="majorHAnsi" w:hAnsiTheme="majorHAnsi" w:cstheme="majorHAnsi"/>
          <w:lang w:val="en-US"/>
        </w:rPr>
      </w:pPr>
      <w:r w:rsidRPr="00EC3332">
        <w:rPr>
          <w:rFonts w:asciiTheme="majorHAnsi" w:hAnsiTheme="majorHAnsi" w:cstheme="majorHAnsi"/>
          <w:lang w:val="en-US"/>
        </w:rPr>
        <w:t xml:space="preserve">Figure </w:t>
      </w:r>
      <w:r w:rsidR="006109F6">
        <w:rPr>
          <w:rFonts w:asciiTheme="majorHAnsi" w:hAnsiTheme="majorHAnsi" w:cstheme="majorHAnsi"/>
          <w:lang w:val="en-US"/>
        </w:rPr>
        <w:t>2</w:t>
      </w:r>
      <w:r w:rsidRPr="00EC3332">
        <w:rPr>
          <w:rFonts w:asciiTheme="majorHAnsi" w:hAnsiTheme="majorHAnsi" w:cstheme="majorHAnsi"/>
          <w:lang w:val="en-US"/>
        </w:rPr>
        <w:t xml:space="preserve"> | Representation of the different coral assemblages and their corresponding energy ratio (Net Photosynthesis rate/Calcification rate). </w:t>
      </w:r>
      <w:r w:rsidRPr="006C19AE">
        <w:rPr>
          <w:rFonts w:asciiTheme="majorHAnsi" w:hAnsiTheme="majorHAnsi" w:cstheme="majorHAnsi"/>
          <w:lang w:val="en-US"/>
        </w:rPr>
        <w:t>The left matrices represent the different theoretic coral cover (</w:t>
      </w:r>
      <w:r w:rsidRPr="006C19AE">
        <w:rPr>
          <w:rFonts w:asciiTheme="majorHAnsi" w:hAnsiTheme="majorHAnsi" w:cstheme="majorHAnsi"/>
          <w:i/>
          <w:iCs/>
          <w:lang w:val="en-US"/>
        </w:rPr>
        <w:t xml:space="preserve">Acropora </w:t>
      </w:r>
      <w:proofErr w:type="spellStart"/>
      <w:r w:rsidRPr="006C19AE">
        <w:rPr>
          <w:rFonts w:asciiTheme="majorHAnsi" w:hAnsiTheme="majorHAnsi" w:cstheme="majorHAnsi"/>
          <w:i/>
          <w:iCs/>
          <w:lang w:val="en-US"/>
        </w:rPr>
        <w:t>hyacinthus</w:t>
      </w:r>
      <w:proofErr w:type="spellEnd"/>
      <w:r w:rsidRPr="006C19AE">
        <w:rPr>
          <w:rFonts w:asciiTheme="majorHAnsi" w:hAnsiTheme="majorHAnsi" w:cstheme="majorHAnsi"/>
          <w:i/>
          <w:iCs/>
          <w:lang w:val="en-US"/>
        </w:rPr>
        <w:t xml:space="preserve">, </w:t>
      </w:r>
      <w:proofErr w:type="spellStart"/>
      <w:r w:rsidRPr="006C19AE">
        <w:rPr>
          <w:rFonts w:asciiTheme="majorHAnsi" w:hAnsiTheme="majorHAnsi" w:cstheme="majorHAnsi"/>
          <w:i/>
          <w:iCs/>
          <w:lang w:val="en-US"/>
        </w:rPr>
        <w:t>Astrea</w:t>
      </w:r>
      <w:proofErr w:type="spellEnd"/>
      <w:r w:rsidRPr="006C19AE">
        <w:rPr>
          <w:rFonts w:asciiTheme="majorHAnsi" w:hAnsiTheme="majorHAnsi" w:cstheme="majorHAnsi"/>
          <w:i/>
          <w:iCs/>
          <w:lang w:val="en-US"/>
        </w:rPr>
        <w:t xml:space="preserve"> </w:t>
      </w:r>
      <w:proofErr w:type="spellStart"/>
      <w:r w:rsidRPr="006C19AE">
        <w:rPr>
          <w:rFonts w:asciiTheme="majorHAnsi" w:hAnsiTheme="majorHAnsi" w:cstheme="majorHAnsi"/>
          <w:i/>
          <w:iCs/>
          <w:lang w:val="en-US"/>
        </w:rPr>
        <w:t>curta</w:t>
      </w:r>
      <w:proofErr w:type="spellEnd"/>
      <w:r w:rsidRPr="006C19AE">
        <w:rPr>
          <w:rFonts w:asciiTheme="majorHAnsi" w:hAnsiTheme="majorHAnsi" w:cstheme="majorHAnsi"/>
          <w:i/>
          <w:iCs/>
          <w:lang w:val="en-US"/>
        </w:rPr>
        <w:t xml:space="preserve">, </w:t>
      </w:r>
      <w:proofErr w:type="spellStart"/>
      <w:r w:rsidRPr="006C19AE">
        <w:rPr>
          <w:rFonts w:asciiTheme="majorHAnsi" w:hAnsiTheme="majorHAnsi" w:cstheme="majorHAnsi"/>
          <w:i/>
          <w:iCs/>
          <w:lang w:val="en-US"/>
        </w:rPr>
        <w:t>Montipora</w:t>
      </w:r>
      <w:proofErr w:type="spellEnd"/>
      <w:r w:rsidRPr="006C19AE">
        <w:rPr>
          <w:rFonts w:asciiTheme="majorHAnsi" w:hAnsiTheme="majorHAnsi" w:cstheme="majorHAnsi"/>
          <w:i/>
          <w:iCs/>
          <w:lang w:val="en-US"/>
        </w:rPr>
        <w:t xml:space="preserve"> </w:t>
      </w:r>
      <w:proofErr w:type="spellStart"/>
      <w:r w:rsidRPr="006C19AE">
        <w:rPr>
          <w:rFonts w:asciiTheme="majorHAnsi" w:hAnsiTheme="majorHAnsi" w:cstheme="majorHAnsi"/>
          <w:i/>
          <w:iCs/>
          <w:lang w:val="en-US"/>
        </w:rPr>
        <w:t>verilli</w:t>
      </w:r>
      <w:proofErr w:type="spellEnd"/>
      <w:r w:rsidRPr="006C19AE">
        <w:rPr>
          <w:rFonts w:asciiTheme="majorHAnsi" w:hAnsiTheme="majorHAnsi" w:cstheme="majorHAnsi"/>
          <w:i/>
          <w:iCs/>
          <w:lang w:val="en-US"/>
        </w:rPr>
        <w:t xml:space="preserve">, </w:t>
      </w:r>
      <w:proofErr w:type="spellStart"/>
      <w:r w:rsidRPr="006C19AE">
        <w:rPr>
          <w:rFonts w:asciiTheme="majorHAnsi" w:hAnsiTheme="majorHAnsi" w:cstheme="majorHAnsi"/>
          <w:i/>
          <w:iCs/>
          <w:lang w:val="en-US"/>
        </w:rPr>
        <w:t>Napopora</w:t>
      </w:r>
      <w:proofErr w:type="spellEnd"/>
      <w:r w:rsidRPr="006C19AE">
        <w:rPr>
          <w:rFonts w:asciiTheme="majorHAnsi" w:hAnsiTheme="majorHAnsi" w:cstheme="majorHAnsi"/>
          <w:i/>
          <w:iCs/>
          <w:lang w:val="en-US"/>
        </w:rPr>
        <w:t xml:space="preserve"> </w:t>
      </w:r>
      <w:proofErr w:type="spellStart"/>
      <w:r w:rsidRPr="006C19AE">
        <w:rPr>
          <w:rFonts w:asciiTheme="majorHAnsi" w:hAnsiTheme="majorHAnsi" w:cstheme="majorHAnsi"/>
          <w:i/>
          <w:iCs/>
          <w:lang w:val="en-US"/>
        </w:rPr>
        <w:t>irregularis</w:t>
      </w:r>
      <w:proofErr w:type="spellEnd"/>
      <w:r w:rsidRPr="006C19AE">
        <w:rPr>
          <w:rFonts w:asciiTheme="majorHAnsi" w:hAnsiTheme="majorHAnsi" w:cstheme="majorHAnsi"/>
          <w:i/>
          <w:iCs/>
          <w:lang w:val="en-US"/>
        </w:rPr>
        <w:t>, </w:t>
      </w:r>
      <w:r w:rsidRPr="006C19AE">
        <w:rPr>
          <w:rFonts w:asciiTheme="majorHAnsi" w:hAnsiTheme="majorHAnsi" w:cstheme="majorHAnsi"/>
          <w:lang w:val="en-US"/>
        </w:rPr>
        <w:t>and</w:t>
      </w:r>
      <w:r w:rsidRPr="006C19AE">
        <w:rPr>
          <w:rFonts w:asciiTheme="majorHAnsi" w:hAnsiTheme="majorHAnsi" w:cstheme="majorHAnsi"/>
          <w:i/>
          <w:iCs/>
          <w:lang w:val="en-US"/>
        </w:rPr>
        <w:t> </w:t>
      </w:r>
      <w:r w:rsidRPr="006C19AE">
        <w:rPr>
          <w:rFonts w:asciiTheme="majorHAnsi" w:hAnsiTheme="majorHAnsi" w:cstheme="majorHAnsi"/>
          <w:lang w:val="en-US"/>
        </w:rPr>
        <w:t>massive </w:t>
      </w:r>
      <w:r w:rsidRPr="006C19AE">
        <w:rPr>
          <w:rFonts w:asciiTheme="majorHAnsi" w:hAnsiTheme="majorHAnsi" w:cstheme="majorHAnsi"/>
          <w:i/>
          <w:iCs/>
          <w:lang w:val="en-US"/>
        </w:rPr>
        <w:t>Porites</w:t>
      </w:r>
      <w:r w:rsidRPr="006C19AE">
        <w:rPr>
          <w:rFonts w:asciiTheme="majorHAnsi" w:hAnsiTheme="majorHAnsi" w:cstheme="majorHAnsi"/>
          <w:lang w:val="en-US"/>
        </w:rPr>
        <w:t>) in the function of the </w:t>
      </w:r>
      <w:proofErr w:type="spellStart"/>
      <w:r>
        <w:rPr>
          <w:rFonts w:asciiTheme="majorHAnsi" w:hAnsiTheme="majorHAnsi" w:cstheme="majorHAnsi"/>
          <w:i/>
          <w:iCs/>
          <w:lang w:val="en-US"/>
        </w:rPr>
        <w:t>Pocillopora</w:t>
      </w:r>
      <w:proofErr w:type="spellEnd"/>
      <w:r>
        <w:rPr>
          <w:rFonts w:asciiTheme="majorHAnsi" w:hAnsiTheme="majorHAnsi" w:cstheme="majorHAnsi"/>
          <w:i/>
          <w:iCs/>
          <w:lang w:val="en-US"/>
        </w:rPr>
        <w:t xml:space="preserve"> cf. </w:t>
      </w:r>
      <w:proofErr w:type="spellStart"/>
      <w:r>
        <w:rPr>
          <w:rFonts w:asciiTheme="majorHAnsi" w:hAnsiTheme="majorHAnsi" w:cstheme="majorHAnsi"/>
          <w:i/>
          <w:iCs/>
          <w:lang w:val="en-US"/>
        </w:rPr>
        <w:t>verrucosa</w:t>
      </w:r>
      <w:proofErr w:type="spellEnd"/>
      <w:r>
        <w:rPr>
          <w:rFonts w:asciiTheme="majorHAnsi" w:hAnsiTheme="majorHAnsi" w:cstheme="majorHAnsi"/>
          <w:i/>
          <w:iCs/>
          <w:lang w:val="en-US"/>
        </w:rPr>
        <w:t xml:space="preserve"> </w:t>
      </w:r>
      <w:r w:rsidRPr="006C19AE">
        <w:rPr>
          <w:rFonts w:asciiTheme="majorHAnsi" w:hAnsiTheme="majorHAnsi" w:cstheme="majorHAnsi"/>
          <w:lang w:val="en-US"/>
        </w:rPr>
        <w:t>cover.</w:t>
      </w:r>
      <w:r>
        <w:rPr>
          <w:rFonts w:asciiTheme="majorHAnsi" w:hAnsiTheme="majorHAnsi" w:cstheme="majorHAnsi"/>
          <w:lang w:val="en-US"/>
        </w:rPr>
        <w:t xml:space="preserve"> </w:t>
      </w:r>
      <w:r w:rsidRPr="006C19AE">
        <w:rPr>
          <w:rFonts w:asciiTheme="majorHAnsi" w:hAnsiTheme="majorHAnsi" w:cstheme="majorHAnsi"/>
          <w:lang w:val="en-US"/>
        </w:rPr>
        <w:t>The three columns represent three sampling methods (two asymmetrical samplings, favoring either juvenile or adult selection, and a balanced sampling with as many adults as juveniles).</w:t>
      </w:r>
      <w:r>
        <w:rPr>
          <w:rFonts w:asciiTheme="majorHAnsi" w:hAnsiTheme="majorHAnsi" w:cstheme="majorHAnsi"/>
          <w:lang w:val="en-US"/>
        </w:rPr>
        <w:t xml:space="preserve"> The same theoretic size assemblages were used for each column. </w:t>
      </w:r>
      <w:r w:rsidRPr="006C19AE">
        <w:rPr>
          <w:rFonts w:asciiTheme="majorHAnsi" w:hAnsiTheme="majorHAnsi" w:cstheme="majorHAnsi"/>
          <w:lang w:val="en-US"/>
        </w:rPr>
        <w:t>According to the six-coral species, the plot on the right shows the relationship between calcification and net photosynthesis. Estimates from previous Bayesian models (unfilled points) were added to our observations (filled points).</w:t>
      </w:r>
    </w:p>
    <w:p w14:paraId="60B260E5" w14:textId="77777777" w:rsidR="006109F6" w:rsidRDefault="006109F6">
      <w:pPr>
        <w:rPr>
          <w:rFonts w:asciiTheme="majorHAnsi" w:hAnsiTheme="majorHAnsi" w:cstheme="majorHAnsi"/>
          <w:lang w:val="en-US"/>
        </w:rPr>
      </w:pPr>
      <w:r>
        <w:rPr>
          <w:rFonts w:asciiTheme="majorHAnsi" w:hAnsiTheme="majorHAnsi" w:cstheme="majorHAnsi"/>
          <w:lang w:val="en-US"/>
        </w:rPr>
        <w:br w:type="page"/>
      </w:r>
    </w:p>
    <w:p w14:paraId="363C2149" w14:textId="77777777" w:rsidR="006109F6" w:rsidRPr="000A293E" w:rsidRDefault="006109F6" w:rsidP="006109F6">
      <w:pPr>
        <w:jc w:val="both"/>
        <w:rPr>
          <w:rFonts w:asciiTheme="majorHAnsi" w:eastAsia="Calibri" w:hAnsiTheme="majorHAnsi" w:cstheme="majorHAnsi"/>
          <w:color w:val="000000"/>
        </w:rPr>
      </w:pPr>
      <w:r w:rsidRPr="000A293E">
        <w:rPr>
          <w:rFonts w:asciiTheme="majorHAnsi" w:eastAsia="Calibri" w:hAnsiTheme="majorHAnsi" w:cstheme="majorHAnsi"/>
          <w:noProof/>
          <w:color w:val="000000"/>
        </w:rPr>
        <w:lastRenderedPageBreak/>
        <w:drawing>
          <wp:inline distT="0" distB="0" distL="0" distR="0" wp14:anchorId="16FF443E" wp14:editId="59E9C6D4">
            <wp:extent cx="5756910" cy="242189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a:srcRect/>
                    <a:stretch>
                      <a:fillRect/>
                    </a:stretch>
                  </pic:blipFill>
                  <pic:spPr>
                    <a:xfrm>
                      <a:off x="0" y="0"/>
                      <a:ext cx="5756910" cy="2421890"/>
                    </a:xfrm>
                    <a:prstGeom prst="rect">
                      <a:avLst/>
                    </a:prstGeom>
                    <a:ln/>
                  </pic:spPr>
                </pic:pic>
              </a:graphicData>
            </a:graphic>
          </wp:inline>
        </w:drawing>
      </w:r>
    </w:p>
    <w:p w14:paraId="3BD5BD2B" w14:textId="6277ADAF" w:rsidR="006109F6" w:rsidRDefault="006109F6" w:rsidP="00691C61">
      <w:pPr>
        <w:spacing w:line="36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Figure </w:t>
      </w:r>
      <w:r>
        <w:rPr>
          <w:rFonts w:asciiTheme="majorHAnsi" w:eastAsia="Calibri" w:hAnsiTheme="majorHAnsi" w:cstheme="majorHAnsi"/>
          <w:color w:val="000000"/>
        </w:rPr>
        <w:t>S</w:t>
      </w:r>
      <w:r w:rsidRPr="000A293E">
        <w:rPr>
          <w:rFonts w:asciiTheme="majorHAnsi" w:eastAsia="Calibri" w:hAnsiTheme="majorHAnsi" w:cstheme="majorHAnsi"/>
          <w:color w:val="000000"/>
        </w:rPr>
        <w:t xml:space="preserve">1 | Trendlines corresponding to the power-law regression: y =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x</w:t>
      </w:r>
      <w:r w:rsidRPr="000A293E">
        <w:rPr>
          <w:rFonts w:asciiTheme="majorHAnsi" w:eastAsia="Calibri" w:hAnsiTheme="majorHAnsi" w:cstheme="majorHAnsi"/>
          <w:color w:val="000000"/>
          <w:vertAlign w:val="superscript"/>
        </w:rPr>
        <w:t>β</w:t>
      </w:r>
      <w:r w:rsidRPr="000A293E">
        <w:rPr>
          <w:rFonts w:asciiTheme="majorHAnsi" w:eastAsia="Calibri" w:hAnsiTheme="majorHAnsi" w:cstheme="majorHAnsi"/>
          <w:color w:val="000000"/>
        </w:rPr>
        <w:t xml:space="preserve">. The current equation may also be written as: log(y) = β.log(x) + </w:t>
      </w:r>
      <w:proofErr w:type="gramStart"/>
      <w:r w:rsidR="00357169">
        <w:rPr>
          <w:rFonts w:asciiTheme="majorHAnsi" w:eastAsia="Calibri" w:hAnsiTheme="majorHAnsi" w:cstheme="majorHAnsi"/>
          <w:color w:val="000000"/>
        </w:rPr>
        <w:t>log(</w:t>
      </w:r>
      <w:proofErr w:type="gramEnd"/>
      <w:r w:rsidRPr="000A293E">
        <w:rPr>
          <w:rFonts w:ascii="Cambria Math" w:eastAsia="Cambria Math" w:hAnsi="Cambria Math" w:cs="Cambria Math"/>
          <w:color w:val="000000"/>
        </w:rPr>
        <w:t>⍺</w:t>
      </w:r>
      <w:r w:rsidR="00357169">
        <w:rPr>
          <w:rFonts w:ascii="Cambria Math" w:eastAsia="Cambria Math" w:hAnsi="Cambria Math" w:cs="Cambria Math"/>
          <w:color w:val="000000"/>
        </w:rPr>
        <w:t>)</w:t>
      </w:r>
      <w:r w:rsidRPr="000A293E">
        <w:rPr>
          <w:rFonts w:asciiTheme="majorHAnsi" w:eastAsia="Calibri" w:hAnsiTheme="majorHAnsi" w:cstheme="majorHAnsi"/>
          <w:color w:val="000000"/>
        </w:rPr>
        <w:t xml:space="preserve"> where x represents the surface area and y, the metabolic rate. When the coefficient ß is lower than 0 or higher than 1, the curve is respectively negative or positive convex (</w:t>
      </w:r>
      <w:proofErr w:type="gramStart"/>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proofErr w:type="gramEnd"/>
      <w:r w:rsidRPr="000A293E">
        <w:rPr>
          <w:rFonts w:asciiTheme="majorHAnsi" w:eastAsia="Calibri" w:hAnsiTheme="majorHAnsi" w:cstheme="majorHAnsi"/>
          <w:color w:val="000000"/>
        </w:rPr>
        <w:t xml:space="preserve"> metabolic rate standardized by the surface area is lower for the younger stages). When the coefficient ß is equivalent to 0, the metabolic rate is equal to the coefficient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 throughout the size gradient whereas when the coefficient ß is equivalent to 1, the metabolic rate is growing constantly and proportionally along the size gradient. Finally, when the coefficient ß is understood between 0 and 1, the trendline is concave meaning that the metabolic rate standardized by the surface area is higher for the younger stages.</w:t>
      </w:r>
    </w:p>
    <w:p w14:paraId="11C6F7AF" w14:textId="77777777" w:rsidR="006109F6" w:rsidRDefault="006109F6" w:rsidP="00691C61">
      <w:pPr>
        <w:spacing w:line="360" w:lineRule="auto"/>
        <w:rPr>
          <w:rFonts w:asciiTheme="majorHAnsi" w:eastAsia="Calibri" w:hAnsiTheme="majorHAnsi" w:cstheme="majorHAnsi"/>
          <w:color w:val="000000"/>
        </w:rPr>
      </w:pPr>
      <w:r>
        <w:rPr>
          <w:rFonts w:asciiTheme="majorHAnsi" w:eastAsia="Calibri" w:hAnsiTheme="majorHAnsi" w:cstheme="majorHAnsi"/>
          <w:color w:val="000000"/>
        </w:rPr>
        <w:br w:type="page"/>
      </w:r>
    </w:p>
    <w:p w14:paraId="1918BEFB" w14:textId="77777777" w:rsidR="006109F6" w:rsidRDefault="006109F6" w:rsidP="006109F6">
      <w:pPr>
        <w:pBdr>
          <w:top w:val="nil"/>
          <w:left w:val="nil"/>
          <w:bottom w:val="nil"/>
          <w:right w:val="nil"/>
          <w:between w:val="nil"/>
        </w:pBdr>
        <w:jc w:val="both"/>
        <w:rPr>
          <w:rFonts w:asciiTheme="majorHAnsi" w:eastAsia="Calibri" w:hAnsiTheme="majorHAnsi" w:cstheme="majorHAnsi"/>
          <w:color w:val="000000"/>
        </w:rPr>
      </w:pPr>
      <w:r>
        <w:rPr>
          <w:rFonts w:asciiTheme="majorHAnsi" w:eastAsia="Calibri" w:hAnsiTheme="majorHAnsi" w:cstheme="majorHAnsi"/>
          <w:noProof/>
          <w:color w:val="000000"/>
        </w:rPr>
        <w:lastRenderedPageBreak/>
        <w:drawing>
          <wp:inline distT="0" distB="0" distL="0" distR="0" wp14:anchorId="787D97B7" wp14:editId="05324C7B">
            <wp:extent cx="5756400" cy="33912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oral_Metabolism_Fig2.eps"/>
                    <pic:cNvPicPr/>
                  </pic:nvPicPr>
                  <pic:blipFill rotWithShape="1">
                    <a:blip r:embed="rId18">
                      <a:extLst>
                        <a:ext uri="{28A0092B-C50C-407E-A947-70E740481C1C}">
                          <a14:useLocalDpi xmlns:a14="http://schemas.microsoft.com/office/drawing/2010/main" val="0"/>
                        </a:ext>
                      </a:extLst>
                    </a:blip>
                    <a:srcRect l="2019" t="7672" r="2007" b="7723"/>
                    <a:stretch/>
                  </pic:blipFill>
                  <pic:spPr bwMode="auto">
                    <a:xfrm>
                      <a:off x="0" y="0"/>
                      <a:ext cx="5756400" cy="3391200"/>
                    </a:xfrm>
                    <a:prstGeom prst="rect">
                      <a:avLst/>
                    </a:prstGeom>
                    <a:ln>
                      <a:noFill/>
                    </a:ln>
                    <a:extLst>
                      <a:ext uri="{53640926-AAD7-44D8-BBD7-CCE9431645EC}">
                        <a14:shadowObscured xmlns:a14="http://schemas.microsoft.com/office/drawing/2010/main"/>
                      </a:ext>
                    </a:extLst>
                  </pic:spPr>
                </pic:pic>
              </a:graphicData>
            </a:graphic>
          </wp:inline>
        </w:drawing>
      </w:r>
    </w:p>
    <w:p w14:paraId="656364D2" w14:textId="77777777" w:rsidR="006109F6" w:rsidRDefault="006109F6" w:rsidP="00691C61">
      <w:pPr>
        <w:pBdr>
          <w:top w:val="nil"/>
          <w:left w:val="nil"/>
          <w:bottom w:val="nil"/>
          <w:right w:val="nil"/>
          <w:between w:val="nil"/>
        </w:pBdr>
        <w:spacing w:line="36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Figure </w:t>
      </w:r>
      <w:r>
        <w:rPr>
          <w:rFonts w:asciiTheme="majorHAnsi" w:eastAsia="Calibri" w:hAnsiTheme="majorHAnsi" w:cstheme="majorHAnsi"/>
          <w:color w:val="000000"/>
        </w:rPr>
        <w:t>S2</w:t>
      </w:r>
      <w:r w:rsidRPr="000A293E">
        <w:rPr>
          <w:rFonts w:asciiTheme="majorHAnsi" w:eastAsia="Calibri" w:hAnsiTheme="majorHAnsi" w:cstheme="majorHAnsi"/>
          <w:color w:val="000000"/>
        </w:rPr>
        <w:t xml:space="preserve"> | The three plots from the left represent the relationship between the function studied standardised by the live coral surface area (calcification rate, respiration rate and photosynthesis rate respectively from the top to the bottom) and live coral surface area for six coral species (</w:t>
      </w:r>
      <w:r w:rsidRPr="000A293E">
        <w:rPr>
          <w:rFonts w:asciiTheme="majorHAnsi" w:eastAsia="Calibri" w:hAnsiTheme="majorHAnsi" w:cstheme="majorHAnsi"/>
          <w:i/>
          <w:color w:val="000000"/>
        </w:rPr>
        <w:t xml:space="preserve">Acropora </w:t>
      </w:r>
      <w:proofErr w:type="spellStart"/>
      <w:r w:rsidRPr="000A293E">
        <w:rPr>
          <w:rFonts w:asciiTheme="majorHAnsi" w:eastAsia="Calibri" w:hAnsiTheme="majorHAnsi" w:cstheme="majorHAnsi"/>
          <w:i/>
          <w:color w:val="000000"/>
        </w:rPr>
        <w:t>hyacinthus</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Astrea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curta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Montipora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verilli</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Napopora</w:t>
      </w:r>
      <w:proofErr w:type="spellEnd"/>
      <w:r w:rsidRPr="000A293E">
        <w:rPr>
          <w:rFonts w:asciiTheme="majorHAnsi" w:eastAsia="Calibri" w:hAnsiTheme="majorHAnsi" w:cstheme="majorHAnsi"/>
          <w:i/>
          <w:color w:val="000000"/>
        </w:rPr>
        <w:t xml:space="preserve"> </w:t>
      </w:r>
      <w:proofErr w:type="spellStart"/>
      <w:r w:rsidRPr="000A293E">
        <w:rPr>
          <w:rFonts w:asciiTheme="majorHAnsi" w:eastAsia="Calibri" w:hAnsiTheme="majorHAnsi" w:cstheme="majorHAnsi"/>
          <w:i/>
          <w:color w:val="000000"/>
        </w:rPr>
        <w:t>irregularis</w:t>
      </w:r>
      <w:proofErr w:type="spellEnd"/>
      <w:r w:rsidRPr="000A293E">
        <w:rPr>
          <w:rFonts w:asciiTheme="majorHAnsi" w:eastAsia="Calibri" w:hAnsiTheme="majorHAnsi" w:cstheme="majorHAnsi"/>
          <w:i/>
          <w:color w:val="000000"/>
        </w:rPr>
        <w:t xml:space="preserve">, </w:t>
      </w:r>
      <w:proofErr w:type="spellStart"/>
      <w:r>
        <w:rPr>
          <w:rFonts w:asciiTheme="majorHAnsi" w:eastAsia="Calibri" w:hAnsiTheme="majorHAnsi" w:cstheme="majorHAnsi"/>
          <w:i/>
          <w:color w:val="000000"/>
        </w:rPr>
        <w:t>Pocillopora</w:t>
      </w:r>
      <w:proofErr w:type="spellEnd"/>
      <w:r>
        <w:rPr>
          <w:rFonts w:asciiTheme="majorHAnsi" w:eastAsia="Calibri" w:hAnsiTheme="majorHAnsi" w:cstheme="majorHAnsi"/>
          <w:i/>
          <w:color w:val="000000"/>
        </w:rPr>
        <w:t xml:space="preserve"> cf. </w:t>
      </w:r>
      <w:proofErr w:type="spellStart"/>
      <w:r>
        <w:rPr>
          <w:rFonts w:asciiTheme="majorHAnsi" w:eastAsia="Calibri" w:hAnsiTheme="majorHAnsi" w:cstheme="majorHAnsi"/>
          <w:i/>
          <w:color w:val="000000"/>
        </w:rPr>
        <w:t>verrucosa</w:t>
      </w:r>
      <w:proofErr w:type="spellEnd"/>
      <w:r>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and massive</w:t>
      </w:r>
      <w:r w:rsidRPr="000A293E">
        <w:rPr>
          <w:rFonts w:asciiTheme="majorHAnsi" w:eastAsia="Calibri" w:hAnsiTheme="majorHAnsi" w:cstheme="majorHAnsi"/>
          <w:i/>
          <w:color w:val="000000"/>
        </w:rPr>
        <w:t xml:space="preserve"> Porites</w:t>
      </w:r>
      <w:r w:rsidRPr="000A293E">
        <w:rPr>
          <w:rFonts w:asciiTheme="majorHAnsi" w:eastAsia="Calibri" w:hAnsiTheme="majorHAnsi" w:cstheme="majorHAnsi"/>
          <w:color w:val="000000"/>
        </w:rPr>
        <w:t xml:space="preserve">) with a ± 95% Bayesian credible interval. The six other plots represent the coefficient from the regression: </w:t>
      </w:r>
      <w:proofErr w:type="gramStart"/>
      <w:r w:rsidRPr="000A293E">
        <w:rPr>
          <w:rFonts w:asciiTheme="majorHAnsi" w:eastAsia="Calibri" w:hAnsiTheme="majorHAnsi" w:cstheme="majorHAnsi"/>
          <w:color w:val="000000"/>
        </w:rPr>
        <w:t>log(</w:t>
      </w:r>
      <w:proofErr w:type="gramEnd"/>
      <w:r w:rsidRPr="000A293E">
        <w:rPr>
          <w:rFonts w:asciiTheme="majorHAnsi" w:eastAsia="Calibri" w:hAnsiTheme="majorHAnsi" w:cstheme="majorHAnsi"/>
          <w:color w:val="000000"/>
        </w:rPr>
        <w:t xml:space="preserve">Functional process standardized) = ß × log(Live coral surface area) +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 xml:space="preserve">. </w:t>
      </w:r>
      <w:r w:rsidR="00503728">
        <w:rPr>
          <w:rFonts w:asciiTheme="majorHAnsi" w:eastAsia="Calibri" w:hAnsiTheme="majorHAnsi" w:cstheme="majorHAnsi"/>
          <w:color w:val="000000"/>
        </w:rPr>
        <w:t xml:space="preserve">Both coefficients </w:t>
      </w:r>
      <w:r w:rsidR="00503728" w:rsidRPr="000A293E">
        <w:rPr>
          <w:rFonts w:ascii="Cambria Math" w:eastAsia="Cambria Math" w:hAnsi="Cambria Math" w:cs="Cambria Math"/>
          <w:color w:val="000000"/>
        </w:rPr>
        <w:t>⍺</w:t>
      </w:r>
      <w:r w:rsidR="00503728">
        <w:rPr>
          <w:rFonts w:asciiTheme="majorHAnsi" w:eastAsia="Calibri" w:hAnsiTheme="majorHAnsi" w:cstheme="majorHAnsi"/>
          <w:color w:val="000000"/>
        </w:rPr>
        <w:t xml:space="preserve"> and </w:t>
      </w:r>
      <w:r w:rsidR="00503728" w:rsidRPr="000A293E">
        <w:rPr>
          <w:rFonts w:asciiTheme="majorHAnsi" w:eastAsia="Calibri" w:hAnsiTheme="majorHAnsi" w:cstheme="majorHAnsi"/>
          <w:color w:val="000000"/>
        </w:rPr>
        <w:t>ß</w:t>
      </w:r>
      <w:r w:rsidR="00503728">
        <w:rPr>
          <w:rFonts w:asciiTheme="majorHAnsi" w:eastAsia="Calibri" w:hAnsiTheme="majorHAnsi" w:cstheme="majorHAnsi"/>
          <w:color w:val="000000"/>
        </w:rPr>
        <w:t xml:space="preserve"> are on the log-scale. </w:t>
      </w:r>
      <w:r w:rsidRPr="000A293E">
        <w:rPr>
          <w:rFonts w:asciiTheme="majorHAnsi" w:eastAsia="Calibri" w:hAnsiTheme="majorHAnsi" w:cstheme="majorHAnsi"/>
          <w:color w:val="000000"/>
        </w:rPr>
        <w:t xml:space="preserve">The mid column represents the slope estimates of the regression for each coral species and the right column </w:t>
      </w:r>
      <w:r w:rsidRPr="000A293E">
        <w:rPr>
          <w:rFonts w:asciiTheme="majorHAnsi" w:eastAsia="Calibri" w:hAnsiTheme="majorHAnsi" w:cstheme="majorHAnsi"/>
        </w:rPr>
        <w:t>represents</w:t>
      </w:r>
      <w:r w:rsidRPr="000A293E">
        <w:rPr>
          <w:rFonts w:asciiTheme="majorHAnsi" w:eastAsia="Calibri" w:hAnsiTheme="majorHAnsi" w:cstheme="majorHAnsi"/>
          <w:color w:val="000000"/>
        </w:rPr>
        <w:t xml:space="preserve"> the intercept estimates of the regression for each coral species (calcification rate, respiration rate and photosynthesis rate respectively from the top to the bottom). The dashed line on the slope estimates plots (y = 0) symbolized the threshold between the conservation of the function studied throughout the coral size gradient, and the decrease of the function rate studied throughout the coral size gradient if the estimate is lower than zero or the increase of the function rate studied throughout the coral size gradient if the estimate is upper than zero. Coral silhouettes represent the current mature coral morphology.</w:t>
      </w:r>
    </w:p>
    <w:p w14:paraId="311FAAA0" w14:textId="77777777" w:rsidR="00DF146F" w:rsidRPr="000A293E" w:rsidRDefault="00DF146F" w:rsidP="006109F6">
      <w:pPr>
        <w:rPr>
          <w:rFonts w:asciiTheme="majorHAnsi" w:eastAsia="Calibri" w:hAnsiTheme="majorHAnsi" w:cstheme="majorHAnsi"/>
          <w:color w:val="000000"/>
        </w:rPr>
      </w:pPr>
    </w:p>
    <w:sectPr w:rsidR="00DF146F" w:rsidRPr="000A293E">
      <w:headerReference w:type="default" r:id="rId19"/>
      <w:footerReference w:type="even" r:id="rId20"/>
      <w:footerReference w:type="default" r:id="rId21"/>
      <w:pgSz w:w="11900" w:h="16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4" w:author="Diego Barneche" w:date="2021-02-09T07:36:00Z" w:initials="DB">
    <w:p w14:paraId="747431D3" w14:textId="2C5CD20F" w:rsidR="00451E97" w:rsidRDefault="00451E97">
      <w:pPr>
        <w:pStyle w:val="CommentText"/>
      </w:pPr>
      <w:r>
        <w:rPr>
          <w:rStyle w:val="CommentReference"/>
        </w:rPr>
        <w:annotationRef/>
      </w:r>
      <w:r>
        <w:t>We’re talking about size</w:t>
      </w:r>
      <w:r w:rsidR="00AF655F">
        <w:rPr>
          <w:noProof/>
        </w:rPr>
        <w:t>;</w:t>
      </w:r>
      <w:r>
        <w:t xml:space="preserve"> </w:t>
      </w:r>
      <w:r w:rsidR="00AF655F">
        <w:rPr>
          <w:noProof/>
        </w:rPr>
        <w:t xml:space="preserve">so I would </w:t>
      </w:r>
      <w:r>
        <w:t xml:space="preserve">avoid using </w:t>
      </w:r>
      <w:r>
        <w:rPr>
          <w:noProof/>
        </w:rPr>
        <w:t xml:space="preserve">terms </w:t>
      </w:r>
      <w:r w:rsidR="00AF655F">
        <w:rPr>
          <w:noProof/>
        </w:rPr>
        <w:t>related to age (e.g. young) because it is unknown how senescense interacts with size to alter the patterns you're finding.</w:t>
      </w:r>
    </w:p>
  </w:comment>
  <w:comment w:id="92" w:author="Diego Barneche" w:date="2021-02-09T07:39:00Z" w:initials="DB">
    <w:p w14:paraId="1EAA1BFA" w14:textId="2B716D5E" w:rsidR="00593B75" w:rsidRDefault="00593B75">
      <w:pPr>
        <w:pStyle w:val="CommentText"/>
      </w:pPr>
      <w:r>
        <w:rPr>
          <w:rStyle w:val="CommentReference"/>
        </w:rPr>
        <w:annotationRef/>
      </w:r>
      <w:r>
        <w:t>It either is or it is not correlated?</w:t>
      </w:r>
    </w:p>
  </w:comment>
  <w:comment w:id="97" w:author="Diego Barneche" w:date="2021-02-09T07:38:00Z" w:initials="DB">
    <w:p w14:paraId="413E6FC0" w14:textId="0D8A069F" w:rsidR="00344978" w:rsidRDefault="00344978">
      <w:pPr>
        <w:pStyle w:val="CommentText"/>
      </w:pPr>
      <w:r>
        <w:rPr>
          <w:rStyle w:val="CommentReference"/>
        </w:rPr>
        <w:annotationRef/>
      </w:r>
      <w:r>
        <w:t>Genera or species?</w:t>
      </w:r>
    </w:p>
  </w:comment>
  <w:comment w:id="151" w:author="Diego Barneche" w:date="2021-02-09T08:12:00Z" w:initials="DB">
    <w:p w14:paraId="70F34652" w14:textId="32A0AD02" w:rsidR="00B87904" w:rsidRDefault="00B87904">
      <w:pPr>
        <w:pStyle w:val="CommentText"/>
      </w:pPr>
      <w:r>
        <w:rPr>
          <w:rStyle w:val="CommentReference"/>
        </w:rPr>
        <w:annotationRef/>
      </w:r>
      <w:r>
        <w:t>What version of R and brms?</w:t>
      </w:r>
    </w:p>
  </w:comment>
  <w:comment w:id="194" w:author="Diego Barneche" w:date="2021-02-09T08:04:00Z" w:initials="DB">
    <w:p w14:paraId="421B41FA" w14:textId="77777777" w:rsidR="004B29C1" w:rsidRDefault="004B29C1">
      <w:pPr>
        <w:pStyle w:val="CommentText"/>
      </w:pPr>
      <w:r>
        <w:rPr>
          <w:rStyle w:val="CommentReference"/>
        </w:rPr>
        <w:annotationRef/>
      </w:r>
      <w:r>
        <w:t>Are the random effects on the intercept alpha only, or on the slope beta as well?</w:t>
      </w:r>
    </w:p>
    <w:p w14:paraId="76B3A077" w14:textId="77777777" w:rsidR="0027312A" w:rsidRDefault="0027312A">
      <w:pPr>
        <w:pStyle w:val="CommentText"/>
      </w:pPr>
    </w:p>
    <w:p w14:paraId="3B1D973F" w14:textId="4AFE7959" w:rsidR="0027312A" w:rsidRDefault="0027312A">
      <w:pPr>
        <w:pStyle w:val="CommentText"/>
      </w:pPr>
      <w:r>
        <w:t>It would be great if you could share your brms code with me, just the lines you wrote to run the Bayesian models.</w:t>
      </w:r>
    </w:p>
  </w:comment>
  <w:comment w:id="219" w:author="Diego Barneche" w:date="2021-02-09T08:10:00Z" w:initials="DB">
    <w:p w14:paraId="69A460D0" w14:textId="177973EF" w:rsidR="00E419C1" w:rsidRDefault="00E419C1">
      <w:pPr>
        <w:pStyle w:val="CommentText"/>
      </w:pPr>
      <w:r>
        <w:rPr>
          <w:rStyle w:val="CommentReference"/>
        </w:rPr>
        <w:annotationRef/>
      </w:r>
      <w:r>
        <w:t>It would be best to re-run your models and figures using specified vague priors such as the ones I recommend here because brms uses improper flat priors by default (</w:t>
      </w:r>
      <w:proofErr w:type="gramStart"/>
      <w:r>
        <w:t>i.e.</w:t>
      </w:r>
      <w:proofErr w:type="gramEnd"/>
      <w:r>
        <w:t xml:space="preserve"> uniform (-Inf, Inf)).</w:t>
      </w:r>
    </w:p>
  </w:comment>
  <w:comment w:id="358" w:author="Diego Barneche" w:date="2021-02-09T08:12:00Z" w:initials="DB">
    <w:p w14:paraId="30F24F8C" w14:textId="4FBC6A22" w:rsidR="00B87904" w:rsidRDefault="00B87904">
      <w:pPr>
        <w:pStyle w:val="CommentText"/>
      </w:pPr>
      <w:r>
        <w:rPr>
          <w:rStyle w:val="CommentReference"/>
        </w:rPr>
        <w:annotationRef/>
      </w:r>
      <w:r>
        <w:t>How many chains?</w:t>
      </w:r>
    </w:p>
  </w:comment>
  <w:comment w:id="367" w:author="Diego Barneche" w:date="2021-02-09T08:14:00Z" w:initials="DB">
    <w:p w14:paraId="1FDF1389" w14:textId="77777777" w:rsidR="007A5A65" w:rsidRDefault="007A5A65">
      <w:pPr>
        <w:pStyle w:val="CommentText"/>
      </w:pPr>
      <w:r>
        <w:rPr>
          <w:rStyle w:val="CommentReference"/>
        </w:rPr>
        <w:annotationRef/>
      </w:r>
      <w:r>
        <w:t xml:space="preserve">Provide all </w:t>
      </w:r>
      <w:proofErr w:type="spellStart"/>
      <w:r>
        <w:t>traceplots</w:t>
      </w:r>
      <w:proofErr w:type="spellEnd"/>
      <w:r>
        <w:t xml:space="preserve"> and posterior predictive checks (</w:t>
      </w:r>
      <w:r w:rsidRPr="003A0B34">
        <w:rPr>
          <w:highlight w:val="yellow"/>
        </w:rPr>
        <w:t xml:space="preserve">see function </w:t>
      </w:r>
      <w:proofErr w:type="spellStart"/>
      <w:r w:rsidR="003A0B34" w:rsidRPr="003A0B34">
        <w:rPr>
          <w:highlight w:val="yellow"/>
        </w:rPr>
        <w:t>pp_check</w:t>
      </w:r>
      <w:proofErr w:type="spellEnd"/>
      <w:r w:rsidR="003A0B34" w:rsidRPr="003A0B34">
        <w:rPr>
          <w:highlight w:val="yellow"/>
        </w:rPr>
        <w:t xml:space="preserve"> </w:t>
      </w:r>
      <w:r w:rsidRPr="003A0B34">
        <w:rPr>
          <w:highlight w:val="yellow"/>
        </w:rPr>
        <w:t>in brms</w:t>
      </w:r>
      <w:r w:rsidR="003A0B34" w:rsidRPr="003A0B34">
        <w:rPr>
          <w:highlight w:val="yellow"/>
        </w:rPr>
        <w:t xml:space="preserve"> with type = “</w:t>
      </w:r>
      <w:proofErr w:type="spellStart"/>
      <w:r w:rsidR="003A0B34" w:rsidRPr="003A0B34">
        <w:rPr>
          <w:highlight w:val="yellow"/>
        </w:rPr>
        <w:t>scatter_avg</w:t>
      </w:r>
      <w:proofErr w:type="spellEnd"/>
      <w:r w:rsidR="003A0B34" w:rsidRPr="003A0B34">
        <w:rPr>
          <w:highlight w:val="yellow"/>
        </w:rPr>
        <w:t>”</w:t>
      </w:r>
      <w:r>
        <w:t xml:space="preserve">) in the </w:t>
      </w:r>
      <w:r w:rsidR="003A0B34">
        <w:t>supp</w:t>
      </w:r>
      <w:r>
        <w:t>.</w:t>
      </w:r>
    </w:p>
    <w:p w14:paraId="6336DCA6" w14:textId="25AA29BF" w:rsidR="0066138E" w:rsidRDefault="0066138E">
      <w:pPr>
        <w:pStyle w:val="CommentText"/>
      </w:pPr>
      <w:r>
        <w:t>You might want to present Bayesian R2 with 95% credible intervals as well, brms has a function called bayes_R2.</w:t>
      </w:r>
    </w:p>
  </w:comment>
  <w:comment w:id="368" w:author="Diego Barneche" w:date="2021-02-09T08:17:00Z" w:initials="DB">
    <w:p w14:paraId="62C01EA0" w14:textId="692F51C3" w:rsidR="00F921DD" w:rsidRDefault="00F921DD">
      <w:pPr>
        <w:pStyle w:val="CommentText"/>
      </w:pPr>
      <w:r>
        <w:rPr>
          <w:rStyle w:val="CommentReference"/>
        </w:rPr>
        <w:annotationRef/>
      </w:r>
      <w:r>
        <w:t xml:space="preserve">This is redundant. You don’t need to re-run the models with the area transformed variable. Simply estimate the rates for a given size vector, and </w:t>
      </w:r>
      <w:proofErr w:type="spellStart"/>
      <w:r>
        <w:t>devide</w:t>
      </w:r>
      <w:proofErr w:type="spellEnd"/>
      <w:r>
        <w:t xml:space="preserve"> the estimates by this same size vector. The slope value becomes </w:t>
      </w:r>
      <m:oMath>
        <m:r>
          <w:rPr>
            <w:rFonts w:ascii="Cambria Math" w:eastAsia="Calibri" w:hAnsi="Cambria Math" w:cstheme="majorHAnsi"/>
            <w:color w:val="000000"/>
          </w:rPr>
          <m:t>β</m:t>
        </m:r>
      </m:oMath>
      <w:r>
        <w:t xml:space="preserve"> – 1—you can extract the posterior di</w:t>
      </w:r>
      <w:proofErr w:type="spellStart"/>
      <w:r>
        <w:t>stribution</w:t>
      </w:r>
      <w:proofErr w:type="spellEnd"/>
      <w:r>
        <w:t xml:space="preserve"> of </w:t>
      </w:r>
      <m:oMath>
        <m:r>
          <w:rPr>
            <w:rFonts w:ascii="Cambria Math" w:eastAsia="Calibri" w:hAnsi="Cambria Math" w:cstheme="majorHAnsi"/>
            <w:color w:val="000000"/>
          </w:rPr>
          <m:t>β</m:t>
        </m:r>
      </m:oMath>
      <w:r>
        <w:rPr>
          <w:color w:val="000000"/>
        </w:rPr>
        <w:t xml:space="preserve"> with function posterior_samples and then subtract 1 from it.</w:t>
      </w:r>
    </w:p>
  </w:comment>
  <w:comment w:id="370" w:author="Diego Barneche" w:date="2021-02-09T07:47:00Z" w:initials="DB">
    <w:p w14:paraId="386E1345" w14:textId="01A2B580" w:rsidR="00D025AB" w:rsidRDefault="00D025AB">
      <w:pPr>
        <w:pStyle w:val="CommentText"/>
      </w:pPr>
      <w:r>
        <w:rPr>
          <w:rStyle w:val="CommentReference"/>
        </w:rPr>
        <w:annotationRef/>
      </w:r>
      <w:r>
        <w:t>I think this</w:t>
      </w:r>
      <w:r w:rsidR="001E63A4">
        <w:t xml:space="preserve"> table</w:t>
      </w:r>
      <w:r>
        <w:t xml:space="preserve"> is unnecessary. Fig S1 could go as well.</w:t>
      </w:r>
      <w:r w:rsidR="00CA1A90">
        <w:t xml:space="preserve"> This is standard knowledge in ecology.</w:t>
      </w:r>
    </w:p>
    <w:p w14:paraId="72682A09" w14:textId="77777777" w:rsidR="005179C4" w:rsidRDefault="005179C4">
      <w:pPr>
        <w:pStyle w:val="CommentText"/>
      </w:pPr>
    </w:p>
    <w:p w14:paraId="4261EA5B" w14:textId="6B70A7FB" w:rsidR="005179C4" w:rsidRDefault="005179C4">
      <w:pPr>
        <w:pStyle w:val="CommentText"/>
      </w:pPr>
      <w:r>
        <w:t xml:space="preserve">Use </w:t>
      </w:r>
      <w:r w:rsidR="000D70B8">
        <w:t>T</w:t>
      </w:r>
      <w:r>
        <w:t>able 1</w:t>
      </w:r>
      <w:r w:rsidR="000D70B8">
        <w:t xml:space="preserve"> to</w:t>
      </w:r>
      <w:r>
        <w:t xml:space="preserve"> include the model summaries for each species.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7431D3" w15:done="0"/>
  <w15:commentEx w15:paraId="1EAA1BFA" w15:done="0"/>
  <w15:commentEx w15:paraId="413E6FC0" w15:done="0"/>
  <w15:commentEx w15:paraId="70F34652" w15:done="0"/>
  <w15:commentEx w15:paraId="3B1D973F" w15:done="0"/>
  <w15:commentEx w15:paraId="69A460D0" w15:done="0"/>
  <w15:commentEx w15:paraId="30F24F8C" w15:done="0"/>
  <w15:commentEx w15:paraId="6336DCA6" w15:done="0"/>
  <w15:commentEx w15:paraId="62C01EA0" w15:done="0"/>
  <w15:commentEx w15:paraId="4261EA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B9E0" w16cex:dateUtc="2021-02-08T23:36:00Z"/>
  <w16cex:commentExtensible w16cex:durableId="23CCBA94" w16cex:dateUtc="2021-02-08T23:39:00Z"/>
  <w16cex:commentExtensible w16cex:durableId="23CCBA77" w16cex:dateUtc="2021-02-08T23:38:00Z"/>
  <w16cex:commentExtensible w16cex:durableId="23CCC269" w16cex:dateUtc="2021-02-09T00:12:00Z"/>
  <w16cex:commentExtensible w16cex:durableId="23CCC080" w16cex:dateUtc="2021-02-09T00:04:00Z"/>
  <w16cex:commentExtensible w16cex:durableId="23CCC1E2" w16cex:dateUtc="2021-02-09T00:10:00Z"/>
  <w16cex:commentExtensible w16cex:durableId="23CCC25D" w16cex:dateUtc="2021-02-09T00:12:00Z"/>
  <w16cex:commentExtensible w16cex:durableId="23CCC2FC" w16cex:dateUtc="2021-02-09T00:14:00Z"/>
  <w16cex:commentExtensible w16cex:durableId="23CCC3A1" w16cex:dateUtc="2021-02-09T00:17:00Z"/>
  <w16cex:commentExtensible w16cex:durableId="23CCBC99" w16cex:dateUtc="2021-02-08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7431D3" w16cid:durableId="23CCB9E0"/>
  <w16cid:commentId w16cid:paraId="1EAA1BFA" w16cid:durableId="23CCBA94"/>
  <w16cid:commentId w16cid:paraId="413E6FC0" w16cid:durableId="23CCBA77"/>
  <w16cid:commentId w16cid:paraId="70F34652" w16cid:durableId="23CCC269"/>
  <w16cid:commentId w16cid:paraId="3B1D973F" w16cid:durableId="23CCC080"/>
  <w16cid:commentId w16cid:paraId="69A460D0" w16cid:durableId="23CCC1E2"/>
  <w16cid:commentId w16cid:paraId="30F24F8C" w16cid:durableId="23CCC25D"/>
  <w16cid:commentId w16cid:paraId="6336DCA6" w16cid:durableId="23CCC2FC"/>
  <w16cid:commentId w16cid:paraId="62C01EA0" w16cid:durableId="23CCC3A1"/>
  <w16cid:commentId w16cid:paraId="4261EA5B" w16cid:durableId="23CCB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ABBB3" w14:textId="77777777" w:rsidR="00FE3B28" w:rsidRDefault="00FE3B28">
      <w:r>
        <w:separator/>
      </w:r>
    </w:p>
  </w:endnote>
  <w:endnote w:type="continuationSeparator" w:id="0">
    <w:p w14:paraId="6BA23D2D" w14:textId="77777777" w:rsidR="00FE3B28" w:rsidRDefault="00FE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altName w:val="﷽﷽﷽﷽﷽﷽﷽﷽맀̪怀"/>
    <w:panose1 w:val="02040502050405020303"/>
    <w:charset w:val="00"/>
    <w:family w:val="roman"/>
    <w:pitch w:val="variable"/>
    <w:sig w:usb0="00000287" w:usb1="00000000" w:usb2="00000000" w:usb3="00000000" w:csb0="0000009F" w:csb1="00000000"/>
  </w:font>
  <w:font w:name="ArialUnicode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B9E8" w14:textId="77777777" w:rsidR="00451E97" w:rsidRDefault="00451E9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A6FE148" w14:textId="77777777" w:rsidR="00451E97" w:rsidRDefault="00451E9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C608C" w14:textId="77777777" w:rsidR="00451E97" w:rsidRDefault="00451E9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bl>
    <w:tblPr>
      <w:tblStyle w:val="a0"/>
      <w:tblW w:w="9066" w:type="dxa"/>
      <w:tblLayout w:type="fixed"/>
      <w:tblLook w:val="0600" w:firstRow="0" w:lastRow="0" w:firstColumn="0" w:lastColumn="0" w:noHBand="1" w:noVBand="1"/>
    </w:tblPr>
    <w:tblGrid>
      <w:gridCol w:w="3022"/>
      <w:gridCol w:w="3022"/>
      <w:gridCol w:w="3022"/>
    </w:tblGrid>
    <w:tr w:rsidR="00451E97" w14:paraId="1BFB1D5C" w14:textId="77777777">
      <w:tc>
        <w:tcPr>
          <w:tcW w:w="3022" w:type="dxa"/>
        </w:tcPr>
        <w:p w14:paraId="2D30C988" w14:textId="77777777" w:rsidR="00451E97" w:rsidRDefault="00451E97">
          <w:pPr>
            <w:pBdr>
              <w:top w:val="nil"/>
              <w:left w:val="nil"/>
              <w:bottom w:val="nil"/>
              <w:right w:val="nil"/>
              <w:between w:val="nil"/>
            </w:pBdr>
            <w:tabs>
              <w:tab w:val="center" w:pos="4680"/>
              <w:tab w:val="right" w:pos="9360"/>
            </w:tabs>
            <w:ind w:left="-115" w:right="360"/>
            <w:rPr>
              <w:color w:val="000000"/>
            </w:rPr>
          </w:pPr>
        </w:p>
      </w:tc>
      <w:tc>
        <w:tcPr>
          <w:tcW w:w="3022" w:type="dxa"/>
        </w:tcPr>
        <w:p w14:paraId="43B024D2" w14:textId="77777777" w:rsidR="00451E97" w:rsidRDefault="00451E97">
          <w:pPr>
            <w:pBdr>
              <w:top w:val="nil"/>
              <w:left w:val="nil"/>
              <w:bottom w:val="nil"/>
              <w:right w:val="nil"/>
              <w:between w:val="nil"/>
            </w:pBdr>
            <w:tabs>
              <w:tab w:val="center" w:pos="4680"/>
              <w:tab w:val="right" w:pos="9360"/>
            </w:tabs>
            <w:jc w:val="center"/>
            <w:rPr>
              <w:color w:val="000000"/>
            </w:rPr>
          </w:pPr>
        </w:p>
      </w:tc>
      <w:tc>
        <w:tcPr>
          <w:tcW w:w="3022" w:type="dxa"/>
        </w:tcPr>
        <w:p w14:paraId="578171E4" w14:textId="77777777" w:rsidR="00451E97" w:rsidRDefault="00451E97">
          <w:pPr>
            <w:pBdr>
              <w:top w:val="nil"/>
              <w:left w:val="nil"/>
              <w:bottom w:val="nil"/>
              <w:right w:val="nil"/>
              <w:between w:val="nil"/>
            </w:pBdr>
            <w:tabs>
              <w:tab w:val="center" w:pos="4680"/>
              <w:tab w:val="right" w:pos="9360"/>
            </w:tabs>
            <w:ind w:right="-115"/>
            <w:jc w:val="right"/>
            <w:rPr>
              <w:color w:val="000000"/>
            </w:rPr>
          </w:pPr>
        </w:p>
      </w:tc>
    </w:tr>
  </w:tbl>
  <w:p w14:paraId="0BA20A9F" w14:textId="77777777" w:rsidR="00451E97" w:rsidRDefault="00451E9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0AEFB" w14:textId="77777777" w:rsidR="00FE3B28" w:rsidRDefault="00FE3B28">
      <w:r>
        <w:separator/>
      </w:r>
    </w:p>
  </w:footnote>
  <w:footnote w:type="continuationSeparator" w:id="0">
    <w:p w14:paraId="769D317F" w14:textId="77777777" w:rsidR="00FE3B28" w:rsidRDefault="00FE3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3D0B1" w14:textId="77777777" w:rsidR="00451E97" w:rsidRDefault="00451E97">
    <w:pPr>
      <w:widowControl w:val="0"/>
      <w:pBdr>
        <w:top w:val="nil"/>
        <w:left w:val="nil"/>
        <w:bottom w:val="nil"/>
        <w:right w:val="nil"/>
        <w:between w:val="nil"/>
      </w:pBdr>
      <w:spacing w:line="276" w:lineRule="auto"/>
      <w:rPr>
        <w:rFonts w:ascii="Calibri" w:eastAsia="Calibri" w:hAnsi="Calibri" w:cs="Calibri"/>
        <w:color w:val="000000"/>
      </w:rPr>
    </w:pPr>
  </w:p>
  <w:tbl>
    <w:tblPr>
      <w:tblStyle w:val="a"/>
      <w:tblW w:w="9066" w:type="dxa"/>
      <w:tblLayout w:type="fixed"/>
      <w:tblLook w:val="0600" w:firstRow="0" w:lastRow="0" w:firstColumn="0" w:lastColumn="0" w:noHBand="1" w:noVBand="1"/>
    </w:tblPr>
    <w:tblGrid>
      <w:gridCol w:w="3022"/>
      <w:gridCol w:w="3022"/>
      <w:gridCol w:w="3022"/>
    </w:tblGrid>
    <w:tr w:rsidR="00451E97" w14:paraId="0C6349E0" w14:textId="77777777">
      <w:tc>
        <w:tcPr>
          <w:tcW w:w="3022" w:type="dxa"/>
        </w:tcPr>
        <w:p w14:paraId="4C19EF3E" w14:textId="77777777" w:rsidR="00451E97" w:rsidRDefault="00451E97">
          <w:pPr>
            <w:pBdr>
              <w:top w:val="nil"/>
              <w:left w:val="nil"/>
              <w:bottom w:val="nil"/>
              <w:right w:val="nil"/>
              <w:between w:val="nil"/>
            </w:pBdr>
            <w:tabs>
              <w:tab w:val="center" w:pos="4680"/>
              <w:tab w:val="right" w:pos="9360"/>
            </w:tabs>
            <w:ind w:left="-115"/>
            <w:rPr>
              <w:color w:val="000000"/>
            </w:rPr>
          </w:pPr>
        </w:p>
      </w:tc>
      <w:tc>
        <w:tcPr>
          <w:tcW w:w="3022" w:type="dxa"/>
        </w:tcPr>
        <w:p w14:paraId="19FBE84E" w14:textId="77777777" w:rsidR="00451E97" w:rsidRDefault="00451E97">
          <w:pPr>
            <w:pBdr>
              <w:top w:val="nil"/>
              <w:left w:val="nil"/>
              <w:bottom w:val="nil"/>
              <w:right w:val="nil"/>
              <w:between w:val="nil"/>
            </w:pBdr>
            <w:tabs>
              <w:tab w:val="center" w:pos="4680"/>
              <w:tab w:val="right" w:pos="9360"/>
            </w:tabs>
            <w:jc w:val="center"/>
            <w:rPr>
              <w:color w:val="000000"/>
            </w:rPr>
          </w:pPr>
        </w:p>
      </w:tc>
      <w:tc>
        <w:tcPr>
          <w:tcW w:w="3022" w:type="dxa"/>
        </w:tcPr>
        <w:p w14:paraId="700BB673" w14:textId="77777777" w:rsidR="00451E97" w:rsidRDefault="00451E97">
          <w:pPr>
            <w:pBdr>
              <w:top w:val="nil"/>
              <w:left w:val="nil"/>
              <w:bottom w:val="nil"/>
              <w:right w:val="nil"/>
              <w:between w:val="nil"/>
            </w:pBdr>
            <w:tabs>
              <w:tab w:val="center" w:pos="4680"/>
              <w:tab w:val="right" w:pos="9360"/>
            </w:tabs>
            <w:ind w:right="-115"/>
            <w:jc w:val="right"/>
            <w:rPr>
              <w:color w:val="000000"/>
            </w:rPr>
          </w:pPr>
        </w:p>
      </w:tc>
    </w:tr>
  </w:tbl>
  <w:p w14:paraId="5815BFA9" w14:textId="77777777" w:rsidR="00451E97" w:rsidRDefault="00451E9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66ADC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1B6EE5"/>
    <w:multiLevelType w:val="multilevel"/>
    <w:tmpl w:val="17F6B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92F1D"/>
    <w:multiLevelType w:val="multilevel"/>
    <w:tmpl w:val="34F29980"/>
    <w:lvl w:ilvl="0">
      <w:start w:val="1"/>
      <w:numFmt w:val="decimal"/>
      <w:lvlText w:val="%1."/>
      <w:lvlJc w:val="left"/>
      <w:pPr>
        <w:ind w:left="720" w:hanging="360"/>
      </w:pPr>
      <w:rPr>
        <w:rFonts w:ascii="Calibri" w:eastAsia="Calibri" w:hAnsi="Calibri" w:cs="Calibri"/>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Barneche">
    <w15:presenceInfo w15:providerId="AD" w15:userId="S::d.barneche@aims.gov.au::2192c91d-266f-4410-87f8-1a1cf2215e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5"/>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6F"/>
    <w:rsid w:val="000105A9"/>
    <w:rsid w:val="00012A9A"/>
    <w:rsid w:val="00020369"/>
    <w:rsid w:val="00020CFA"/>
    <w:rsid w:val="00062737"/>
    <w:rsid w:val="00072161"/>
    <w:rsid w:val="0009039C"/>
    <w:rsid w:val="000A293E"/>
    <w:rsid w:val="000B477E"/>
    <w:rsid w:val="000D70B8"/>
    <w:rsid w:val="000F6F96"/>
    <w:rsid w:val="00137D8E"/>
    <w:rsid w:val="00153817"/>
    <w:rsid w:val="00154559"/>
    <w:rsid w:val="00165712"/>
    <w:rsid w:val="00176E3C"/>
    <w:rsid w:val="0019566D"/>
    <w:rsid w:val="001A5C7F"/>
    <w:rsid w:val="001C1CC9"/>
    <w:rsid w:val="001E63A4"/>
    <w:rsid w:val="001F381E"/>
    <w:rsid w:val="00206A64"/>
    <w:rsid w:val="00207226"/>
    <w:rsid w:val="00223C66"/>
    <w:rsid w:val="00241EAE"/>
    <w:rsid w:val="00247C57"/>
    <w:rsid w:val="0025300F"/>
    <w:rsid w:val="0027312A"/>
    <w:rsid w:val="002808B8"/>
    <w:rsid w:val="00281D83"/>
    <w:rsid w:val="002A78F3"/>
    <w:rsid w:val="002C2869"/>
    <w:rsid w:val="002D6F79"/>
    <w:rsid w:val="002F4D30"/>
    <w:rsid w:val="0031025E"/>
    <w:rsid w:val="00323EBC"/>
    <w:rsid w:val="00335E75"/>
    <w:rsid w:val="00336E3D"/>
    <w:rsid w:val="00344978"/>
    <w:rsid w:val="00347E1B"/>
    <w:rsid w:val="00357169"/>
    <w:rsid w:val="00375723"/>
    <w:rsid w:val="00381AB9"/>
    <w:rsid w:val="003850D2"/>
    <w:rsid w:val="00391E82"/>
    <w:rsid w:val="003950D1"/>
    <w:rsid w:val="003A0B34"/>
    <w:rsid w:val="003D4CE5"/>
    <w:rsid w:val="003F1CFB"/>
    <w:rsid w:val="004076D7"/>
    <w:rsid w:val="00417A70"/>
    <w:rsid w:val="00421ABD"/>
    <w:rsid w:val="0042406D"/>
    <w:rsid w:val="004303E6"/>
    <w:rsid w:val="004334AC"/>
    <w:rsid w:val="00451E97"/>
    <w:rsid w:val="00455240"/>
    <w:rsid w:val="00461AB7"/>
    <w:rsid w:val="004A0C94"/>
    <w:rsid w:val="004A7BBB"/>
    <w:rsid w:val="004B29C1"/>
    <w:rsid w:val="004B2D04"/>
    <w:rsid w:val="004C1A96"/>
    <w:rsid w:val="004C504B"/>
    <w:rsid w:val="004D1192"/>
    <w:rsid w:val="004D7EC3"/>
    <w:rsid w:val="004F1C6B"/>
    <w:rsid w:val="00503728"/>
    <w:rsid w:val="00506DC0"/>
    <w:rsid w:val="005179C4"/>
    <w:rsid w:val="00532D85"/>
    <w:rsid w:val="00552C7D"/>
    <w:rsid w:val="005574E8"/>
    <w:rsid w:val="00573C4F"/>
    <w:rsid w:val="0058092F"/>
    <w:rsid w:val="005921BC"/>
    <w:rsid w:val="00593B75"/>
    <w:rsid w:val="005B1C68"/>
    <w:rsid w:val="005B7805"/>
    <w:rsid w:val="005D63EE"/>
    <w:rsid w:val="005D75EB"/>
    <w:rsid w:val="005F7060"/>
    <w:rsid w:val="00610749"/>
    <w:rsid w:val="006109F6"/>
    <w:rsid w:val="0061672D"/>
    <w:rsid w:val="0062518A"/>
    <w:rsid w:val="00627DE8"/>
    <w:rsid w:val="0066138E"/>
    <w:rsid w:val="00673EF6"/>
    <w:rsid w:val="00691C61"/>
    <w:rsid w:val="006C00C2"/>
    <w:rsid w:val="006C19AE"/>
    <w:rsid w:val="006C4DA0"/>
    <w:rsid w:val="006D6E59"/>
    <w:rsid w:val="006E0D9C"/>
    <w:rsid w:val="006E54C7"/>
    <w:rsid w:val="00720B93"/>
    <w:rsid w:val="007314C3"/>
    <w:rsid w:val="00740F6D"/>
    <w:rsid w:val="00741BF5"/>
    <w:rsid w:val="00752C29"/>
    <w:rsid w:val="0076119F"/>
    <w:rsid w:val="0078101D"/>
    <w:rsid w:val="007932CC"/>
    <w:rsid w:val="007A5A65"/>
    <w:rsid w:val="007B0E88"/>
    <w:rsid w:val="007B185E"/>
    <w:rsid w:val="007B5F3E"/>
    <w:rsid w:val="007C1309"/>
    <w:rsid w:val="007C2519"/>
    <w:rsid w:val="007C5C24"/>
    <w:rsid w:val="007D7826"/>
    <w:rsid w:val="008020C5"/>
    <w:rsid w:val="0080683B"/>
    <w:rsid w:val="00843F75"/>
    <w:rsid w:val="0087178D"/>
    <w:rsid w:val="00890899"/>
    <w:rsid w:val="008C46A5"/>
    <w:rsid w:val="008C4ACD"/>
    <w:rsid w:val="008E5741"/>
    <w:rsid w:val="00903EDA"/>
    <w:rsid w:val="00932AB6"/>
    <w:rsid w:val="00934939"/>
    <w:rsid w:val="00934E18"/>
    <w:rsid w:val="00946FCB"/>
    <w:rsid w:val="00951136"/>
    <w:rsid w:val="00956B93"/>
    <w:rsid w:val="00956FB4"/>
    <w:rsid w:val="00972BCC"/>
    <w:rsid w:val="00972FE5"/>
    <w:rsid w:val="0097310D"/>
    <w:rsid w:val="00986943"/>
    <w:rsid w:val="00993262"/>
    <w:rsid w:val="009B32AD"/>
    <w:rsid w:val="009B7947"/>
    <w:rsid w:val="009D05EC"/>
    <w:rsid w:val="009D7153"/>
    <w:rsid w:val="009D7170"/>
    <w:rsid w:val="009E786F"/>
    <w:rsid w:val="00A1281C"/>
    <w:rsid w:val="00A26510"/>
    <w:rsid w:val="00A31889"/>
    <w:rsid w:val="00A7244E"/>
    <w:rsid w:val="00A9686E"/>
    <w:rsid w:val="00AA407B"/>
    <w:rsid w:val="00AD3CA5"/>
    <w:rsid w:val="00AE1643"/>
    <w:rsid w:val="00AE659D"/>
    <w:rsid w:val="00AF655F"/>
    <w:rsid w:val="00B114CE"/>
    <w:rsid w:val="00B121E1"/>
    <w:rsid w:val="00B12D7E"/>
    <w:rsid w:val="00B326D3"/>
    <w:rsid w:val="00B40AE9"/>
    <w:rsid w:val="00B42ACB"/>
    <w:rsid w:val="00B84FC1"/>
    <w:rsid w:val="00B87904"/>
    <w:rsid w:val="00BA5263"/>
    <w:rsid w:val="00BA7393"/>
    <w:rsid w:val="00BB1C4C"/>
    <w:rsid w:val="00BB35EE"/>
    <w:rsid w:val="00BD783F"/>
    <w:rsid w:val="00BE2707"/>
    <w:rsid w:val="00C00894"/>
    <w:rsid w:val="00C52172"/>
    <w:rsid w:val="00C74D0D"/>
    <w:rsid w:val="00C819B7"/>
    <w:rsid w:val="00C934BE"/>
    <w:rsid w:val="00C97A34"/>
    <w:rsid w:val="00CA1A90"/>
    <w:rsid w:val="00CC4D66"/>
    <w:rsid w:val="00CC4E23"/>
    <w:rsid w:val="00CD6844"/>
    <w:rsid w:val="00CE3A77"/>
    <w:rsid w:val="00CE5B26"/>
    <w:rsid w:val="00D025AB"/>
    <w:rsid w:val="00D241AF"/>
    <w:rsid w:val="00D42D75"/>
    <w:rsid w:val="00D42FA4"/>
    <w:rsid w:val="00D64E8C"/>
    <w:rsid w:val="00D6768A"/>
    <w:rsid w:val="00D716BF"/>
    <w:rsid w:val="00D740B9"/>
    <w:rsid w:val="00DA235C"/>
    <w:rsid w:val="00DD2677"/>
    <w:rsid w:val="00DE4CD0"/>
    <w:rsid w:val="00DF146F"/>
    <w:rsid w:val="00DF5611"/>
    <w:rsid w:val="00E2164F"/>
    <w:rsid w:val="00E376BD"/>
    <w:rsid w:val="00E419C1"/>
    <w:rsid w:val="00E471EF"/>
    <w:rsid w:val="00E73AED"/>
    <w:rsid w:val="00E75B4F"/>
    <w:rsid w:val="00E829A0"/>
    <w:rsid w:val="00EA1F6E"/>
    <w:rsid w:val="00EB12F8"/>
    <w:rsid w:val="00EB3DEA"/>
    <w:rsid w:val="00EB6C58"/>
    <w:rsid w:val="00EB7B83"/>
    <w:rsid w:val="00EC0B86"/>
    <w:rsid w:val="00EC3332"/>
    <w:rsid w:val="00EE34FA"/>
    <w:rsid w:val="00EF01DB"/>
    <w:rsid w:val="00F10CC5"/>
    <w:rsid w:val="00F20B1B"/>
    <w:rsid w:val="00F60859"/>
    <w:rsid w:val="00F921DD"/>
    <w:rsid w:val="00F969A0"/>
    <w:rsid w:val="00FA5795"/>
    <w:rsid w:val="00FB3DB9"/>
    <w:rsid w:val="00FD4A03"/>
    <w:rsid w:val="00FE20C3"/>
    <w:rsid w:val="00FE3B28"/>
    <w:rsid w:val="00FF619D"/>
    <w:rsid w:val="00FF6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316F"/>
  <w15:docId w15:val="{DD4D27B6-3084-1247-83D5-606B6132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6C"/>
  </w:style>
  <w:style w:type="paragraph" w:styleId="Heading1">
    <w:name w:val="heading 1"/>
    <w:basedOn w:val="Normal"/>
    <w:next w:val="Normal"/>
    <w:link w:val="Heading1Char"/>
    <w:uiPriority w:val="9"/>
    <w:qFormat/>
    <w:rsid w:val="00A53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47CC5"/>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06A3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6A39"/>
    <w:rPr>
      <w:rFonts w:ascii="Consolas" w:hAnsi="Consolas"/>
      <w:sz w:val="20"/>
      <w:szCs w:val="20"/>
    </w:rPr>
  </w:style>
  <w:style w:type="paragraph" w:styleId="NormalWeb">
    <w:name w:val="Normal (Web)"/>
    <w:basedOn w:val="Normal"/>
    <w:uiPriority w:val="99"/>
    <w:semiHidden/>
    <w:unhideWhenUsed/>
    <w:rsid w:val="00F63D09"/>
  </w:style>
  <w:style w:type="character" w:styleId="Hyperlink">
    <w:name w:val="Hyperlink"/>
    <w:basedOn w:val="DefaultParagraphFont"/>
    <w:uiPriority w:val="99"/>
    <w:unhideWhenUsed/>
    <w:rsid w:val="00F63D09"/>
    <w:rPr>
      <w:color w:val="0563C1" w:themeColor="hyperlink"/>
      <w:u w:val="single"/>
    </w:rPr>
  </w:style>
  <w:style w:type="character" w:styleId="UnresolvedMention">
    <w:name w:val="Unresolved Mention"/>
    <w:basedOn w:val="DefaultParagraphFont"/>
    <w:uiPriority w:val="99"/>
    <w:semiHidden/>
    <w:unhideWhenUsed/>
    <w:rsid w:val="00F63D09"/>
    <w:rPr>
      <w:color w:val="605E5C"/>
      <w:shd w:val="clear" w:color="auto" w:fill="E1DFDD"/>
    </w:rPr>
  </w:style>
  <w:style w:type="character" w:styleId="FollowedHyperlink">
    <w:name w:val="FollowedHyperlink"/>
    <w:basedOn w:val="DefaultParagraphFont"/>
    <w:uiPriority w:val="99"/>
    <w:semiHidden/>
    <w:unhideWhenUsed/>
    <w:rsid w:val="00771A73"/>
    <w:rPr>
      <w:color w:val="954F72" w:themeColor="followedHyperlink"/>
      <w:u w:val="single"/>
    </w:rPr>
  </w:style>
  <w:style w:type="paragraph" w:styleId="BalloonText">
    <w:name w:val="Balloon Text"/>
    <w:basedOn w:val="Normal"/>
    <w:link w:val="BalloonTextChar"/>
    <w:uiPriority w:val="99"/>
    <w:semiHidden/>
    <w:unhideWhenUsed/>
    <w:rsid w:val="00EF7ADC"/>
    <w:rPr>
      <w:sz w:val="18"/>
      <w:szCs w:val="18"/>
    </w:rPr>
  </w:style>
  <w:style w:type="character" w:customStyle="1" w:styleId="BalloonTextChar">
    <w:name w:val="Balloon Text Char"/>
    <w:basedOn w:val="DefaultParagraphFont"/>
    <w:link w:val="BalloonText"/>
    <w:uiPriority w:val="99"/>
    <w:semiHidden/>
    <w:rsid w:val="00EF7ADC"/>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E26157"/>
    <w:rPr>
      <w:sz w:val="16"/>
      <w:szCs w:val="16"/>
    </w:rPr>
  </w:style>
  <w:style w:type="paragraph" w:styleId="CommentText">
    <w:name w:val="annotation text"/>
    <w:basedOn w:val="Normal"/>
    <w:link w:val="CommentTextChar"/>
    <w:uiPriority w:val="99"/>
    <w:semiHidden/>
    <w:unhideWhenUsed/>
    <w:rsid w:val="00E26157"/>
    <w:rPr>
      <w:sz w:val="20"/>
      <w:szCs w:val="20"/>
    </w:rPr>
  </w:style>
  <w:style w:type="character" w:customStyle="1" w:styleId="CommentTextChar">
    <w:name w:val="Comment Text Char"/>
    <w:basedOn w:val="DefaultParagraphFont"/>
    <w:link w:val="CommentText"/>
    <w:uiPriority w:val="99"/>
    <w:semiHidden/>
    <w:rsid w:val="00E261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6157"/>
    <w:rPr>
      <w:b/>
      <w:bCs/>
    </w:rPr>
  </w:style>
  <w:style w:type="character" w:customStyle="1" w:styleId="CommentSubjectChar">
    <w:name w:val="Comment Subject Char"/>
    <w:basedOn w:val="CommentTextChar"/>
    <w:link w:val="CommentSubject"/>
    <w:uiPriority w:val="99"/>
    <w:semiHidden/>
    <w:rsid w:val="00E26157"/>
    <w:rPr>
      <w:rFonts w:ascii="Times New Roman" w:eastAsia="Times New Roman" w:hAnsi="Times New Roman" w:cs="Times New Roman"/>
      <w:b/>
      <w:bCs/>
      <w:sz w:val="20"/>
      <w:szCs w:val="20"/>
    </w:rPr>
  </w:style>
  <w:style w:type="paragraph" w:styleId="Revision">
    <w:name w:val="Revision"/>
    <w:hidden/>
    <w:uiPriority w:val="99"/>
    <w:semiHidden/>
    <w:rsid w:val="00E26157"/>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9"/>
    <w:rsid w:val="00A532A5"/>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5450CE"/>
  </w:style>
  <w:style w:type="character" w:styleId="LineNumber">
    <w:name w:val="line number"/>
    <w:basedOn w:val="DefaultParagraphFont"/>
    <w:uiPriority w:val="99"/>
    <w:semiHidden/>
    <w:unhideWhenUsed/>
    <w:rsid w:val="0012437E"/>
  </w:style>
  <w:style w:type="paragraph" w:customStyle="1" w:styleId="Paragraph">
    <w:name w:val="Paragraph"/>
    <w:basedOn w:val="Normal"/>
    <w:rsid w:val="009C6167"/>
    <w:pPr>
      <w:spacing w:before="120"/>
      <w:ind w:firstLine="720"/>
    </w:pPr>
    <w:rPr>
      <w:lang w:val="en-US"/>
    </w:rPr>
  </w:style>
  <w:style w:type="character" w:customStyle="1" w:styleId="apple-converted-space">
    <w:name w:val="apple-converted-space"/>
    <w:basedOn w:val="DefaultParagraphFont"/>
    <w:rsid w:val="006102B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Bullet">
    <w:name w:val="List Bullet"/>
    <w:basedOn w:val="Normal"/>
    <w:uiPriority w:val="99"/>
    <w:unhideWhenUsed/>
    <w:rsid w:val="00720B93"/>
    <w:pPr>
      <w:numPr>
        <w:numId w:val="2"/>
      </w:numPr>
      <w:contextualSpacing/>
    </w:pPr>
  </w:style>
  <w:style w:type="character" w:styleId="PlaceholderText">
    <w:name w:val="Placeholder Text"/>
    <w:basedOn w:val="DefaultParagraphFont"/>
    <w:uiPriority w:val="99"/>
    <w:semiHidden/>
    <w:rsid w:val="00741B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0637">
      <w:bodyDiv w:val="1"/>
      <w:marLeft w:val="0"/>
      <w:marRight w:val="0"/>
      <w:marTop w:val="0"/>
      <w:marBottom w:val="0"/>
      <w:divBdr>
        <w:top w:val="none" w:sz="0" w:space="0" w:color="auto"/>
        <w:left w:val="none" w:sz="0" w:space="0" w:color="auto"/>
        <w:bottom w:val="none" w:sz="0" w:space="0" w:color="auto"/>
        <w:right w:val="none" w:sz="0" w:space="0" w:color="auto"/>
      </w:divBdr>
    </w:div>
    <w:div w:id="157817349">
      <w:bodyDiv w:val="1"/>
      <w:marLeft w:val="0"/>
      <w:marRight w:val="0"/>
      <w:marTop w:val="0"/>
      <w:marBottom w:val="0"/>
      <w:divBdr>
        <w:top w:val="none" w:sz="0" w:space="0" w:color="auto"/>
        <w:left w:val="none" w:sz="0" w:space="0" w:color="auto"/>
        <w:bottom w:val="none" w:sz="0" w:space="0" w:color="auto"/>
        <w:right w:val="none" w:sz="0" w:space="0" w:color="auto"/>
      </w:divBdr>
      <w:divsChild>
        <w:div w:id="1057968881">
          <w:marLeft w:val="0"/>
          <w:marRight w:val="0"/>
          <w:marTop w:val="0"/>
          <w:marBottom w:val="0"/>
          <w:divBdr>
            <w:top w:val="none" w:sz="0" w:space="0" w:color="auto"/>
            <w:left w:val="none" w:sz="0" w:space="0" w:color="auto"/>
            <w:bottom w:val="none" w:sz="0" w:space="0" w:color="auto"/>
            <w:right w:val="none" w:sz="0" w:space="0" w:color="auto"/>
          </w:divBdr>
          <w:divsChild>
            <w:div w:id="1302349143">
              <w:marLeft w:val="0"/>
              <w:marRight w:val="0"/>
              <w:marTop w:val="0"/>
              <w:marBottom w:val="0"/>
              <w:divBdr>
                <w:top w:val="none" w:sz="0" w:space="0" w:color="auto"/>
                <w:left w:val="none" w:sz="0" w:space="0" w:color="auto"/>
                <w:bottom w:val="none" w:sz="0" w:space="0" w:color="auto"/>
                <w:right w:val="none" w:sz="0" w:space="0" w:color="auto"/>
              </w:divBdr>
              <w:divsChild>
                <w:div w:id="10113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7916">
      <w:bodyDiv w:val="1"/>
      <w:marLeft w:val="0"/>
      <w:marRight w:val="0"/>
      <w:marTop w:val="0"/>
      <w:marBottom w:val="0"/>
      <w:divBdr>
        <w:top w:val="none" w:sz="0" w:space="0" w:color="auto"/>
        <w:left w:val="none" w:sz="0" w:space="0" w:color="auto"/>
        <w:bottom w:val="none" w:sz="0" w:space="0" w:color="auto"/>
        <w:right w:val="none" w:sz="0" w:space="0" w:color="auto"/>
      </w:divBdr>
    </w:div>
    <w:div w:id="243338934">
      <w:bodyDiv w:val="1"/>
      <w:marLeft w:val="0"/>
      <w:marRight w:val="0"/>
      <w:marTop w:val="0"/>
      <w:marBottom w:val="0"/>
      <w:divBdr>
        <w:top w:val="none" w:sz="0" w:space="0" w:color="auto"/>
        <w:left w:val="none" w:sz="0" w:space="0" w:color="auto"/>
        <w:bottom w:val="none" w:sz="0" w:space="0" w:color="auto"/>
        <w:right w:val="none" w:sz="0" w:space="0" w:color="auto"/>
      </w:divBdr>
    </w:div>
    <w:div w:id="501818143">
      <w:bodyDiv w:val="1"/>
      <w:marLeft w:val="0"/>
      <w:marRight w:val="0"/>
      <w:marTop w:val="0"/>
      <w:marBottom w:val="0"/>
      <w:divBdr>
        <w:top w:val="none" w:sz="0" w:space="0" w:color="auto"/>
        <w:left w:val="none" w:sz="0" w:space="0" w:color="auto"/>
        <w:bottom w:val="none" w:sz="0" w:space="0" w:color="auto"/>
        <w:right w:val="none" w:sz="0" w:space="0" w:color="auto"/>
      </w:divBdr>
    </w:div>
    <w:div w:id="550463689">
      <w:bodyDiv w:val="1"/>
      <w:marLeft w:val="0"/>
      <w:marRight w:val="0"/>
      <w:marTop w:val="0"/>
      <w:marBottom w:val="0"/>
      <w:divBdr>
        <w:top w:val="none" w:sz="0" w:space="0" w:color="auto"/>
        <w:left w:val="none" w:sz="0" w:space="0" w:color="auto"/>
        <w:bottom w:val="none" w:sz="0" w:space="0" w:color="auto"/>
        <w:right w:val="none" w:sz="0" w:space="0" w:color="auto"/>
      </w:divBdr>
      <w:divsChild>
        <w:div w:id="1474520442">
          <w:marLeft w:val="0"/>
          <w:marRight w:val="0"/>
          <w:marTop w:val="0"/>
          <w:marBottom w:val="0"/>
          <w:divBdr>
            <w:top w:val="none" w:sz="0" w:space="0" w:color="auto"/>
            <w:left w:val="none" w:sz="0" w:space="0" w:color="auto"/>
            <w:bottom w:val="none" w:sz="0" w:space="0" w:color="auto"/>
            <w:right w:val="none" w:sz="0" w:space="0" w:color="auto"/>
          </w:divBdr>
          <w:divsChild>
            <w:div w:id="29962189">
              <w:marLeft w:val="0"/>
              <w:marRight w:val="0"/>
              <w:marTop w:val="0"/>
              <w:marBottom w:val="0"/>
              <w:divBdr>
                <w:top w:val="none" w:sz="0" w:space="0" w:color="auto"/>
                <w:left w:val="none" w:sz="0" w:space="0" w:color="auto"/>
                <w:bottom w:val="none" w:sz="0" w:space="0" w:color="auto"/>
                <w:right w:val="none" w:sz="0" w:space="0" w:color="auto"/>
              </w:divBdr>
              <w:divsChild>
                <w:div w:id="50739497">
                  <w:marLeft w:val="0"/>
                  <w:marRight w:val="0"/>
                  <w:marTop w:val="0"/>
                  <w:marBottom w:val="0"/>
                  <w:divBdr>
                    <w:top w:val="none" w:sz="0" w:space="0" w:color="auto"/>
                    <w:left w:val="none" w:sz="0" w:space="0" w:color="auto"/>
                    <w:bottom w:val="none" w:sz="0" w:space="0" w:color="auto"/>
                    <w:right w:val="none" w:sz="0" w:space="0" w:color="auto"/>
                  </w:divBdr>
                  <w:divsChild>
                    <w:div w:id="1602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8387">
      <w:bodyDiv w:val="1"/>
      <w:marLeft w:val="0"/>
      <w:marRight w:val="0"/>
      <w:marTop w:val="0"/>
      <w:marBottom w:val="0"/>
      <w:divBdr>
        <w:top w:val="none" w:sz="0" w:space="0" w:color="auto"/>
        <w:left w:val="none" w:sz="0" w:space="0" w:color="auto"/>
        <w:bottom w:val="none" w:sz="0" w:space="0" w:color="auto"/>
        <w:right w:val="none" w:sz="0" w:space="0" w:color="auto"/>
      </w:divBdr>
    </w:div>
    <w:div w:id="703410732">
      <w:bodyDiv w:val="1"/>
      <w:marLeft w:val="0"/>
      <w:marRight w:val="0"/>
      <w:marTop w:val="0"/>
      <w:marBottom w:val="0"/>
      <w:divBdr>
        <w:top w:val="none" w:sz="0" w:space="0" w:color="auto"/>
        <w:left w:val="none" w:sz="0" w:space="0" w:color="auto"/>
        <w:bottom w:val="none" w:sz="0" w:space="0" w:color="auto"/>
        <w:right w:val="none" w:sz="0" w:space="0" w:color="auto"/>
      </w:divBdr>
      <w:divsChild>
        <w:div w:id="1423989757">
          <w:marLeft w:val="0"/>
          <w:marRight w:val="0"/>
          <w:marTop w:val="0"/>
          <w:marBottom w:val="0"/>
          <w:divBdr>
            <w:top w:val="none" w:sz="0" w:space="0" w:color="auto"/>
            <w:left w:val="none" w:sz="0" w:space="0" w:color="auto"/>
            <w:bottom w:val="none" w:sz="0" w:space="0" w:color="auto"/>
            <w:right w:val="none" w:sz="0" w:space="0" w:color="auto"/>
          </w:divBdr>
          <w:divsChild>
            <w:div w:id="1426464212">
              <w:marLeft w:val="0"/>
              <w:marRight w:val="0"/>
              <w:marTop w:val="0"/>
              <w:marBottom w:val="0"/>
              <w:divBdr>
                <w:top w:val="none" w:sz="0" w:space="0" w:color="auto"/>
                <w:left w:val="none" w:sz="0" w:space="0" w:color="auto"/>
                <w:bottom w:val="none" w:sz="0" w:space="0" w:color="auto"/>
                <w:right w:val="none" w:sz="0" w:space="0" w:color="auto"/>
              </w:divBdr>
              <w:divsChild>
                <w:div w:id="1997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9598">
      <w:bodyDiv w:val="1"/>
      <w:marLeft w:val="0"/>
      <w:marRight w:val="0"/>
      <w:marTop w:val="0"/>
      <w:marBottom w:val="0"/>
      <w:divBdr>
        <w:top w:val="none" w:sz="0" w:space="0" w:color="auto"/>
        <w:left w:val="none" w:sz="0" w:space="0" w:color="auto"/>
        <w:bottom w:val="none" w:sz="0" w:space="0" w:color="auto"/>
        <w:right w:val="none" w:sz="0" w:space="0" w:color="auto"/>
      </w:divBdr>
    </w:div>
    <w:div w:id="928463315">
      <w:bodyDiv w:val="1"/>
      <w:marLeft w:val="0"/>
      <w:marRight w:val="0"/>
      <w:marTop w:val="0"/>
      <w:marBottom w:val="0"/>
      <w:divBdr>
        <w:top w:val="none" w:sz="0" w:space="0" w:color="auto"/>
        <w:left w:val="none" w:sz="0" w:space="0" w:color="auto"/>
        <w:bottom w:val="none" w:sz="0" w:space="0" w:color="auto"/>
        <w:right w:val="none" w:sz="0" w:space="0" w:color="auto"/>
      </w:divBdr>
    </w:div>
    <w:div w:id="985813875">
      <w:bodyDiv w:val="1"/>
      <w:marLeft w:val="0"/>
      <w:marRight w:val="0"/>
      <w:marTop w:val="0"/>
      <w:marBottom w:val="0"/>
      <w:divBdr>
        <w:top w:val="none" w:sz="0" w:space="0" w:color="auto"/>
        <w:left w:val="none" w:sz="0" w:space="0" w:color="auto"/>
        <w:bottom w:val="none" w:sz="0" w:space="0" w:color="auto"/>
        <w:right w:val="none" w:sz="0" w:space="0" w:color="auto"/>
      </w:divBdr>
      <w:divsChild>
        <w:div w:id="130372659">
          <w:marLeft w:val="0"/>
          <w:marRight w:val="0"/>
          <w:marTop w:val="0"/>
          <w:marBottom w:val="0"/>
          <w:divBdr>
            <w:top w:val="none" w:sz="0" w:space="0" w:color="auto"/>
            <w:left w:val="none" w:sz="0" w:space="0" w:color="auto"/>
            <w:bottom w:val="none" w:sz="0" w:space="0" w:color="auto"/>
            <w:right w:val="none" w:sz="0" w:space="0" w:color="auto"/>
          </w:divBdr>
          <w:divsChild>
            <w:div w:id="503126301">
              <w:marLeft w:val="0"/>
              <w:marRight w:val="0"/>
              <w:marTop w:val="0"/>
              <w:marBottom w:val="0"/>
              <w:divBdr>
                <w:top w:val="none" w:sz="0" w:space="0" w:color="auto"/>
                <w:left w:val="none" w:sz="0" w:space="0" w:color="auto"/>
                <w:bottom w:val="none" w:sz="0" w:space="0" w:color="auto"/>
                <w:right w:val="none" w:sz="0" w:space="0" w:color="auto"/>
              </w:divBdr>
              <w:divsChild>
                <w:div w:id="1957104391">
                  <w:marLeft w:val="0"/>
                  <w:marRight w:val="0"/>
                  <w:marTop w:val="0"/>
                  <w:marBottom w:val="0"/>
                  <w:divBdr>
                    <w:top w:val="none" w:sz="0" w:space="0" w:color="auto"/>
                    <w:left w:val="none" w:sz="0" w:space="0" w:color="auto"/>
                    <w:bottom w:val="none" w:sz="0" w:space="0" w:color="auto"/>
                    <w:right w:val="none" w:sz="0" w:space="0" w:color="auto"/>
                  </w:divBdr>
                  <w:divsChild>
                    <w:div w:id="1511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5873">
      <w:bodyDiv w:val="1"/>
      <w:marLeft w:val="0"/>
      <w:marRight w:val="0"/>
      <w:marTop w:val="0"/>
      <w:marBottom w:val="0"/>
      <w:divBdr>
        <w:top w:val="none" w:sz="0" w:space="0" w:color="auto"/>
        <w:left w:val="none" w:sz="0" w:space="0" w:color="auto"/>
        <w:bottom w:val="none" w:sz="0" w:space="0" w:color="auto"/>
        <w:right w:val="none" w:sz="0" w:space="0" w:color="auto"/>
      </w:divBdr>
      <w:divsChild>
        <w:div w:id="245843708">
          <w:marLeft w:val="0"/>
          <w:marRight w:val="0"/>
          <w:marTop w:val="0"/>
          <w:marBottom w:val="0"/>
          <w:divBdr>
            <w:top w:val="none" w:sz="0" w:space="0" w:color="auto"/>
            <w:left w:val="none" w:sz="0" w:space="0" w:color="auto"/>
            <w:bottom w:val="none" w:sz="0" w:space="0" w:color="auto"/>
            <w:right w:val="none" w:sz="0" w:space="0" w:color="auto"/>
          </w:divBdr>
          <w:divsChild>
            <w:div w:id="2119518907">
              <w:marLeft w:val="0"/>
              <w:marRight w:val="0"/>
              <w:marTop w:val="0"/>
              <w:marBottom w:val="0"/>
              <w:divBdr>
                <w:top w:val="none" w:sz="0" w:space="0" w:color="auto"/>
                <w:left w:val="none" w:sz="0" w:space="0" w:color="auto"/>
                <w:bottom w:val="none" w:sz="0" w:space="0" w:color="auto"/>
                <w:right w:val="none" w:sz="0" w:space="0" w:color="auto"/>
              </w:divBdr>
              <w:divsChild>
                <w:div w:id="921721198">
                  <w:marLeft w:val="0"/>
                  <w:marRight w:val="0"/>
                  <w:marTop w:val="0"/>
                  <w:marBottom w:val="0"/>
                  <w:divBdr>
                    <w:top w:val="none" w:sz="0" w:space="0" w:color="auto"/>
                    <w:left w:val="none" w:sz="0" w:space="0" w:color="auto"/>
                    <w:bottom w:val="none" w:sz="0" w:space="0" w:color="auto"/>
                    <w:right w:val="none" w:sz="0" w:space="0" w:color="auto"/>
                  </w:divBdr>
                  <w:divsChild>
                    <w:div w:id="11564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0556">
      <w:bodyDiv w:val="1"/>
      <w:marLeft w:val="0"/>
      <w:marRight w:val="0"/>
      <w:marTop w:val="0"/>
      <w:marBottom w:val="0"/>
      <w:divBdr>
        <w:top w:val="none" w:sz="0" w:space="0" w:color="auto"/>
        <w:left w:val="none" w:sz="0" w:space="0" w:color="auto"/>
        <w:bottom w:val="none" w:sz="0" w:space="0" w:color="auto"/>
        <w:right w:val="none" w:sz="0" w:space="0" w:color="auto"/>
      </w:divBdr>
      <w:divsChild>
        <w:div w:id="540435938">
          <w:marLeft w:val="0"/>
          <w:marRight w:val="0"/>
          <w:marTop w:val="0"/>
          <w:marBottom w:val="0"/>
          <w:divBdr>
            <w:top w:val="none" w:sz="0" w:space="0" w:color="auto"/>
            <w:left w:val="none" w:sz="0" w:space="0" w:color="auto"/>
            <w:bottom w:val="none" w:sz="0" w:space="0" w:color="auto"/>
            <w:right w:val="none" w:sz="0" w:space="0" w:color="auto"/>
          </w:divBdr>
          <w:divsChild>
            <w:div w:id="1818960616">
              <w:marLeft w:val="0"/>
              <w:marRight w:val="0"/>
              <w:marTop w:val="0"/>
              <w:marBottom w:val="0"/>
              <w:divBdr>
                <w:top w:val="none" w:sz="0" w:space="0" w:color="auto"/>
                <w:left w:val="none" w:sz="0" w:space="0" w:color="auto"/>
                <w:bottom w:val="none" w:sz="0" w:space="0" w:color="auto"/>
                <w:right w:val="none" w:sz="0" w:space="0" w:color="auto"/>
              </w:divBdr>
              <w:divsChild>
                <w:div w:id="2007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0004">
      <w:bodyDiv w:val="1"/>
      <w:marLeft w:val="0"/>
      <w:marRight w:val="0"/>
      <w:marTop w:val="0"/>
      <w:marBottom w:val="0"/>
      <w:divBdr>
        <w:top w:val="none" w:sz="0" w:space="0" w:color="auto"/>
        <w:left w:val="none" w:sz="0" w:space="0" w:color="auto"/>
        <w:bottom w:val="none" w:sz="0" w:space="0" w:color="auto"/>
        <w:right w:val="none" w:sz="0" w:space="0" w:color="auto"/>
      </w:divBdr>
    </w:div>
    <w:div w:id="1426534801">
      <w:bodyDiv w:val="1"/>
      <w:marLeft w:val="0"/>
      <w:marRight w:val="0"/>
      <w:marTop w:val="0"/>
      <w:marBottom w:val="0"/>
      <w:divBdr>
        <w:top w:val="none" w:sz="0" w:space="0" w:color="auto"/>
        <w:left w:val="none" w:sz="0" w:space="0" w:color="auto"/>
        <w:bottom w:val="none" w:sz="0" w:space="0" w:color="auto"/>
        <w:right w:val="none" w:sz="0" w:space="0" w:color="auto"/>
      </w:divBdr>
      <w:divsChild>
        <w:div w:id="2047295101">
          <w:marLeft w:val="0"/>
          <w:marRight w:val="0"/>
          <w:marTop w:val="0"/>
          <w:marBottom w:val="0"/>
          <w:divBdr>
            <w:top w:val="none" w:sz="0" w:space="0" w:color="auto"/>
            <w:left w:val="none" w:sz="0" w:space="0" w:color="auto"/>
            <w:bottom w:val="none" w:sz="0" w:space="0" w:color="auto"/>
            <w:right w:val="none" w:sz="0" w:space="0" w:color="auto"/>
          </w:divBdr>
          <w:divsChild>
            <w:div w:id="1098596706">
              <w:marLeft w:val="0"/>
              <w:marRight w:val="0"/>
              <w:marTop w:val="0"/>
              <w:marBottom w:val="0"/>
              <w:divBdr>
                <w:top w:val="none" w:sz="0" w:space="0" w:color="auto"/>
                <w:left w:val="none" w:sz="0" w:space="0" w:color="auto"/>
                <w:bottom w:val="none" w:sz="0" w:space="0" w:color="auto"/>
                <w:right w:val="none" w:sz="0" w:space="0" w:color="auto"/>
              </w:divBdr>
              <w:divsChild>
                <w:div w:id="1045568519">
                  <w:marLeft w:val="0"/>
                  <w:marRight w:val="0"/>
                  <w:marTop w:val="0"/>
                  <w:marBottom w:val="0"/>
                  <w:divBdr>
                    <w:top w:val="none" w:sz="0" w:space="0" w:color="auto"/>
                    <w:left w:val="none" w:sz="0" w:space="0" w:color="auto"/>
                    <w:bottom w:val="none" w:sz="0" w:space="0" w:color="auto"/>
                    <w:right w:val="none" w:sz="0" w:space="0" w:color="auto"/>
                  </w:divBdr>
                  <w:divsChild>
                    <w:div w:id="1458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0895">
      <w:bodyDiv w:val="1"/>
      <w:marLeft w:val="0"/>
      <w:marRight w:val="0"/>
      <w:marTop w:val="0"/>
      <w:marBottom w:val="0"/>
      <w:divBdr>
        <w:top w:val="none" w:sz="0" w:space="0" w:color="auto"/>
        <w:left w:val="none" w:sz="0" w:space="0" w:color="auto"/>
        <w:bottom w:val="none" w:sz="0" w:space="0" w:color="auto"/>
        <w:right w:val="none" w:sz="0" w:space="0" w:color="auto"/>
      </w:divBdr>
    </w:div>
    <w:div w:id="1572543104">
      <w:bodyDiv w:val="1"/>
      <w:marLeft w:val="0"/>
      <w:marRight w:val="0"/>
      <w:marTop w:val="0"/>
      <w:marBottom w:val="0"/>
      <w:divBdr>
        <w:top w:val="none" w:sz="0" w:space="0" w:color="auto"/>
        <w:left w:val="none" w:sz="0" w:space="0" w:color="auto"/>
        <w:bottom w:val="none" w:sz="0" w:space="0" w:color="auto"/>
        <w:right w:val="none" w:sz="0" w:space="0" w:color="auto"/>
      </w:divBdr>
    </w:div>
    <w:div w:id="1705135296">
      <w:bodyDiv w:val="1"/>
      <w:marLeft w:val="0"/>
      <w:marRight w:val="0"/>
      <w:marTop w:val="0"/>
      <w:marBottom w:val="0"/>
      <w:divBdr>
        <w:top w:val="none" w:sz="0" w:space="0" w:color="auto"/>
        <w:left w:val="none" w:sz="0" w:space="0" w:color="auto"/>
        <w:bottom w:val="none" w:sz="0" w:space="0" w:color="auto"/>
        <w:right w:val="none" w:sz="0" w:space="0" w:color="auto"/>
      </w:divBdr>
      <w:divsChild>
        <w:div w:id="1307857695">
          <w:marLeft w:val="0"/>
          <w:marRight w:val="0"/>
          <w:marTop w:val="0"/>
          <w:marBottom w:val="0"/>
          <w:divBdr>
            <w:top w:val="none" w:sz="0" w:space="0" w:color="auto"/>
            <w:left w:val="none" w:sz="0" w:space="0" w:color="auto"/>
            <w:bottom w:val="none" w:sz="0" w:space="0" w:color="auto"/>
            <w:right w:val="none" w:sz="0" w:space="0" w:color="auto"/>
          </w:divBdr>
          <w:divsChild>
            <w:div w:id="690036450">
              <w:marLeft w:val="0"/>
              <w:marRight w:val="0"/>
              <w:marTop w:val="0"/>
              <w:marBottom w:val="0"/>
              <w:divBdr>
                <w:top w:val="none" w:sz="0" w:space="0" w:color="auto"/>
                <w:left w:val="none" w:sz="0" w:space="0" w:color="auto"/>
                <w:bottom w:val="none" w:sz="0" w:space="0" w:color="auto"/>
                <w:right w:val="none" w:sz="0" w:space="0" w:color="auto"/>
              </w:divBdr>
              <w:divsChild>
                <w:div w:id="2807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4277">
      <w:bodyDiv w:val="1"/>
      <w:marLeft w:val="0"/>
      <w:marRight w:val="0"/>
      <w:marTop w:val="0"/>
      <w:marBottom w:val="0"/>
      <w:divBdr>
        <w:top w:val="none" w:sz="0" w:space="0" w:color="auto"/>
        <w:left w:val="none" w:sz="0" w:space="0" w:color="auto"/>
        <w:bottom w:val="none" w:sz="0" w:space="0" w:color="auto"/>
        <w:right w:val="none" w:sz="0" w:space="0" w:color="auto"/>
      </w:divBdr>
      <w:divsChild>
        <w:div w:id="1827818440">
          <w:marLeft w:val="0"/>
          <w:marRight w:val="0"/>
          <w:marTop w:val="0"/>
          <w:marBottom w:val="0"/>
          <w:divBdr>
            <w:top w:val="none" w:sz="0" w:space="0" w:color="auto"/>
            <w:left w:val="none" w:sz="0" w:space="0" w:color="auto"/>
            <w:bottom w:val="none" w:sz="0" w:space="0" w:color="auto"/>
            <w:right w:val="none" w:sz="0" w:space="0" w:color="auto"/>
          </w:divBdr>
          <w:divsChild>
            <w:div w:id="1367291817">
              <w:marLeft w:val="0"/>
              <w:marRight w:val="0"/>
              <w:marTop w:val="0"/>
              <w:marBottom w:val="0"/>
              <w:divBdr>
                <w:top w:val="none" w:sz="0" w:space="0" w:color="auto"/>
                <w:left w:val="none" w:sz="0" w:space="0" w:color="auto"/>
                <w:bottom w:val="none" w:sz="0" w:space="0" w:color="auto"/>
                <w:right w:val="none" w:sz="0" w:space="0" w:color="auto"/>
              </w:divBdr>
              <w:divsChild>
                <w:div w:id="208490951">
                  <w:marLeft w:val="0"/>
                  <w:marRight w:val="0"/>
                  <w:marTop w:val="0"/>
                  <w:marBottom w:val="0"/>
                  <w:divBdr>
                    <w:top w:val="none" w:sz="0" w:space="0" w:color="auto"/>
                    <w:left w:val="none" w:sz="0" w:space="0" w:color="auto"/>
                    <w:bottom w:val="none" w:sz="0" w:space="0" w:color="auto"/>
                    <w:right w:val="none" w:sz="0" w:space="0" w:color="auto"/>
                  </w:divBdr>
                  <w:divsChild>
                    <w:div w:id="12005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91612">
      <w:bodyDiv w:val="1"/>
      <w:marLeft w:val="0"/>
      <w:marRight w:val="0"/>
      <w:marTop w:val="0"/>
      <w:marBottom w:val="0"/>
      <w:divBdr>
        <w:top w:val="none" w:sz="0" w:space="0" w:color="auto"/>
        <w:left w:val="none" w:sz="0" w:space="0" w:color="auto"/>
        <w:bottom w:val="none" w:sz="0" w:space="0" w:color="auto"/>
        <w:right w:val="none" w:sz="0" w:space="0" w:color="auto"/>
      </w:divBdr>
      <w:divsChild>
        <w:div w:id="223413921">
          <w:marLeft w:val="0"/>
          <w:marRight w:val="0"/>
          <w:marTop w:val="0"/>
          <w:marBottom w:val="0"/>
          <w:divBdr>
            <w:top w:val="none" w:sz="0" w:space="0" w:color="auto"/>
            <w:left w:val="none" w:sz="0" w:space="0" w:color="auto"/>
            <w:bottom w:val="none" w:sz="0" w:space="0" w:color="auto"/>
            <w:right w:val="none" w:sz="0" w:space="0" w:color="auto"/>
          </w:divBdr>
        </w:div>
      </w:divsChild>
    </w:div>
    <w:div w:id="1763065491">
      <w:bodyDiv w:val="1"/>
      <w:marLeft w:val="0"/>
      <w:marRight w:val="0"/>
      <w:marTop w:val="0"/>
      <w:marBottom w:val="0"/>
      <w:divBdr>
        <w:top w:val="none" w:sz="0" w:space="0" w:color="auto"/>
        <w:left w:val="none" w:sz="0" w:space="0" w:color="auto"/>
        <w:bottom w:val="none" w:sz="0" w:space="0" w:color="auto"/>
        <w:right w:val="none" w:sz="0" w:space="0" w:color="auto"/>
      </w:divBdr>
    </w:div>
    <w:div w:id="1905140663">
      <w:bodyDiv w:val="1"/>
      <w:marLeft w:val="0"/>
      <w:marRight w:val="0"/>
      <w:marTop w:val="0"/>
      <w:marBottom w:val="0"/>
      <w:divBdr>
        <w:top w:val="none" w:sz="0" w:space="0" w:color="auto"/>
        <w:left w:val="none" w:sz="0" w:space="0" w:color="auto"/>
        <w:bottom w:val="none" w:sz="0" w:space="0" w:color="auto"/>
        <w:right w:val="none" w:sz="0" w:space="0" w:color="auto"/>
      </w:divBdr>
      <w:divsChild>
        <w:div w:id="1326088030">
          <w:marLeft w:val="0"/>
          <w:marRight w:val="0"/>
          <w:marTop w:val="0"/>
          <w:marBottom w:val="0"/>
          <w:divBdr>
            <w:top w:val="none" w:sz="0" w:space="0" w:color="auto"/>
            <w:left w:val="none" w:sz="0" w:space="0" w:color="auto"/>
            <w:bottom w:val="none" w:sz="0" w:space="0" w:color="auto"/>
            <w:right w:val="none" w:sz="0" w:space="0" w:color="auto"/>
          </w:divBdr>
          <w:divsChild>
            <w:div w:id="1870295240">
              <w:marLeft w:val="0"/>
              <w:marRight w:val="0"/>
              <w:marTop w:val="0"/>
              <w:marBottom w:val="0"/>
              <w:divBdr>
                <w:top w:val="none" w:sz="0" w:space="0" w:color="auto"/>
                <w:left w:val="none" w:sz="0" w:space="0" w:color="auto"/>
                <w:bottom w:val="none" w:sz="0" w:space="0" w:color="auto"/>
                <w:right w:val="none" w:sz="0" w:space="0" w:color="auto"/>
              </w:divBdr>
              <w:divsChild>
                <w:div w:id="1356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9224">
      <w:bodyDiv w:val="1"/>
      <w:marLeft w:val="0"/>
      <w:marRight w:val="0"/>
      <w:marTop w:val="0"/>
      <w:marBottom w:val="0"/>
      <w:divBdr>
        <w:top w:val="none" w:sz="0" w:space="0" w:color="auto"/>
        <w:left w:val="none" w:sz="0" w:space="0" w:color="auto"/>
        <w:bottom w:val="none" w:sz="0" w:space="0" w:color="auto"/>
        <w:right w:val="none" w:sz="0" w:space="0" w:color="auto"/>
      </w:divBdr>
    </w:div>
    <w:div w:id="212784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ay.crlt02@gmail.com" TargetMode="External"/><Relationship Id="rId14" Type="http://schemas.openxmlformats.org/officeDocument/2006/relationships/hyperlink" Target="https://github.com/JayCrlt/Coral_Physiology"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7Y2TFn9c+p6/SbamGIZN7IunVxQ==">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</go:docsCustomData>
</go:gDocsCustomXmlDataStorage>
</file>

<file path=customXml/itemProps1.xml><?xml version="1.0" encoding="utf-8"?>
<ds:datastoreItem xmlns:ds="http://schemas.openxmlformats.org/officeDocument/2006/customXml" ds:itemID="{0EF91D25-D2A4-154B-AD56-71A617243E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23</Pages>
  <Words>40715</Words>
  <Characters>232078</Characters>
  <Application>Microsoft Office Word</Application>
  <DocSecurity>0</DocSecurity>
  <Lines>1933</Lines>
  <Paragraphs>544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Jérémy Carlot</dc:creator>
  <cp:lastModifiedBy>Diego Barneche</cp:lastModifiedBy>
  <cp:revision>29</cp:revision>
  <cp:lastPrinted>2021-02-05T14:48:00Z</cp:lastPrinted>
  <dcterms:created xsi:type="dcterms:W3CDTF">2021-02-08T16:08:00Z</dcterms:created>
  <dcterms:modified xsi:type="dcterms:W3CDTF">2021-02-09T00:23:00Z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2cfe7f1a-cddc-3bb5-9eba-46be8ac0fd40</vt:lpwstr>
  </property>
  <property fmtid="{D5CDD505-2E9C-101B-9397-08002B2CF9AE}" pid="4" name="Mendeley Citation Style_1">
    <vt:lpwstr>http://www.zotero.org/styles/biology-letters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http://www.zotero.org/styles/biology-letters</vt:lpwstr>
  </property>
  <property fmtid="{D5CDD505-2E9C-101B-9397-08002B2CF9AE}" pid="14" name="Mendeley Recent Style Name 4_1">
    <vt:lpwstr>Biology Letters</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http://csl.mendeley.com/styles/540996771/harvard-cite-them-right-Eli-2</vt:lpwstr>
  </property>
  <property fmtid="{D5CDD505-2E9C-101B-9397-08002B2CF9AE}" pid="18" name="Mendeley Recent Style Name 6_1">
    <vt:lpwstr>Cite Them Right 10th edition - Harvard (no "et al.") - Jeremy Carlot, MSc</vt:lpwstr>
  </property>
  <property fmtid="{D5CDD505-2E9C-101B-9397-08002B2CF9AE}" pid="19" name="Mendeley Recent Style Id 7_1">
    <vt:lpwstr>http://www.zotero.org/styles/global-change-biology</vt:lpwstr>
  </property>
  <property fmtid="{D5CDD505-2E9C-101B-9397-08002B2CF9AE}" pid="20" name="Mendeley Recent Style Name 7_1">
    <vt:lpwstr>Global Change Biology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http://www.zotero.org/styles/science-advances</vt:lpwstr>
  </property>
  <property fmtid="{D5CDD505-2E9C-101B-9397-08002B2CF9AE}" pid="24" name="Mendeley Recent Style Name 9_1">
    <vt:lpwstr>Science Advances</vt:lpwstr>
  </property>
</Properties>
</file>